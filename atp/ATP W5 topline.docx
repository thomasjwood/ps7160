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8E1" w:rsidRDefault="006728E1" w:rsidP="00612A2D">
      <w:pPr>
        <w:pStyle w:val="NoSpacing"/>
        <w:contextualSpacing/>
        <w:jc w:val="center"/>
        <w:rPr>
          <w:rFonts w:ascii="Verdana" w:hAnsi="Verdana"/>
          <w:b/>
          <w:sz w:val="18"/>
          <w:szCs w:val="18"/>
        </w:rPr>
      </w:pPr>
      <w:r>
        <w:rPr>
          <w:rFonts w:ascii="Verdana" w:hAnsi="Verdana"/>
          <w:b/>
          <w:sz w:val="18"/>
          <w:szCs w:val="18"/>
        </w:rPr>
        <w:t>PEW RESEARCH CENTER</w:t>
      </w:r>
    </w:p>
    <w:p w:rsidR="00612A2D" w:rsidRPr="008335A6" w:rsidRDefault="00612A2D" w:rsidP="00612A2D">
      <w:pPr>
        <w:pStyle w:val="NoSpacing"/>
        <w:contextualSpacing/>
        <w:jc w:val="center"/>
        <w:rPr>
          <w:rFonts w:ascii="Verdana" w:hAnsi="Verdana"/>
          <w:b/>
          <w:sz w:val="18"/>
          <w:szCs w:val="18"/>
        </w:rPr>
      </w:pPr>
      <w:r w:rsidRPr="008335A6">
        <w:rPr>
          <w:rFonts w:ascii="Verdana" w:hAnsi="Verdana"/>
          <w:b/>
          <w:sz w:val="18"/>
          <w:szCs w:val="18"/>
        </w:rPr>
        <w:t xml:space="preserve">AMERICAN TRENDS PANEL </w:t>
      </w:r>
      <w:r w:rsidR="006728E1">
        <w:rPr>
          <w:rFonts w:ascii="Verdana" w:hAnsi="Verdana"/>
          <w:b/>
          <w:sz w:val="18"/>
          <w:szCs w:val="18"/>
        </w:rPr>
        <w:t>WAVE 5</w:t>
      </w:r>
    </w:p>
    <w:p w:rsidR="00612A2D" w:rsidRPr="008335A6" w:rsidRDefault="00DE3A6B" w:rsidP="00612A2D">
      <w:pPr>
        <w:pStyle w:val="NoSpacing"/>
        <w:contextualSpacing/>
        <w:jc w:val="center"/>
        <w:rPr>
          <w:rFonts w:ascii="Verdana" w:hAnsi="Verdana"/>
          <w:b/>
          <w:sz w:val="18"/>
          <w:szCs w:val="18"/>
        </w:rPr>
      </w:pPr>
      <w:r>
        <w:rPr>
          <w:rFonts w:ascii="Verdana" w:hAnsi="Verdana"/>
          <w:b/>
          <w:sz w:val="18"/>
          <w:szCs w:val="18"/>
        </w:rPr>
        <w:t>FINAL TOPLINE</w:t>
      </w:r>
    </w:p>
    <w:p w:rsidR="00612A2D" w:rsidRPr="008335A6" w:rsidRDefault="0006780C" w:rsidP="00612A2D">
      <w:pPr>
        <w:pStyle w:val="NoSpacing"/>
        <w:contextualSpacing/>
        <w:jc w:val="center"/>
        <w:rPr>
          <w:rFonts w:ascii="Verdana" w:hAnsi="Verdana"/>
          <w:b/>
          <w:sz w:val="18"/>
          <w:szCs w:val="18"/>
        </w:rPr>
      </w:pPr>
      <w:r>
        <w:rPr>
          <w:rFonts w:ascii="Verdana" w:hAnsi="Verdana"/>
          <w:b/>
          <w:sz w:val="18"/>
          <w:szCs w:val="18"/>
        </w:rPr>
        <w:t>JULY 7-AUGUST 4</w:t>
      </w:r>
      <w:r w:rsidR="006728E1">
        <w:rPr>
          <w:rFonts w:ascii="Verdana" w:hAnsi="Verdana"/>
          <w:b/>
          <w:sz w:val="18"/>
          <w:szCs w:val="18"/>
        </w:rPr>
        <w:t>, 2014</w:t>
      </w:r>
    </w:p>
    <w:p w:rsidR="00612A2D" w:rsidRPr="006333C7" w:rsidRDefault="006728E1" w:rsidP="00612A2D">
      <w:pPr>
        <w:pStyle w:val="NoSpacing"/>
        <w:contextualSpacing/>
        <w:jc w:val="center"/>
        <w:rPr>
          <w:rFonts w:ascii="Verdana" w:hAnsi="Verdana"/>
          <w:b/>
          <w:sz w:val="18"/>
          <w:szCs w:val="18"/>
        </w:rPr>
      </w:pPr>
      <w:r w:rsidRPr="006333C7">
        <w:rPr>
          <w:rFonts w:ascii="Verdana" w:hAnsi="Verdana"/>
          <w:b/>
          <w:sz w:val="18"/>
          <w:szCs w:val="18"/>
        </w:rPr>
        <w:t>TOTAL N=</w:t>
      </w:r>
      <w:r w:rsidR="00D42D5A" w:rsidRPr="006333C7">
        <w:rPr>
          <w:rFonts w:ascii="Verdana" w:hAnsi="Verdana"/>
          <w:b/>
          <w:sz w:val="18"/>
          <w:szCs w:val="18"/>
        </w:rPr>
        <w:t>3,351</w:t>
      </w:r>
      <w:r w:rsidR="00156EDC" w:rsidRPr="006333C7">
        <w:rPr>
          <w:rFonts w:ascii="Verdana" w:eastAsia="Times New Roman" w:hAnsi="Verdana" w:cs="Times New Roman"/>
          <w:b/>
          <w:bCs/>
          <w:sz w:val="17"/>
          <w:szCs w:val="17"/>
          <w:vertAlign w:val="superscript"/>
        </w:rPr>
        <w:footnoteReference w:id="1"/>
      </w:r>
      <w:r w:rsidR="00047C43" w:rsidRPr="006333C7">
        <w:rPr>
          <w:rStyle w:val="FootnoteReference"/>
          <w:rFonts w:ascii="Verdana" w:hAnsi="Verdana"/>
          <w:b/>
          <w:sz w:val="18"/>
          <w:szCs w:val="18"/>
        </w:rPr>
        <w:footnoteReference w:id="2"/>
      </w:r>
      <w:r w:rsidR="000D33F7">
        <w:rPr>
          <w:rStyle w:val="FootnoteReference"/>
          <w:rFonts w:ascii="Verdana" w:hAnsi="Verdana"/>
          <w:b/>
          <w:sz w:val="18"/>
          <w:szCs w:val="18"/>
        </w:rPr>
        <w:footnoteReference w:id="3"/>
      </w:r>
    </w:p>
    <w:p w:rsidR="006728E1" w:rsidRPr="006333C7" w:rsidRDefault="00445E13" w:rsidP="00612A2D">
      <w:pPr>
        <w:pStyle w:val="NoSpacing"/>
        <w:contextualSpacing/>
        <w:jc w:val="center"/>
        <w:rPr>
          <w:rFonts w:ascii="Verdana" w:hAnsi="Verdana"/>
          <w:b/>
          <w:sz w:val="18"/>
          <w:szCs w:val="18"/>
        </w:rPr>
      </w:pPr>
      <w:r w:rsidRPr="006333C7">
        <w:rPr>
          <w:rFonts w:ascii="Verdana" w:hAnsi="Verdana"/>
          <w:b/>
          <w:sz w:val="18"/>
          <w:szCs w:val="18"/>
        </w:rPr>
        <w:t>WEB</w:t>
      </w:r>
      <w:r w:rsidR="006728E1" w:rsidRPr="006333C7">
        <w:rPr>
          <w:rFonts w:ascii="Verdana" w:hAnsi="Verdana"/>
          <w:b/>
          <w:sz w:val="18"/>
          <w:szCs w:val="18"/>
        </w:rPr>
        <w:t xml:space="preserve"> RESPONDENTS N=</w:t>
      </w:r>
      <w:r w:rsidR="00D42D5A" w:rsidRPr="006333C7">
        <w:rPr>
          <w:rFonts w:ascii="Verdana" w:hAnsi="Verdana"/>
          <w:b/>
          <w:sz w:val="18"/>
          <w:szCs w:val="18"/>
        </w:rPr>
        <w:t>1,509</w:t>
      </w:r>
      <w:r w:rsidR="00156EDC" w:rsidRPr="006333C7">
        <w:rPr>
          <w:rStyle w:val="FootnoteReference"/>
          <w:rFonts w:ascii="Verdana" w:hAnsi="Verdana"/>
          <w:b/>
          <w:sz w:val="18"/>
          <w:szCs w:val="18"/>
        </w:rPr>
        <w:footnoteReference w:id="4"/>
      </w:r>
    </w:p>
    <w:p w:rsidR="006728E1" w:rsidRDefault="00445E13" w:rsidP="00612A2D">
      <w:pPr>
        <w:pStyle w:val="NoSpacing"/>
        <w:contextualSpacing/>
        <w:jc w:val="center"/>
        <w:rPr>
          <w:rFonts w:ascii="Verdana" w:hAnsi="Verdana"/>
          <w:b/>
          <w:sz w:val="18"/>
          <w:szCs w:val="18"/>
        </w:rPr>
      </w:pPr>
      <w:r w:rsidRPr="006333C7">
        <w:rPr>
          <w:rFonts w:ascii="Verdana" w:hAnsi="Verdana"/>
          <w:b/>
          <w:sz w:val="18"/>
          <w:szCs w:val="18"/>
        </w:rPr>
        <w:t>PHONE</w:t>
      </w:r>
      <w:r w:rsidR="006728E1" w:rsidRPr="006333C7">
        <w:rPr>
          <w:rFonts w:ascii="Verdana" w:hAnsi="Verdana"/>
          <w:b/>
          <w:sz w:val="18"/>
          <w:szCs w:val="18"/>
        </w:rPr>
        <w:t xml:space="preserve"> RESPONDENTS N=</w:t>
      </w:r>
      <w:r w:rsidR="00D42D5A" w:rsidRPr="006333C7">
        <w:rPr>
          <w:rFonts w:ascii="Verdana" w:hAnsi="Verdana"/>
          <w:b/>
          <w:sz w:val="18"/>
          <w:szCs w:val="18"/>
        </w:rPr>
        <w:t>1,494</w:t>
      </w:r>
      <w:r w:rsidR="00156EDC" w:rsidRPr="006333C7">
        <w:rPr>
          <w:rStyle w:val="FootnoteReference"/>
          <w:rFonts w:ascii="Verdana" w:hAnsi="Verdana"/>
          <w:b/>
          <w:sz w:val="18"/>
          <w:szCs w:val="18"/>
        </w:rPr>
        <w:footnoteReference w:id="5"/>
      </w:r>
    </w:p>
    <w:p w:rsidR="00156EDC" w:rsidRDefault="00156EDC" w:rsidP="00612A2D">
      <w:pPr>
        <w:pStyle w:val="NoSpacing"/>
        <w:contextualSpacing/>
        <w:jc w:val="center"/>
        <w:rPr>
          <w:rFonts w:ascii="Verdana" w:hAnsi="Verdana"/>
          <w:b/>
          <w:sz w:val="18"/>
          <w:szCs w:val="18"/>
        </w:rPr>
      </w:pPr>
    </w:p>
    <w:p w:rsidR="00ED3DE3" w:rsidRDefault="00445E13" w:rsidP="00612A2D">
      <w:pPr>
        <w:pStyle w:val="NoSpacing"/>
        <w:contextualSpacing/>
        <w:jc w:val="center"/>
        <w:rPr>
          <w:rFonts w:ascii="Verdana" w:hAnsi="Verdana"/>
          <w:b/>
          <w:sz w:val="18"/>
          <w:szCs w:val="18"/>
        </w:rPr>
      </w:pPr>
      <w:r w:rsidRPr="00BA0794">
        <w:rPr>
          <w:rFonts w:ascii="Verdana" w:hAnsi="Verdana"/>
          <w:b/>
          <w:sz w:val="18"/>
          <w:szCs w:val="18"/>
        </w:rPr>
        <w:t xml:space="preserve">WEB MODE RESPONDENTS OF THE AMERICAN TRENDS PANEL (ATP) RANDOMIZED HALF TO PHONE AND HALF TO WEB. </w:t>
      </w:r>
      <w:proofErr w:type="gramStart"/>
      <w:r w:rsidRPr="00BA0794">
        <w:rPr>
          <w:rFonts w:ascii="Verdana" w:hAnsi="Verdana"/>
          <w:b/>
          <w:sz w:val="18"/>
          <w:szCs w:val="18"/>
        </w:rPr>
        <w:t xml:space="preserve">NON-WEB </w:t>
      </w:r>
      <w:r w:rsidR="002556B4" w:rsidRPr="00BA0794">
        <w:rPr>
          <w:rFonts w:ascii="Verdana" w:hAnsi="Verdana"/>
          <w:b/>
          <w:sz w:val="18"/>
          <w:szCs w:val="18"/>
        </w:rPr>
        <w:t>MODE ATP RESPONDENTS ASSIGNED TO PHONE</w:t>
      </w:r>
      <w:r w:rsidR="00DE5C9A">
        <w:rPr>
          <w:rFonts w:ascii="Verdana" w:hAnsi="Verdana"/>
          <w:b/>
          <w:sz w:val="18"/>
          <w:szCs w:val="18"/>
        </w:rPr>
        <w:t xml:space="preserve"> AND NOT INCLUDED IN EXPERIMENT</w:t>
      </w:r>
      <w:r w:rsidR="002556B4" w:rsidRPr="00BA0794">
        <w:rPr>
          <w:rFonts w:ascii="Verdana" w:hAnsi="Verdana"/>
          <w:b/>
          <w:sz w:val="18"/>
          <w:szCs w:val="18"/>
        </w:rPr>
        <w:t>.</w:t>
      </w:r>
      <w:proofErr w:type="gramEnd"/>
    </w:p>
    <w:p w:rsidR="0089058B" w:rsidRPr="000D1395" w:rsidRDefault="0089058B" w:rsidP="00612A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eastAsia="Verdana" w:hAnsi="Verdana" w:cs="Times New Roman"/>
          <w:sz w:val="18"/>
          <w:szCs w:val="18"/>
        </w:rPr>
      </w:pPr>
    </w:p>
    <w:p w:rsidR="00E82319" w:rsidRPr="00E82319" w:rsidRDefault="00E82319" w:rsidP="00C44B3D">
      <w:pPr>
        <w:tabs>
          <w:tab w:val="left" w:pos="720"/>
        </w:tabs>
        <w:ind w:left="720" w:hanging="720"/>
        <w:contextualSpacing/>
        <w:rPr>
          <w:rFonts w:ascii="Verdana" w:hAnsi="Verdana" w:cs="Arial"/>
          <w:b/>
          <w:sz w:val="18"/>
          <w:szCs w:val="18"/>
        </w:rPr>
      </w:pPr>
      <w:r w:rsidRPr="00E82319">
        <w:rPr>
          <w:rFonts w:ascii="Verdana" w:hAnsi="Verdana" w:cs="Arial"/>
          <w:b/>
          <w:sz w:val="18"/>
          <w:szCs w:val="18"/>
        </w:rPr>
        <w:t>ASK ALL</w:t>
      </w:r>
      <w:r w:rsidR="003B1BB5">
        <w:rPr>
          <w:rFonts w:ascii="Verdana" w:hAnsi="Verdana" w:cs="Arial"/>
          <w:b/>
          <w:sz w:val="18"/>
          <w:szCs w:val="18"/>
        </w:rPr>
        <w:t>:</w:t>
      </w:r>
    </w:p>
    <w:p w:rsidR="00C44B3D" w:rsidRPr="001A00DD" w:rsidRDefault="00C44B3D" w:rsidP="00C44B3D">
      <w:pPr>
        <w:tabs>
          <w:tab w:val="left" w:pos="720"/>
        </w:tabs>
        <w:ind w:left="720" w:hanging="720"/>
        <w:contextualSpacing/>
        <w:rPr>
          <w:rFonts w:ascii="Verdana" w:hAnsi="Verdana" w:cs="Arial"/>
          <w:b/>
          <w:color w:val="7F7F7F"/>
          <w:sz w:val="18"/>
          <w:szCs w:val="18"/>
        </w:rPr>
      </w:pPr>
      <w:r w:rsidRPr="001A00DD">
        <w:rPr>
          <w:rFonts w:ascii="Verdana" w:hAnsi="Verdana" w:cs="Arial"/>
          <w:sz w:val="18"/>
          <w:szCs w:val="18"/>
        </w:rPr>
        <w:t>Q1.</w:t>
      </w:r>
      <w:r w:rsidRPr="001A00DD">
        <w:rPr>
          <w:rFonts w:ascii="Verdana" w:hAnsi="Verdana" w:cs="Arial"/>
          <w:sz w:val="18"/>
          <w:szCs w:val="18"/>
        </w:rPr>
        <w:tab/>
      </w:r>
      <w:r w:rsidRPr="00AC2BA2">
        <w:rPr>
          <w:rFonts w:ascii="Verdana" w:hAnsi="Verdana" w:cs="Arial"/>
          <w:b/>
          <w:sz w:val="18"/>
          <w:szCs w:val="18"/>
        </w:rPr>
        <w:t>Generally, how would you say things are these days in your life?</w:t>
      </w:r>
      <w:r w:rsidR="00E517DA">
        <w:rPr>
          <w:rFonts w:ascii="Verdana" w:hAnsi="Verdana" w:cs="Arial"/>
          <w:b/>
          <w:sz w:val="18"/>
          <w:szCs w:val="18"/>
        </w:rPr>
        <w:t xml:space="preserve"> Would you say that you are</w:t>
      </w:r>
      <w:proofErr w:type="gramStart"/>
      <w:r w:rsidR="00E517DA">
        <w:rPr>
          <w:rFonts w:ascii="Verdana" w:hAnsi="Verdana" w:cs="Arial"/>
          <w:b/>
          <w:sz w:val="18"/>
          <w:szCs w:val="18"/>
        </w:rPr>
        <w:t>…</w:t>
      </w:r>
      <w:proofErr w:type="gramEnd"/>
    </w:p>
    <w:p w:rsidR="00C44B3D" w:rsidRPr="003523EC" w:rsidRDefault="00C44B3D" w:rsidP="00C44B3D">
      <w:pPr>
        <w:tabs>
          <w:tab w:val="left" w:pos="720"/>
        </w:tabs>
        <w:contextualSpacing/>
        <w:rPr>
          <w:rFonts w:ascii="Verdana" w:hAnsi="Verdana" w:cs="Arial"/>
          <w:sz w:val="22"/>
          <w:szCs w:val="18"/>
        </w:rPr>
      </w:pPr>
    </w:p>
    <w:p w:rsidR="003523EC" w:rsidRPr="003523EC" w:rsidRDefault="003523EC" w:rsidP="00EB66E5">
      <w:pPr>
        <w:tabs>
          <w:tab w:val="center" w:pos="2160"/>
        </w:tabs>
        <w:rPr>
          <w:rFonts w:ascii="Verdana" w:eastAsia="Times New Roman" w:hAnsi="Verdana" w:cs="Verdana"/>
          <w:sz w:val="18"/>
          <w:szCs w:val="17"/>
          <w:u w:val="single"/>
        </w:rPr>
      </w:pPr>
      <w:r w:rsidRPr="003523EC">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sidR="00E93608">
        <w:rPr>
          <w:rFonts w:ascii="Verdana" w:eastAsia="Times New Roman" w:hAnsi="Verdana" w:cs="Verdana"/>
          <w:sz w:val="18"/>
          <w:szCs w:val="17"/>
          <w:u w:val="single"/>
        </w:rPr>
        <w:t>2014</w:t>
      </w:r>
    </w:p>
    <w:p w:rsidR="00EB66E5" w:rsidRPr="006A5581" w:rsidRDefault="00EB66E5" w:rsidP="00ED6B09">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r>
      <w:r w:rsidRPr="006A5581">
        <w:rPr>
          <w:rFonts w:ascii="Verdana" w:eastAsia="Times New Roman" w:hAnsi="Verdana" w:cs="Times New Roman"/>
          <w:sz w:val="18"/>
          <w:szCs w:val="17"/>
        </w:rPr>
        <w:t>Based on</w:t>
      </w:r>
      <w:r w:rsidRPr="006A5581">
        <w:rPr>
          <w:rFonts w:ascii="Verdana" w:eastAsia="Times New Roman" w:hAnsi="Verdana" w:cs="Times New Roman"/>
          <w:sz w:val="18"/>
          <w:szCs w:val="17"/>
        </w:rPr>
        <w:tab/>
        <w:t>Based on</w:t>
      </w:r>
    </w:p>
    <w:p w:rsidR="005608C3" w:rsidRPr="006A5581" w:rsidRDefault="00EB66E5" w:rsidP="005608C3">
      <w:pPr>
        <w:tabs>
          <w:tab w:val="center" w:pos="720"/>
          <w:tab w:val="center" w:pos="2160"/>
          <w:tab w:val="center" w:pos="3600"/>
        </w:tabs>
        <w:rPr>
          <w:rFonts w:ascii="Verdana" w:eastAsia="Times New Roman" w:hAnsi="Verdana" w:cs="Times New Roman"/>
          <w:sz w:val="18"/>
          <w:szCs w:val="17"/>
        </w:rPr>
      </w:pPr>
      <w:r w:rsidRPr="006A5581">
        <w:rPr>
          <w:rFonts w:ascii="Verdana" w:eastAsia="Times New Roman" w:hAnsi="Verdana" w:cs="Times New Roman"/>
          <w:sz w:val="18"/>
          <w:szCs w:val="17"/>
        </w:rPr>
        <w:tab/>
      </w:r>
      <w:proofErr w:type="gramStart"/>
      <w:r w:rsidRPr="006A5581">
        <w:rPr>
          <w:rFonts w:ascii="Verdana" w:eastAsia="Times New Roman" w:hAnsi="Verdana" w:cs="Times New Roman"/>
          <w:sz w:val="18"/>
          <w:szCs w:val="17"/>
        </w:rPr>
        <w:t>total</w:t>
      </w:r>
      <w:proofErr w:type="gramEnd"/>
      <w:r w:rsidRPr="006A5581">
        <w:rPr>
          <w:rFonts w:ascii="Verdana" w:eastAsia="Times New Roman" w:hAnsi="Verdana" w:cs="Times New Roman"/>
          <w:sz w:val="18"/>
          <w:szCs w:val="17"/>
        </w:rPr>
        <w:tab/>
      </w:r>
      <w:r w:rsidR="00A71246" w:rsidRPr="006A5581">
        <w:rPr>
          <w:rFonts w:ascii="Verdana" w:eastAsia="Times New Roman" w:hAnsi="Verdana" w:cs="Times New Roman"/>
          <w:sz w:val="18"/>
          <w:szCs w:val="17"/>
        </w:rPr>
        <w:t>web mode</w:t>
      </w:r>
      <w:r w:rsidR="00ED6B09" w:rsidRPr="006A5581">
        <w:rPr>
          <w:rFonts w:ascii="Verdana" w:eastAsia="Times New Roman" w:hAnsi="Verdana" w:cs="Times New Roman"/>
          <w:sz w:val="18"/>
          <w:szCs w:val="17"/>
        </w:rPr>
        <w:tab/>
      </w:r>
      <w:r w:rsidR="00A71246" w:rsidRPr="006A5581">
        <w:rPr>
          <w:rFonts w:ascii="Verdana" w:eastAsia="Times New Roman" w:hAnsi="Verdana" w:cs="Times New Roman"/>
          <w:sz w:val="18"/>
          <w:szCs w:val="17"/>
        </w:rPr>
        <w:t>phone mode</w:t>
      </w:r>
    </w:p>
    <w:p w:rsidR="005608C3" w:rsidRPr="006A5581" w:rsidRDefault="005608C3" w:rsidP="005608C3">
      <w:pPr>
        <w:tabs>
          <w:tab w:val="center" w:pos="720"/>
          <w:tab w:val="center" w:pos="2160"/>
          <w:tab w:val="center" w:pos="3600"/>
        </w:tabs>
        <w:rPr>
          <w:rFonts w:ascii="Verdana" w:eastAsia="Times New Roman" w:hAnsi="Verdana" w:cs="Times New Roman"/>
          <w:sz w:val="18"/>
          <w:szCs w:val="17"/>
        </w:rPr>
      </w:pPr>
      <w:r w:rsidRPr="006A5581">
        <w:rPr>
          <w:rFonts w:ascii="Verdana" w:eastAsia="Times New Roman" w:hAnsi="Verdana" w:cs="Times New Roman"/>
          <w:sz w:val="18"/>
          <w:szCs w:val="17"/>
        </w:rPr>
        <w:tab/>
      </w:r>
      <w:r w:rsidR="003523EC" w:rsidRPr="006A5581">
        <w:rPr>
          <w:rFonts w:ascii="Verdana" w:eastAsia="Times New Roman" w:hAnsi="Verdana" w:cs="Times New Roman"/>
          <w:sz w:val="18"/>
          <w:szCs w:val="17"/>
        </w:rPr>
        <w:t>[N=</w:t>
      </w:r>
      <w:r w:rsidR="00D42D5A" w:rsidRPr="006A5581">
        <w:rPr>
          <w:rFonts w:ascii="Verdana" w:eastAsia="Times New Roman" w:hAnsi="Verdana" w:cs="Times New Roman"/>
          <w:sz w:val="18"/>
          <w:szCs w:val="17"/>
        </w:rPr>
        <w:t>3,351</w:t>
      </w:r>
      <w:r w:rsidR="003523EC" w:rsidRPr="006A5581">
        <w:rPr>
          <w:rFonts w:ascii="Verdana" w:eastAsia="Times New Roman" w:hAnsi="Verdana" w:cs="Times New Roman"/>
          <w:sz w:val="18"/>
          <w:szCs w:val="17"/>
        </w:rPr>
        <w:t>]</w:t>
      </w:r>
      <w:r w:rsidR="003523EC" w:rsidRPr="006A5581">
        <w:rPr>
          <w:rFonts w:ascii="Verdana" w:eastAsia="Times New Roman" w:hAnsi="Verdana" w:cs="Times New Roman"/>
          <w:sz w:val="18"/>
          <w:szCs w:val="17"/>
        </w:rPr>
        <w:tab/>
        <w:t>[N=</w:t>
      </w:r>
      <w:r w:rsidR="00D42D5A" w:rsidRPr="006A5581">
        <w:rPr>
          <w:rFonts w:ascii="Verdana" w:eastAsia="Times New Roman" w:hAnsi="Verdana" w:cs="Times New Roman"/>
          <w:sz w:val="18"/>
          <w:szCs w:val="17"/>
        </w:rPr>
        <w:t>1,509</w:t>
      </w:r>
      <w:r w:rsidR="003523EC" w:rsidRPr="006A5581">
        <w:rPr>
          <w:rFonts w:ascii="Verdana" w:eastAsia="Times New Roman" w:hAnsi="Verdana" w:cs="Times New Roman"/>
          <w:sz w:val="18"/>
          <w:szCs w:val="17"/>
        </w:rPr>
        <w:t>]</w:t>
      </w:r>
      <w:r w:rsidR="00EB66E5" w:rsidRPr="006A5581">
        <w:rPr>
          <w:rFonts w:ascii="Verdana" w:eastAsia="Times New Roman" w:hAnsi="Verdana" w:cs="Times New Roman"/>
          <w:sz w:val="18"/>
          <w:szCs w:val="17"/>
        </w:rPr>
        <w:tab/>
        <w:t>[N=</w:t>
      </w:r>
      <w:r w:rsidR="00D42D5A" w:rsidRPr="006A5581">
        <w:rPr>
          <w:rFonts w:ascii="Verdana" w:eastAsia="Times New Roman" w:hAnsi="Verdana" w:cs="Times New Roman"/>
          <w:sz w:val="18"/>
          <w:szCs w:val="17"/>
        </w:rPr>
        <w:t>1,494</w:t>
      </w:r>
      <w:r w:rsidR="00EB66E5" w:rsidRPr="006A5581">
        <w:rPr>
          <w:rFonts w:ascii="Verdana" w:eastAsia="Times New Roman" w:hAnsi="Verdana" w:cs="Times New Roman"/>
          <w:sz w:val="18"/>
          <w:szCs w:val="17"/>
        </w:rPr>
        <w:t>]</w:t>
      </w:r>
    </w:p>
    <w:p w:rsidR="007918B2" w:rsidRPr="006A5581" w:rsidRDefault="00EB66E5" w:rsidP="007918B2">
      <w:pPr>
        <w:tabs>
          <w:tab w:val="center" w:pos="720"/>
          <w:tab w:val="center" w:pos="2160"/>
          <w:tab w:val="center" w:pos="3600"/>
          <w:tab w:val="left" w:pos="4410"/>
        </w:tabs>
        <w:rPr>
          <w:rFonts w:ascii="Verdana" w:eastAsia="Times New Roman" w:hAnsi="Verdana" w:cs="Times New Roman"/>
          <w:sz w:val="18"/>
          <w:szCs w:val="17"/>
        </w:rPr>
      </w:pP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25</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23</w:t>
      </w:r>
      <w:r w:rsidR="003523EC"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25</w:t>
      </w:r>
      <w:r w:rsidR="007918B2" w:rsidRPr="006A5581">
        <w:rPr>
          <w:rFonts w:ascii="Verdana" w:eastAsia="Times New Roman" w:hAnsi="Verdana" w:cs="Times New Roman"/>
          <w:sz w:val="18"/>
          <w:szCs w:val="17"/>
        </w:rPr>
        <w:tab/>
      </w:r>
      <w:r w:rsidR="003030DB" w:rsidRPr="006A5581">
        <w:rPr>
          <w:rFonts w:ascii="Verdana" w:eastAsia="Times New Roman" w:hAnsi="Verdana" w:cs="Times New Roman"/>
          <w:sz w:val="18"/>
          <w:szCs w:val="17"/>
        </w:rPr>
        <w:t>Very happy</w:t>
      </w:r>
    </w:p>
    <w:p w:rsidR="00832BED" w:rsidRPr="006A5581" w:rsidRDefault="007918B2" w:rsidP="00832BED">
      <w:pPr>
        <w:tabs>
          <w:tab w:val="center" w:pos="720"/>
          <w:tab w:val="center" w:pos="2160"/>
          <w:tab w:val="center" w:pos="3600"/>
          <w:tab w:val="left" w:pos="4410"/>
        </w:tabs>
        <w:rPr>
          <w:rFonts w:ascii="Verdana" w:eastAsia="Times New Roman" w:hAnsi="Verdana" w:cs="Times New Roman"/>
          <w:sz w:val="18"/>
          <w:szCs w:val="17"/>
        </w:rPr>
      </w:pP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60</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60</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61</w:t>
      </w:r>
      <w:r w:rsidRPr="006A5581">
        <w:rPr>
          <w:rFonts w:ascii="Verdana" w:eastAsia="Times New Roman" w:hAnsi="Verdana" w:cs="Times New Roman"/>
          <w:sz w:val="18"/>
          <w:szCs w:val="17"/>
        </w:rPr>
        <w:tab/>
      </w:r>
      <w:r w:rsidR="003030DB" w:rsidRPr="006A5581">
        <w:rPr>
          <w:rFonts w:ascii="Verdana" w:eastAsia="Times New Roman" w:hAnsi="Verdana" w:cs="Times New Roman"/>
          <w:sz w:val="18"/>
          <w:szCs w:val="17"/>
        </w:rPr>
        <w:t>Pretty happy</w:t>
      </w:r>
    </w:p>
    <w:p w:rsidR="00832BED" w:rsidRPr="006A5581" w:rsidRDefault="00832BED" w:rsidP="00832BED">
      <w:pPr>
        <w:tabs>
          <w:tab w:val="center" w:pos="720"/>
          <w:tab w:val="center" w:pos="2160"/>
          <w:tab w:val="center" w:pos="3600"/>
          <w:tab w:val="left" w:pos="4410"/>
        </w:tabs>
        <w:rPr>
          <w:rFonts w:ascii="Verdana" w:eastAsia="Times New Roman" w:hAnsi="Verdana" w:cs="Times New Roman"/>
          <w:sz w:val="18"/>
          <w:szCs w:val="17"/>
        </w:rPr>
      </w:pP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15</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16</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14</w:t>
      </w:r>
      <w:r w:rsidRPr="006A5581">
        <w:rPr>
          <w:rFonts w:ascii="Verdana" w:eastAsia="Times New Roman" w:hAnsi="Verdana" w:cs="Times New Roman"/>
          <w:sz w:val="18"/>
          <w:szCs w:val="17"/>
        </w:rPr>
        <w:tab/>
      </w:r>
      <w:r w:rsidR="003030DB" w:rsidRPr="006A5581">
        <w:rPr>
          <w:rFonts w:ascii="Verdana" w:eastAsia="Times New Roman" w:hAnsi="Verdana" w:cs="Times New Roman"/>
          <w:sz w:val="18"/>
          <w:szCs w:val="17"/>
        </w:rPr>
        <w:t>Not too happy</w:t>
      </w:r>
    </w:p>
    <w:p w:rsidR="00B52B59" w:rsidRPr="00B52B59" w:rsidRDefault="00832BED" w:rsidP="00832BED">
      <w:pPr>
        <w:tabs>
          <w:tab w:val="center" w:pos="720"/>
          <w:tab w:val="center" w:pos="2160"/>
          <w:tab w:val="center" w:pos="3600"/>
          <w:tab w:val="left" w:pos="4410"/>
        </w:tabs>
        <w:rPr>
          <w:rFonts w:ascii="Verdana" w:eastAsia="Times New Roman" w:hAnsi="Verdana" w:cs="Times New Roman"/>
          <w:b/>
          <w:sz w:val="18"/>
          <w:szCs w:val="17"/>
        </w:rPr>
      </w:pP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w:t>
      </w:r>
      <w:r w:rsidRPr="006A5581">
        <w:rPr>
          <w:rFonts w:ascii="Verdana" w:eastAsia="Times New Roman" w:hAnsi="Verdana" w:cs="Times New Roman"/>
          <w:sz w:val="18"/>
          <w:szCs w:val="17"/>
        </w:rPr>
        <w:tab/>
      </w:r>
      <w:r w:rsidR="00D42D5A" w:rsidRPr="006A5581">
        <w:rPr>
          <w:rFonts w:ascii="Verdana" w:eastAsia="Times New Roman" w:hAnsi="Verdana" w:cs="Times New Roman"/>
          <w:sz w:val="18"/>
          <w:szCs w:val="17"/>
        </w:rPr>
        <w:t>*</w:t>
      </w:r>
      <w:r>
        <w:rPr>
          <w:rFonts w:ascii="Verdana" w:eastAsia="Times New Roman" w:hAnsi="Verdana" w:cs="Times New Roman"/>
          <w:sz w:val="18"/>
          <w:szCs w:val="17"/>
        </w:rPr>
        <w:tab/>
      </w:r>
      <w:r w:rsidR="00B52B59" w:rsidRPr="00B52B59">
        <w:rPr>
          <w:rFonts w:ascii="Verdana" w:eastAsia="Times New Roman" w:hAnsi="Verdana" w:cs="Times New Roman"/>
          <w:sz w:val="18"/>
          <w:szCs w:val="17"/>
        </w:rPr>
        <w:t xml:space="preserve">Don’t know/Refused </w:t>
      </w:r>
      <w:r w:rsidR="00B52B59" w:rsidRPr="00B52B59">
        <w:rPr>
          <w:rFonts w:ascii="Verdana" w:eastAsia="Times New Roman" w:hAnsi="Verdana" w:cs="Times New Roman"/>
          <w:b/>
          <w:sz w:val="18"/>
          <w:szCs w:val="17"/>
        </w:rPr>
        <w:t>(VOL.)</w:t>
      </w:r>
    </w:p>
    <w:p w:rsidR="00C44B3D" w:rsidRDefault="00C44B3D">
      <w:pPr>
        <w:rPr>
          <w:rFonts w:ascii="Verdana" w:hAnsi="Verdana"/>
          <w:b/>
          <w:sz w:val="18"/>
          <w:szCs w:val="18"/>
        </w:rPr>
      </w:pPr>
    </w:p>
    <w:p w:rsidR="000537E5" w:rsidRDefault="000537E5" w:rsidP="00707673">
      <w:pPr>
        <w:keepNext/>
        <w:keepLines/>
        <w:rPr>
          <w:rFonts w:ascii="Verdana" w:hAnsi="Verdana"/>
          <w:b/>
          <w:sz w:val="18"/>
          <w:szCs w:val="18"/>
        </w:rPr>
      </w:pPr>
      <w:r>
        <w:rPr>
          <w:rFonts w:ascii="Verdana" w:hAnsi="Verdana"/>
          <w:b/>
          <w:sz w:val="18"/>
          <w:szCs w:val="18"/>
        </w:rPr>
        <w:t>RANDOMIZE ORDER OF Q1Aa, Q1Ab</w:t>
      </w:r>
    </w:p>
    <w:p w:rsidR="000537E5" w:rsidRPr="00037E5B" w:rsidRDefault="000537E5" w:rsidP="00037E5B">
      <w:pPr>
        <w:keepNext/>
        <w:keepLines/>
        <w:ind w:left="720" w:hanging="720"/>
        <w:rPr>
          <w:rFonts w:ascii="Verdana" w:hAnsi="Verdana"/>
          <w:b/>
          <w:sz w:val="18"/>
          <w:szCs w:val="18"/>
        </w:rPr>
      </w:pPr>
      <w:r>
        <w:rPr>
          <w:rFonts w:ascii="Verdana" w:hAnsi="Verdana"/>
          <w:b/>
          <w:sz w:val="18"/>
          <w:szCs w:val="18"/>
        </w:rPr>
        <w:t>ASK ALL:</w:t>
      </w:r>
    </w:p>
    <w:p w:rsidR="000537E5" w:rsidRDefault="000537E5" w:rsidP="00037E5B">
      <w:pPr>
        <w:keepNext/>
        <w:keepLines/>
        <w:ind w:left="720" w:hanging="720"/>
        <w:rPr>
          <w:rFonts w:ascii="Verdana" w:hAnsi="Verdana"/>
          <w:sz w:val="18"/>
          <w:szCs w:val="18"/>
        </w:rPr>
      </w:pPr>
      <w:r w:rsidRPr="00B7532D">
        <w:rPr>
          <w:rFonts w:ascii="Verdana" w:hAnsi="Verdana"/>
          <w:sz w:val="18"/>
          <w:szCs w:val="18"/>
        </w:rPr>
        <w:t>Q</w:t>
      </w:r>
      <w:r w:rsidR="003B1BB5">
        <w:rPr>
          <w:rFonts w:ascii="Verdana" w:hAnsi="Verdana"/>
          <w:sz w:val="18"/>
          <w:szCs w:val="18"/>
        </w:rPr>
        <w:t>.</w:t>
      </w:r>
      <w:r w:rsidRPr="00B7532D">
        <w:rPr>
          <w:rFonts w:ascii="Verdana" w:hAnsi="Verdana"/>
          <w:sz w:val="18"/>
          <w:szCs w:val="18"/>
        </w:rPr>
        <w:t>1A</w:t>
      </w:r>
      <w:r>
        <w:rPr>
          <w:rFonts w:ascii="Verdana" w:hAnsi="Verdana"/>
          <w:sz w:val="18"/>
          <w:szCs w:val="18"/>
        </w:rPr>
        <w:t>a</w:t>
      </w:r>
      <w:r w:rsidRPr="00B7532D">
        <w:rPr>
          <w:rFonts w:ascii="Verdana" w:hAnsi="Verdana"/>
          <w:sz w:val="18"/>
          <w:szCs w:val="18"/>
        </w:rPr>
        <w:t xml:space="preserve"> </w:t>
      </w:r>
      <w:r>
        <w:rPr>
          <w:rFonts w:ascii="Verdana" w:hAnsi="Verdana"/>
          <w:sz w:val="18"/>
          <w:szCs w:val="18"/>
        </w:rPr>
        <w:tab/>
      </w:r>
      <w:r w:rsidRPr="00037E5B">
        <w:rPr>
          <w:rFonts w:ascii="Verdana" w:hAnsi="Verdana"/>
          <w:b/>
          <w:sz w:val="18"/>
          <w:szCs w:val="18"/>
        </w:rPr>
        <w:t xml:space="preserve">How satisfied </w:t>
      </w:r>
      <w:proofErr w:type="gramStart"/>
      <w:r w:rsidRPr="00037E5B">
        <w:rPr>
          <w:rFonts w:ascii="Verdana" w:hAnsi="Verdana"/>
          <w:b/>
          <w:sz w:val="18"/>
          <w:szCs w:val="18"/>
        </w:rPr>
        <w:t>are</w:t>
      </w:r>
      <w:proofErr w:type="gramEnd"/>
      <w:r w:rsidRPr="00037E5B">
        <w:rPr>
          <w:rFonts w:ascii="Verdana" w:hAnsi="Verdana"/>
          <w:b/>
          <w:sz w:val="18"/>
          <w:szCs w:val="18"/>
        </w:rPr>
        <w:t xml:space="preserve"> you with your social life?</w:t>
      </w:r>
    </w:p>
    <w:p w:rsidR="00032C9B" w:rsidRDefault="00032C9B" w:rsidP="00037E5B">
      <w:pPr>
        <w:keepNext/>
        <w:keepLines/>
        <w:ind w:left="720" w:hanging="720"/>
        <w:rPr>
          <w:rFonts w:ascii="Verdana" w:hAnsi="Verdana"/>
          <w:sz w:val="18"/>
          <w:szCs w:val="18"/>
        </w:rPr>
      </w:pPr>
    </w:p>
    <w:p w:rsidR="00DE3361" w:rsidRPr="003523EC" w:rsidRDefault="00032C9B" w:rsidP="00DE3361">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00DE3361" w:rsidRPr="003523EC">
        <w:rPr>
          <w:rFonts w:ascii="Verdana" w:eastAsia="Times New Roman" w:hAnsi="Verdana" w:cs="Times New Roman"/>
          <w:sz w:val="18"/>
          <w:szCs w:val="17"/>
          <w:u w:val="single"/>
        </w:rPr>
        <w:t xml:space="preserve">Jul 7-Aug 4, </w:t>
      </w:r>
      <w:r w:rsidR="00DE3361">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D42D5A" w:rsidRDefault="00D42D5A" w:rsidP="00D42D5A">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sidRPr="003523EC">
        <w:rPr>
          <w:rFonts w:ascii="Verdana" w:eastAsia="Times New Roman" w:hAnsi="Verdana" w:cs="Times New Roman"/>
          <w:sz w:val="18"/>
          <w:szCs w:val="17"/>
        </w:rPr>
        <w:tab/>
        <w:t>[N=</w:t>
      </w:r>
      <w:r>
        <w:rPr>
          <w:rFonts w:ascii="Verdana" w:eastAsia="Times New Roman" w:hAnsi="Verdana" w:cs="Times New Roman"/>
          <w:sz w:val="18"/>
          <w:szCs w:val="17"/>
        </w:rPr>
        <w:t>1,509</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1,494</w:t>
      </w:r>
      <w:r w:rsidRPr="003523EC">
        <w:rPr>
          <w:rFonts w:ascii="Verdana" w:eastAsia="Times New Roman" w:hAnsi="Verdana" w:cs="Times New Roman"/>
          <w:sz w:val="18"/>
          <w:szCs w:val="17"/>
        </w:rPr>
        <w:t>]</w:t>
      </w:r>
    </w:p>
    <w:p w:rsidR="00DE3361" w:rsidRDefault="00DE3361" w:rsidP="00DE3361">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D42D5A">
        <w:rPr>
          <w:rFonts w:ascii="Verdana" w:eastAsia="Times New Roman" w:hAnsi="Verdana" w:cs="Times New Roman"/>
          <w:sz w:val="18"/>
          <w:szCs w:val="17"/>
        </w:rPr>
        <w:t>37</w:t>
      </w:r>
      <w:r>
        <w:rPr>
          <w:rFonts w:ascii="Verdana" w:eastAsia="Times New Roman" w:hAnsi="Verdana" w:cs="Times New Roman"/>
          <w:sz w:val="18"/>
          <w:szCs w:val="17"/>
        </w:rPr>
        <w:tab/>
      </w:r>
      <w:r w:rsidR="0020102B">
        <w:rPr>
          <w:rFonts w:ascii="Verdana" w:eastAsia="Times New Roman" w:hAnsi="Verdana" w:cs="Times New Roman"/>
          <w:sz w:val="18"/>
          <w:szCs w:val="17"/>
        </w:rPr>
        <w:t>29</w:t>
      </w:r>
      <w:r w:rsidRPr="003523EC">
        <w:rPr>
          <w:rFonts w:ascii="Verdana" w:eastAsia="Times New Roman" w:hAnsi="Verdana" w:cs="Times New Roman"/>
          <w:sz w:val="18"/>
          <w:szCs w:val="17"/>
        </w:rPr>
        <w:tab/>
      </w:r>
      <w:r w:rsidR="0020102B">
        <w:rPr>
          <w:rFonts w:ascii="Verdana" w:eastAsia="Times New Roman" w:hAnsi="Verdana" w:cs="Times New Roman"/>
          <w:sz w:val="18"/>
          <w:szCs w:val="17"/>
        </w:rPr>
        <w:t>43</w:t>
      </w:r>
      <w:r>
        <w:rPr>
          <w:rFonts w:ascii="Verdana" w:eastAsia="Times New Roman" w:hAnsi="Verdana" w:cs="Times New Roman"/>
          <w:sz w:val="18"/>
          <w:szCs w:val="17"/>
        </w:rPr>
        <w:tab/>
      </w:r>
      <w:r w:rsidR="00032C9B">
        <w:rPr>
          <w:rFonts w:ascii="Verdana" w:eastAsia="Times New Roman" w:hAnsi="Verdana" w:cs="Times New Roman"/>
          <w:sz w:val="18"/>
          <w:szCs w:val="17"/>
        </w:rPr>
        <w:t>Very satisfied</w:t>
      </w:r>
    </w:p>
    <w:p w:rsidR="00DE3361" w:rsidRDefault="00DE3361" w:rsidP="00DE3361">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D42D5A">
        <w:rPr>
          <w:rFonts w:ascii="Verdana" w:eastAsia="Times New Roman" w:hAnsi="Verdana" w:cs="Times New Roman"/>
          <w:sz w:val="18"/>
          <w:szCs w:val="17"/>
        </w:rPr>
        <w:t>46</w:t>
      </w:r>
      <w:r>
        <w:rPr>
          <w:rFonts w:ascii="Verdana" w:eastAsia="Times New Roman" w:hAnsi="Verdana" w:cs="Times New Roman"/>
          <w:sz w:val="18"/>
          <w:szCs w:val="17"/>
        </w:rPr>
        <w:tab/>
      </w:r>
      <w:r w:rsidR="0020102B">
        <w:rPr>
          <w:rFonts w:ascii="Verdana" w:eastAsia="Times New Roman" w:hAnsi="Verdana" w:cs="Times New Roman"/>
          <w:sz w:val="18"/>
          <w:szCs w:val="17"/>
        </w:rPr>
        <w:t>51</w:t>
      </w:r>
      <w:r>
        <w:rPr>
          <w:rFonts w:ascii="Verdana" w:eastAsia="Times New Roman" w:hAnsi="Verdana" w:cs="Times New Roman"/>
          <w:sz w:val="18"/>
          <w:szCs w:val="17"/>
        </w:rPr>
        <w:tab/>
      </w:r>
      <w:r w:rsidR="0020102B">
        <w:rPr>
          <w:rFonts w:ascii="Verdana" w:eastAsia="Times New Roman" w:hAnsi="Verdana" w:cs="Times New Roman"/>
          <w:sz w:val="18"/>
          <w:szCs w:val="17"/>
        </w:rPr>
        <w:t>44</w:t>
      </w:r>
      <w:r>
        <w:rPr>
          <w:rFonts w:ascii="Verdana" w:eastAsia="Times New Roman" w:hAnsi="Verdana" w:cs="Times New Roman"/>
          <w:sz w:val="18"/>
          <w:szCs w:val="17"/>
        </w:rPr>
        <w:tab/>
      </w:r>
      <w:proofErr w:type="gramStart"/>
      <w:r>
        <w:rPr>
          <w:rFonts w:ascii="Verdana" w:eastAsia="Times New Roman" w:hAnsi="Verdana" w:cs="Times New Roman"/>
          <w:sz w:val="18"/>
          <w:szCs w:val="17"/>
        </w:rPr>
        <w:t>Somewhat</w:t>
      </w:r>
      <w:proofErr w:type="gramEnd"/>
      <w:r>
        <w:rPr>
          <w:rFonts w:ascii="Verdana" w:eastAsia="Times New Roman" w:hAnsi="Verdana" w:cs="Times New Roman"/>
          <w:sz w:val="18"/>
          <w:szCs w:val="17"/>
        </w:rPr>
        <w:t xml:space="preserve"> satisfied</w:t>
      </w:r>
    </w:p>
    <w:p w:rsidR="00DE3361" w:rsidRDefault="00DE3361" w:rsidP="00DE3361">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D42D5A">
        <w:rPr>
          <w:rFonts w:ascii="Verdana" w:eastAsia="Times New Roman" w:hAnsi="Verdana" w:cs="Times New Roman"/>
          <w:sz w:val="18"/>
          <w:szCs w:val="17"/>
        </w:rPr>
        <w:t>12</w:t>
      </w:r>
      <w:r>
        <w:rPr>
          <w:rFonts w:ascii="Verdana" w:eastAsia="Times New Roman" w:hAnsi="Verdana" w:cs="Times New Roman"/>
          <w:sz w:val="18"/>
          <w:szCs w:val="17"/>
        </w:rPr>
        <w:tab/>
      </w:r>
      <w:r w:rsidR="0020102B">
        <w:rPr>
          <w:rFonts w:ascii="Verdana" w:eastAsia="Times New Roman" w:hAnsi="Verdana" w:cs="Times New Roman"/>
          <w:sz w:val="18"/>
          <w:szCs w:val="17"/>
        </w:rPr>
        <w:t>16</w:t>
      </w:r>
      <w:r>
        <w:rPr>
          <w:rFonts w:ascii="Verdana" w:eastAsia="Times New Roman" w:hAnsi="Verdana" w:cs="Times New Roman"/>
          <w:sz w:val="18"/>
          <w:szCs w:val="17"/>
        </w:rPr>
        <w:tab/>
      </w:r>
      <w:r w:rsidR="0020102B">
        <w:rPr>
          <w:rFonts w:ascii="Verdana" w:eastAsia="Times New Roman" w:hAnsi="Verdana" w:cs="Times New Roman"/>
          <w:sz w:val="18"/>
          <w:szCs w:val="17"/>
        </w:rPr>
        <w:t>10</w:t>
      </w:r>
      <w:r>
        <w:rPr>
          <w:rFonts w:ascii="Verdana" w:eastAsia="Times New Roman" w:hAnsi="Verdana" w:cs="Times New Roman"/>
          <w:sz w:val="18"/>
          <w:szCs w:val="17"/>
        </w:rPr>
        <w:tab/>
        <w:t>Not too satisfied</w:t>
      </w:r>
    </w:p>
    <w:p w:rsidR="00DE3361" w:rsidRDefault="00032C9B" w:rsidP="00DE3361">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D42D5A">
        <w:rPr>
          <w:rFonts w:ascii="Verdana" w:eastAsia="Times New Roman" w:hAnsi="Verdana" w:cs="Times New Roman"/>
          <w:sz w:val="18"/>
          <w:szCs w:val="17"/>
        </w:rPr>
        <w:t>4</w:t>
      </w:r>
      <w:r w:rsidR="00DE3361">
        <w:rPr>
          <w:rFonts w:ascii="Verdana" w:eastAsia="Times New Roman" w:hAnsi="Verdana" w:cs="Times New Roman"/>
          <w:sz w:val="18"/>
          <w:szCs w:val="17"/>
        </w:rPr>
        <w:tab/>
      </w:r>
      <w:r w:rsidR="0020102B">
        <w:rPr>
          <w:rFonts w:ascii="Verdana" w:eastAsia="Times New Roman" w:hAnsi="Verdana" w:cs="Times New Roman"/>
          <w:sz w:val="18"/>
          <w:szCs w:val="17"/>
        </w:rPr>
        <w:t>3</w:t>
      </w:r>
      <w:r w:rsidR="00DE3361">
        <w:rPr>
          <w:rFonts w:ascii="Verdana" w:eastAsia="Times New Roman" w:hAnsi="Verdana" w:cs="Times New Roman"/>
          <w:sz w:val="18"/>
          <w:szCs w:val="17"/>
        </w:rPr>
        <w:tab/>
      </w:r>
      <w:r w:rsidR="0020102B">
        <w:rPr>
          <w:rFonts w:ascii="Verdana" w:eastAsia="Times New Roman" w:hAnsi="Verdana" w:cs="Times New Roman"/>
          <w:sz w:val="18"/>
          <w:szCs w:val="17"/>
        </w:rPr>
        <w:t>3</w:t>
      </w:r>
      <w:r w:rsidR="00DE3361">
        <w:rPr>
          <w:rFonts w:ascii="Verdana" w:eastAsia="Times New Roman" w:hAnsi="Verdana" w:cs="Times New Roman"/>
          <w:sz w:val="18"/>
          <w:szCs w:val="17"/>
        </w:rPr>
        <w:tab/>
      </w:r>
      <w:r>
        <w:rPr>
          <w:rFonts w:ascii="Verdana" w:eastAsia="Times New Roman" w:hAnsi="Verdana" w:cs="Times New Roman"/>
          <w:sz w:val="18"/>
          <w:szCs w:val="17"/>
        </w:rPr>
        <w:t>Not at all satisfied</w:t>
      </w:r>
    </w:p>
    <w:p w:rsidR="00032C9B" w:rsidRPr="00DE3361" w:rsidRDefault="00DE3361" w:rsidP="00DE3361">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D42D5A">
        <w:rPr>
          <w:rFonts w:ascii="Verdana" w:eastAsia="Times New Roman" w:hAnsi="Verdana" w:cs="Times New Roman"/>
          <w:sz w:val="18"/>
          <w:szCs w:val="17"/>
        </w:rPr>
        <w:t>*</w:t>
      </w:r>
      <w:r>
        <w:rPr>
          <w:rFonts w:ascii="Verdana" w:eastAsia="Times New Roman" w:hAnsi="Verdana" w:cs="Times New Roman"/>
          <w:sz w:val="18"/>
          <w:szCs w:val="17"/>
        </w:rPr>
        <w:tab/>
      </w:r>
      <w:r w:rsidR="000A7E8A">
        <w:rPr>
          <w:rFonts w:ascii="Verdana" w:eastAsia="Times New Roman" w:hAnsi="Verdana" w:cs="Times New Roman"/>
          <w:sz w:val="18"/>
          <w:szCs w:val="17"/>
        </w:rPr>
        <w:t>0</w:t>
      </w:r>
      <w:r>
        <w:rPr>
          <w:rFonts w:ascii="Verdana" w:eastAsia="Times New Roman" w:hAnsi="Verdana" w:cs="Times New Roman"/>
          <w:sz w:val="18"/>
          <w:szCs w:val="17"/>
        </w:rPr>
        <w:tab/>
      </w:r>
      <w:r w:rsidR="0020102B">
        <w:rPr>
          <w:rFonts w:ascii="Verdana" w:eastAsia="Times New Roman" w:hAnsi="Verdana" w:cs="Times New Roman"/>
          <w:sz w:val="18"/>
          <w:szCs w:val="17"/>
        </w:rPr>
        <w:t>*</w:t>
      </w:r>
      <w:r w:rsidR="00032C9B" w:rsidRPr="00B52B59">
        <w:rPr>
          <w:rFonts w:ascii="Verdana" w:eastAsia="Times New Roman" w:hAnsi="Verdana" w:cs="Times New Roman"/>
          <w:sz w:val="18"/>
          <w:szCs w:val="17"/>
        </w:rPr>
        <w:tab/>
      </w:r>
      <w:proofErr w:type="gramStart"/>
      <w:r w:rsidR="00032C9B" w:rsidRPr="00B52B59">
        <w:rPr>
          <w:rFonts w:ascii="Verdana" w:eastAsia="Times New Roman" w:hAnsi="Verdana" w:cs="Times New Roman"/>
          <w:sz w:val="18"/>
          <w:szCs w:val="17"/>
        </w:rPr>
        <w:t>Don’t</w:t>
      </w:r>
      <w:proofErr w:type="gramEnd"/>
      <w:r w:rsidR="00032C9B" w:rsidRPr="00B52B59">
        <w:rPr>
          <w:rFonts w:ascii="Verdana" w:eastAsia="Times New Roman" w:hAnsi="Verdana" w:cs="Times New Roman"/>
          <w:sz w:val="18"/>
          <w:szCs w:val="17"/>
        </w:rPr>
        <w:t xml:space="preserve"> know/Refused </w:t>
      </w:r>
      <w:r w:rsidR="00032C9B" w:rsidRPr="00B52B59">
        <w:rPr>
          <w:rFonts w:ascii="Verdana" w:eastAsia="Times New Roman" w:hAnsi="Verdana" w:cs="Times New Roman"/>
          <w:b/>
          <w:sz w:val="18"/>
          <w:szCs w:val="17"/>
        </w:rPr>
        <w:t>(VOL.)</w:t>
      </w:r>
    </w:p>
    <w:p w:rsidR="000537E5" w:rsidRPr="00B7532D" w:rsidRDefault="000537E5" w:rsidP="00037E5B">
      <w:pPr>
        <w:keepNext/>
        <w:keepLines/>
        <w:ind w:left="720" w:hanging="720"/>
        <w:rPr>
          <w:rFonts w:ascii="Verdana" w:hAnsi="Verdana"/>
          <w:sz w:val="18"/>
          <w:szCs w:val="18"/>
        </w:rPr>
      </w:pPr>
    </w:p>
    <w:p w:rsidR="00815B9A" w:rsidRDefault="00815B9A">
      <w:pPr>
        <w:rPr>
          <w:rFonts w:ascii="Verdana" w:hAnsi="Verdana"/>
          <w:b/>
          <w:sz w:val="18"/>
          <w:szCs w:val="18"/>
        </w:rPr>
      </w:pPr>
      <w:r>
        <w:rPr>
          <w:rFonts w:ascii="Verdana" w:hAnsi="Verdana"/>
          <w:b/>
          <w:sz w:val="18"/>
          <w:szCs w:val="18"/>
        </w:rPr>
        <w:br w:type="page"/>
      </w:r>
    </w:p>
    <w:p w:rsidR="000537E5" w:rsidRDefault="000537E5" w:rsidP="000537E5">
      <w:pPr>
        <w:keepNext/>
        <w:keepLines/>
        <w:ind w:left="720" w:hanging="720"/>
        <w:rPr>
          <w:rFonts w:ascii="Verdana" w:hAnsi="Verdana"/>
          <w:b/>
          <w:sz w:val="18"/>
          <w:szCs w:val="18"/>
        </w:rPr>
      </w:pPr>
      <w:r>
        <w:rPr>
          <w:rFonts w:ascii="Verdana" w:hAnsi="Verdana"/>
          <w:b/>
          <w:sz w:val="18"/>
          <w:szCs w:val="18"/>
        </w:rPr>
        <w:lastRenderedPageBreak/>
        <w:t>RANDOMIZE ORDER OF Q1Aa, Q1Ab</w:t>
      </w:r>
    </w:p>
    <w:p w:rsidR="00293FC6" w:rsidRPr="00037E5B" w:rsidRDefault="00293FC6" w:rsidP="00293FC6">
      <w:pPr>
        <w:keepNext/>
        <w:keepLines/>
        <w:ind w:left="720" w:hanging="720"/>
        <w:rPr>
          <w:rFonts w:ascii="Verdana" w:hAnsi="Verdana"/>
          <w:b/>
          <w:sz w:val="18"/>
          <w:szCs w:val="18"/>
        </w:rPr>
      </w:pPr>
      <w:r>
        <w:rPr>
          <w:rFonts w:ascii="Verdana" w:hAnsi="Verdana"/>
          <w:b/>
          <w:sz w:val="18"/>
          <w:szCs w:val="18"/>
        </w:rPr>
        <w:t>ASK ALL:</w:t>
      </w:r>
    </w:p>
    <w:p w:rsidR="000537E5" w:rsidRDefault="000537E5" w:rsidP="000537E5">
      <w:pPr>
        <w:keepNext/>
        <w:keepLines/>
        <w:ind w:left="720" w:hanging="720"/>
        <w:rPr>
          <w:rFonts w:ascii="Verdana" w:hAnsi="Verdana"/>
          <w:b/>
          <w:sz w:val="18"/>
          <w:szCs w:val="18"/>
        </w:rPr>
      </w:pPr>
      <w:r w:rsidRPr="00B7532D">
        <w:rPr>
          <w:rFonts w:ascii="Verdana" w:hAnsi="Verdana"/>
          <w:sz w:val="18"/>
          <w:szCs w:val="18"/>
        </w:rPr>
        <w:t>Q</w:t>
      </w:r>
      <w:r w:rsidR="003B1BB5">
        <w:rPr>
          <w:rFonts w:ascii="Verdana" w:hAnsi="Verdana"/>
          <w:sz w:val="18"/>
          <w:szCs w:val="18"/>
        </w:rPr>
        <w:t>.</w:t>
      </w:r>
      <w:r w:rsidRPr="00B7532D">
        <w:rPr>
          <w:rFonts w:ascii="Verdana" w:hAnsi="Verdana"/>
          <w:sz w:val="18"/>
          <w:szCs w:val="18"/>
        </w:rPr>
        <w:t>1A</w:t>
      </w:r>
      <w:r w:rsidR="003B1BB5">
        <w:rPr>
          <w:rFonts w:ascii="Verdana" w:hAnsi="Verdana"/>
          <w:sz w:val="18"/>
          <w:szCs w:val="18"/>
        </w:rPr>
        <w:t>b</w:t>
      </w:r>
      <w:r w:rsidRPr="00B7532D">
        <w:rPr>
          <w:rFonts w:ascii="Verdana" w:hAnsi="Verdana"/>
          <w:sz w:val="18"/>
          <w:szCs w:val="18"/>
        </w:rPr>
        <w:t xml:space="preserve"> </w:t>
      </w:r>
      <w:r>
        <w:rPr>
          <w:rFonts w:ascii="Verdana" w:hAnsi="Verdana"/>
          <w:sz w:val="18"/>
          <w:szCs w:val="18"/>
        </w:rPr>
        <w:tab/>
      </w:r>
      <w:r w:rsidRPr="00037E5B">
        <w:rPr>
          <w:rFonts w:ascii="Verdana" w:hAnsi="Verdana"/>
          <w:b/>
          <w:sz w:val="18"/>
          <w:szCs w:val="18"/>
        </w:rPr>
        <w:t>How satisfied</w:t>
      </w:r>
      <w:r w:rsidR="00032C9B">
        <w:rPr>
          <w:rFonts w:ascii="Verdana" w:hAnsi="Verdana"/>
          <w:b/>
          <w:sz w:val="18"/>
          <w:szCs w:val="18"/>
        </w:rPr>
        <w:t xml:space="preserve"> </w:t>
      </w:r>
      <w:proofErr w:type="gramStart"/>
      <w:r w:rsidR="00032C9B">
        <w:rPr>
          <w:rFonts w:ascii="Verdana" w:hAnsi="Verdana"/>
          <w:b/>
          <w:sz w:val="18"/>
          <w:szCs w:val="18"/>
        </w:rPr>
        <w:t>are</w:t>
      </w:r>
      <w:proofErr w:type="gramEnd"/>
      <w:r w:rsidR="00032C9B">
        <w:rPr>
          <w:rFonts w:ascii="Verdana" w:hAnsi="Verdana"/>
          <w:b/>
          <w:sz w:val="18"/>
          <w:szCs w:val="18"/>
        </w:rPr>
        <w:t xml:space="preserve"> you with your family life?</w:t>
      </w:r>
    </w:p>
    <w:p w:rsidR="00032C9B" w:rsidRDefault="00032C9B" w:rsidP="000537E5">
      <w:pPr>
        <w:keepNext/>
        <w:keepLines/>
        <w:ind w:left="720" w:hanging="720"/>
        <w:rPr>
          <w:rFonts w:ascii="Verdana" w:hAnsi="Verdana"/>
          <w:sz w:val="18"/>
          <w:szCs w:val="18"/>
        </w:rPr>
      </w:pPr>
    </w:p>
    <w:p w:rsidR="00EB4BC5" w:rsidRPr="003523EC" w:rsidRDefault="00EB4BC5" w:rsidP="00EB4BC5">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865C5F" w:rsidRDefault="00865C5F" w:rsidP="00865C5F">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sidRPr="003523EC">
        <w:rPr>
          <w:rFonts w:ascii="Verdana" w:eastAsia="Times New Roman" w:hAnsi="Verdana" w:cs="Times New Roman"/>
          <w:sz w:val="18"/>
          <w:szCs w:val="17"/>
        </w:rPr>
        <w:tab/>
        <w:t>[N=</w:t>
      </w:r>
      <w:r>
        <w:rPr>
          <w:rFonts w:ascii="Verdana" w:eastAsia="Times New Roman" w:hAnsi="Verdana" w:cs="Times New Roman"/>
          <w:sz w:val="18"/>
          <w:szCs w:val="17"/>
        </w:rPr>
        <w:t>1,509</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1,494</w:t>
      </w:r>
      <w:r w:rsidRPr="003523EC">
        <w:rPr>
          <w:rFonts w:ascii="Verdana" w:eastAsia="Times New Roman" w:hAnsi="Verdana" w:cs="Times New Roman"/>
          <w:sz w:val="18"/>
          <w:szCs w:val="17"/>
        </w:rPr>
        <w:t>]</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865C5F">
        <w:rPr>
          <w:rFonts w:ascii="Verdana" w:eastAsia="Times New Roman" w:hAnsi="Verdana" w:cs="Times New Roman"/>
          <w:sz w:val="18"/>
          <w:szCs w:val="17"/>
        </w:rPr>
        <w:t>55</w:t>
      </w:r>
      <w:r>
        <w:rPr>
          <w:rFonts w:ascii="Verdana" w:eastAsia="Times New Roman" w:hAnsi="Verdana" w:cs="Times New Roman"/>
          <w:sz w:val="18"/>
          <w:szCs w:val="17"/>
        </w:rPr>
        <w:tab/>
      </w:r>
      <w:r w:rsidR="00865C5F">
        <w:rPr>
          <w:rFonts w:ascii="Verdana" w:eastAsia="Times New Roman" w:hAnsi="Verdana" w:cs="Times New Roman"/>
          <w:sz w:val="18"/>
          <w:szCs w:val="17"/>
        </w:rPr>
        <w:t>44</w:t>
      </w:r>
      <w:r w:rsidRPr="003523EC">
        <w:rPr>
          <w:rFonts w:ascii="Verdana" w:eastAsia="Times New Roman" w:hAnsi="Verdana" w:cs="Times New Roman"/>
          <w:sz w:val="18"/>
          <w:szCs w:val="17"/>
        </w:rPr>
        <w:tab/>
      </w:r>
      <w:r w:rsidR="00865C5F">
        <w:rPr>
          <w:rFonts w:ascii="Verdana" w:eastAsia="Times New Roman" w:hAnsi="Verdana" w:cs="Times New Roman"/>
          <w:sz w:val="18"/>
          <w:szCs w:val="17"/>
        </w:rPr>
        <w:t>62</w:t>
      </w:r>
      <w:r>
        <w:rPr>
          <w:rFonts w:ascii="Verdana" w:eastAsia="Times New Roman" w:hAnsi="Verdana" w:cs="Times New Roman"/>
          <w:sz w:val="18"/>
          <w:szCs w:val="17"/>
        </w:rPr>
        <w:tab/>
        <w:t>Very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865C5F">
        <w:rPr>
          <w:rFonts w:ascii="Verdana" w:eastAsia="Times New Roman" w:hAnsi="Verdana" w:cs="Times New Roman"/>
          <w:sz w:val="18"/>
          <w:szCs w:val="17"/>
        </w:rPr>
        <w:t>34</w:t>
      </w:r>
      <w:r>
        <w:rPr>
          <w:rFonts w:ascii="Verdana" w:eastAsia="Times New Roman" w:hAnsi="Verdana" w:cs="Times New Roman"/>
          <w:sz w:val="18"/>
          <w:szCs w:val="17"/>
        </w:rPr>
        <w:tab/>
      </w:r>
      <w:r w:rsidR="00865C5F">
        <w:rPr>
          <w:rFonts w:ascii="Verdana" w:eastAsia="Times New Roman" w:hAnsi="Verdana" w:cs="Times New Roman"/>
          <w:sz w:val="18"/>
          <w:szCs w:val="17"/>
        </w:rPr>
        <w:t>43</w:t>
      </w:r>
      <w:r>
        <w:rPr>
          <w:rFonts w:ascii="Verdana" w:eastAsia="Times New Roman" w:hAnsi="Verdana" w:cs="Times New Roman"/>
          <w:sz w:val="18"/>
          <w:szCs w:val="17"/>
        </w:rPr>
        <w:tab/>
      </w:r>
      <w:r w:rsidR="00865C5F">
        <w:rPr>
          <w:rFonts w:ascii="Verdana" w:eastAsia="Times New Roman" w:hAnsi="Verdana" w:cs="Times New Roman"/>
          <w:sz w:val="18"/>
          <w:szCs w:val="17"/>
        </w:rPr>
        <w:t>30</w:t>
      </w:r>
      <w:r>
        <w:rPr>
          <w:rFonts w:ascii="Verdana" w:eastAsia="Times New Roman" w:hAnsi="Verdana" w:cs="Times New Roman"/>
          <w:sz w:val="18"/>
          <w:szCs w:val="17"/>
        </w:rPr>
        <w:tab/>
      </w:r>
      <w:proofErr w:type="gramStart"/>
      <w:r>
        <w:rPr>
          <w:rFonts w:ascii="Verdana" w:eastAsia="Times New Roman" w:hAnsi="Verdana" w:cs="Times New Roman"/>
          <w:sz w:val="18"/>
          <w:szCs w:val="17"/>
        </w:rPr>
        <w:t>Somewhat</w:t>
      </w:r>
      <w:proofErr w:type="gramEnd"/>
      <w:r>
        <w:rPr>
          <w:rFonts w:ascii="Verdana" w:eastAsia="Times New Roman" w:hAnsi="Verdana" w:cs="Times New Roman"/>
          <w:sz w:val="18"/>
          <w:szCs w:val="17"/>
        </w:rPr>
        <w:t xml:space="preserve">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865C5F">
        <w:rPr>
          <w:rFonts w:ascii="Verdana" w:eastAsia="Times New Roman" w:hAnsi="Verdana" w:cs="Times New Roman"/>
          <w:sz w:val="18"/>
          <w:szCs w:val="17"/>
        </w:rPr>
        <w:t>8</w:t>
      </w:r>
      <w:r>
        <w:rPr>
          <w:rFonts w:ascii="Verdana" w:eastAsia="Times New Roman" w:hAnsi="Verdana" w:cs="Times New Roman"/>
          <w:sz w:val="18"/>
          <w:szCs w:val="17"/>
        </w:rPr>
        <w:tab/>
      </w:r>
      <w:r w:rsidR="00865C5F">
        <w:rPr>
          <w:rFonts w:ascii="Verdana" w:eastAsia="Times New Roman" w:hAnsi="Verdana" w:cs="Times New Roman"/>
          <w:sz w:val="18"/>
          <w:szCs w:val="17"/>
        </w:rPr>
        <w:t>10</w:t>
      </w:r>
      <w:r>
        <w:rPr>
          <w:rFonts w:ascii="Verdana" w:eastAsia="Times New Roman" w:hAnsi="Verdana" w:cs="Times New Roman"/>
          <w:sz w:val="18"/>
          <w:szCs w:val="17"/>
        </w:rPr>
        <w:tab/>
      </w:r>
      <w:r w:rsidR="00865C5F">
        <w:rPr>
          <w:rFonts w:ascii="Verdana" w:eastAsia="Times New Roman" w:hAnsi="Verdana" w:cs="Times New Roman"/>
          <w:sz w:val="18"/>
          <w:szCs w:val="17"/>
        </w:rPr>
        <w:t>6</w:t>
      </w:r>
      <w:r>
        <w:rPr>
          <w:rFonts w:ascii="Verdana" w:eastAsia="Times New Roman" w:hAnsi="Verdana" w:cs="Times New Roman"/>
          <w:sz w:val="18"/>
          <w:szCs w:val="17"/>
        </w:rPr>
        <w:tab/>
        <w:t>Not too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865C5F">
        <w:rPr>
          <w:rFonts w:ascii="Verdana" w:eastAsia="Times New Roman" w:hAnsi="Verdana" w:cs="Times New Roman"/>
          <w:sz w:val="18"/>
          <w:szCs w:val="17"/>
        </w:rPr>
        <w:t>2</w:t>
      </w:r>
      <w:r>
        <w:rPr>
          <w:rFonts w:ascii="Verdana" w:eastAsia="Times New Roman" w:hAnsi="Verdana" w:cs="Times New Roman"/>
          <w:sz w:val="18"/>
          <w:szCs w:val="17"/>
        </w:rPr>
        <w:tab/>
      </w:r>
      <w:r w:rsidR="00865C5F">
        <w:rPr>
          <w:rFonts w:ascii="Verdana" w:eastAsia="Times New Roman" w:hAnsi="Verdana" w:cs="Times New Roman"/>
          <w:sz w:val="18"/>
          <w:szCs w:val="17"/>
        </w:rPr>
        <w:t>3</w:t>
      </w:r>
      <w:r>
        <w:rPr>
          <w:rFonts w:ascii="Verdana" w:eastAsia="Times New Roman" w:hAnsi="Verdana" w:cs="Times New Roman"/>
          <w:sz w:val="18"/>
          <w:szCs w:val="17"/>
        </w:rPr>
        <w:tab/>
      </w:r>
      <w:r w:rsidR="00865C5F">
        <w:rPr>
          <w:rFonts w:ascii="Verdana" w:eastAsia="Times New Roman" w:hAnsi="Verdana" w:cs="Times New Roman"/>
          <w:sz w:val="18"/>
          <w:szCs w:val="17"/>
        </w:rPr>
        <w:t>2</w:t>
      </w:r>
      <w:r>
        <w:rPr>
          <w:rFonts w:ascii="Verdana" w:eastAsia="Times New Roman" w:hAnsi="Verdana" w:cs="Times New Roman"/>
          <w:sz w:val="18"/>
          <w:szCs w:val="17"/>
        </w:rPr>
        <w:tab/>
        <w:t>Not at all satisfied</w:t>
      </w:r>
    </w:p>
    <w:p w:rsidR="00EB4BC5" w:rsidRPr="00DE3361"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865C5F">
        <w:rPr>
          <w:rFonts w:ascii="Verdana" w:eastAsia="Times New Roman" w:hAnsi="Verdana" w:cs="Times New Roman"/>
          <w:sz w:val="18"/>
          <w:szCs w:val="17"/>
        </w:rPr>
        <w:t>*</w:t>
      </w:r>
      <w:r>
        <w:rPr>
          <w:rFonts w:ascii="Verdana" w:eastAsia="Times New Roman" w:hAnsi="Verdana" w:cs="Times New Roman"/>
          <w:sz w:val="18"/>
          <w:szCs w:val="17"/>
        </w:rPr>
        <w:tab/>
      </w:r>
      <w:r w:rsidR="000A7E8A">
        <w:rPr>
          <w:rFonts w:ascii="Verdana" w:eastAsia="Times New Roman" w:hAnsi="Verdana" w:cs="Times New Roman"/>
          <w:sz w:val="18"/>
          <w:szCs w:val="17"/>
        </w:rPr>
        <w:t>0</w:t>
      </w:r>
      <w:r>
        <w:rPr>
          <w:rFonts w:ascii="Verdana" w:eastAsia="Times New Roman" w:hAnsi="Verdana" w:cs="Times New Roman"/>
          <w:sz w:val="18"/>
          <w:szCs w:val="17"/>
        </w:rPr>
        <w:tab/>
      </w:r>
      <w:r w:rsidR="00865C5F">
        <w:rPr>
          <w:rFonts w:ascii="Verdana" w:eastAsia="Times New Roman" w:hAnsi="Verdana" w:cs="Times New Roman"/>
          <w:sz w:val="18"/>
          <w:szCs w:val="17"/>
        </w:rPr>
        <w:t>*</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sidRPr="00B52B59">
        <w:rPr>
          <w:rFonts w:ascii="Verdana" w:eastAsia="Times New Roman" w:hAnsi="Verdana" w:cs="Times New Roman"/>
          <w:b/>
          <w:sz w:val="18"/>
          <w:szCs w:val="17"/>
        </w:rPr>
        <w:t>(VOL.)</w:t>
      </w:r>
    </w:p>
    <w:p w:rsidR="00293FC6" w:rsidRPr="00037E5B" w:rsidRDefault="00293FC6" w:rsidP="00293FC6">
      <w:pPr>
        <w:keepNext/>
        <w:keepLines/>
        <w:ind w:left="720" w:hanging="720"/>
        <w:rPr>
          <w:rFonts w:ascii="Verdana" w:hAnsi="Verdana"/>
          <w:b/>
          <w:sz w:val="18"/>
          <w:szCs w:val="18"/>
        </w:rPr>
      </w:pPr>
      <w:r>
        <w:rPr>
          <w:rFonts w:ascii="Verdana" w:hAnsi="Verdana"/>
          <w:b/>
          <w:sz w:val="18"/>
          <w:szCs w:val="18"/>
        </w:rPr>
        <w:t>ASK ALL:</w:t>
      </w:r>
    </w:p>
    <w:p w:rsidR="000537E5" w:rsidRDefault="000537E5" w:rsidP="000537E5">
      <w:pPr>
        <w:keepNext/>
        <w:keepLines/>
        <w:ind w:left="720" w:hanging="720"/>
        <w:rPr>
          <w:rFonts w:ascii="Verdana" w:hAnsi="Verdana"/>
          <w:b/>
          <w:sz w:val="18"/>
          <w:szCs w:val="18"/>
        </w:rPr>
      </w:pPr>
      <w:r w:rsidRPr="00B7532D">
        <w:rPr>
          <w:rFonts w:ascii="Verdana" w:hAnsi="Verdana"/>
          <w:sz w:val="18"/>
          <w:szCs w:val="18"/>
        </w:rPr>
        <w:t>Q</w:t>
      </w:r>
      <w:r w:rsidR="003B1BB5">
        <w:rPr>
          <w:rFonts w:ascii="Verdana" w:hAnsi="Verdana"/>
          <w:sz w:val="18"/>
          <w:szCs w:val="18"/>
        </w:rPr>
        <w:t>.</w:t>
      </w:r>
      <w:r w:rsidRPr="00B7532D">
        <w:rPr>
          <w:rFonts w:ascii="Verdana" w:hAnsi="Verdana"/>
          <w:sz w:val="18"/>
          <w:szCs w:val="18"/>
        </w:rPr>
        <w:t>1A</w:t>
      </w:r>
      <w:r w:rsidR="003B1BB5">
        <w:rPr>
          <w:rFonts w:ascii="Verdana" w:hAnsi="Verdana"/>
          <w:sz w:val="18"/>
          <w:szCs w:val="18"/>
        </w:rPr>
        <w:t>c</w:t>
      </w:r>
      <w:r w:rsidRPr="00B7532D">
        <w:rPr>
          <w:rFonts w:ascii="Verdana" w:hAnsi="Verdana"/>
          <w:sz w:val="18"/>
          <w:szCs w:val="18"/>
        </w:rPr>
        <w:t xml:space="preserve"> </w:t>
      </w:r>
      <w:r>
        <w:rPr>
          <w:rFonts w:ascii="Verdana" w:hAnsi="Verdana"/>
          <w:sz w:val="18"/>
          <w:szCs w:val="18"/>
        </w:rPr>
        <w:tab/>
      </w:r>
      <w:r w:rsidRPr="00037E5B">
        <w:rPr>
          <w:rFonts w:ascii="Verdana" w:hAnsi="Verdana"/>
          <w:b/>
          <w:sz w:val="18"/>
          <w:szCs w:val="18"/>
        </w:rPr>
        <w:t xml:space="preserve">How satisfied </w:t>
      </w:r>
      <w:proofErr w:type="gramStart"/>
      <w:r w:rsidRPr="00037E5B">
        <w:rPr>
          <w:rFonts w:ascii="Verdana" w:hAnsi="Verdana"/>
          <w:b/>
          <w:sz w:val="18"/>
          <w:szCs w:val="18"/>
        </w:rPr>
        <w:t>are</w:t>
      </w:r>
      <w:proofErr w:type="gramEnd"/>
      <w:r w:rsidRPr="00037E5B">
        <w:rPr>
          <w:rFonts w:ascii="Verdana" w:hAnsi="Verdana"/>
          <w:b/>
          <w:sz w:val="18"/>
          <w:szCs w:val="18"/>
        </w:rPr>
        <w:t xml:space="preserve"> you with traffic conditions where you live?</w:t>
      </w:r>
    </w:p>
    <w:p w:rsidR="0057412D" w:rsidRDefault="0057412D" w:rsidP="000537E5">
      <w:pPr>
        <w:keepNext/>
        <w:keepLines/>
        <w:ind w:left="720" w:hanging="720"/>
        <w:rPr>
          <w:rFonts w:ascii="Verdana" w:hAnsi="Verdana"/>
          <w:sz w:val="18"/>
          <w:szCs w:val="18"/>
        </w:rPr>
      </w:pPr>
    </w:p>
    <w:p w:rsidR="00EB4BC5" w:rsidRPr="003523EC" w:rsidRDefault="00EB4BC5" w:rsidP="00EB4BC5">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AD766B" w:rsidRDefault="00AD766B" w:rsidP="00AD766B">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sidRPr="003523EC">
        <w:rPr>
          <w:rFonts w:ascii="Verdana" w:eastAsia="Times New Roman" w:hAnsi="Verdana" w:cs="Times New Roman"/>
          <w:sz w:val="18"/>
          <w:szCs w:val="17"/>
        </w:rPr>
        <w:tab/>
        <w:t>[N=</w:t>
      </w:r>
      <w:r>
        <w:rPr>
          <w:rFonts w:ascii="Verdana" w:eastAsia="Times New Roman" w:hAnsi="Verdana" w:cs="Times New Roman"/>
          <w:sz w:val="18"/>
          <w:szCs w:val="17"/>
        </w:rPr>
        <w:t>1,509</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1,494</w:t>
      </w:r>
      <w:r w:rsidRPr="003523EC">
        <w:rPr>
          <w:rFonts w:ascii="Verdana" w:eastAsia="Times New Roman" w:hAnsi="Verdana" w:cs="Times New Roman"/>
          <w:sz w:val="18"/>
          <w:szCs w:val="17"/>
        </w:rPr>
        <w:t>]</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AD766B">
        <w:rPr>
          <w:rFonts w:ascii="Verdana" w:eastAsia="Times New Roman" w:hAnsi="Verdana" w:cs="Times New Roman"/>
          <w:sz w:val="18"/>
          <w:szCs w:val="17"/>
        </w:rPr>
        <w:t>26</w:t>
      </w:r>
      <w:r>
        <w:rPr>
          <w:rFonts w:ascii="Verdana" w:eastAsia="Times New Roman" w:hAnsi="Verdana" w:cs="Times New Roman"/>
          <w:sz w:val="18"/>
          <w:szCs w:val="17"/>
        </w:rPr>
        <w:tab/>
      </w:r>
      <w:r w:rsidR="00AD766B">
        <w:rPr>
          <w:rFonts w:ascii="Verdana" w:eastAsia="Times New Roman" w:hAnsi="Verdana" w:cs="Times New Roman"/>
          <w:sz w:val="18"/>
          <w:szCs w:val="17"/>
        </w:rPr>
        <w:t>22</w:t>
      </w:r>
      <w:r w:rsidRPr="003523EC">
        <w:rPr>
          <w:rFonts w:ascii="Verdana" w:eastAsia="Times New Roman" w:hAnsi="Verdana" w:cs="Times New Roman"/>
          <w:sz w:val="18"/>
          <w:szCs w:val="17"/>
        </w:rPr>
        <w:tab/>
      </w:r>
      <w:r w:rsidR="00AD766B">
        <w:rPr>
          <w:rFonts w:ascii="Verdana" w:eastAsia="Times New Roman" w:hAnsi="Verdana" w:cs="Times New Roman"/>
          <w:sz w:val="18"/>
          <w:szCs w:val="17"/>
        </w:rPr>
        <w:t>28</w:t>
      </w:r>
      <w:r>
        <w:rPr>
          <w:rFonts w:ascii="Verdana" w:eastAsia="Times New Roman" w:hAnsi="Verdana" w:cs="Times New Roman"/>
          <w:sz w:val="18"/>
          <w:szCs w:val="17"/>
        </w:rPr>
        <w:tab/>
        <w:t>Very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AD766B">
        <w:rPr>
          <w:rFonts w:ascii="Verdana" w:eastAsia="Times New Roman" w:hAnsi="Verdana" w:cs="Times New Roman"/>
          <w:sz w:val="18"/>
          <w:szCs w:val="17"/>
        </w:rPr>
        <w:t>43</w:t>
      </w:r>
      <w:r>
        <w:rPr>
          <w:rFonts w:ascii="Verdana" w:eastAsia="Times New Roman" w:hAnsi="Verdana" w:cs="Times New Roman"/>
          <w:sz w:val="18"/>
          <w:szCs w:val="17"/>
        </w:rPr>
        <w:tab/>
      </w:r>
      <w:r w:rsidR="00AD766B">
        <w:rPr>
          <w:rFonts w:ascii="Verdana" w:eastAsia="Times New Roman" w:hAnsi="Verdana" w:cs="Times New Roman"/>
          <w:sz w:val="18"/>
          <w:szCs w:val="17"/>
        </w:rPr>
        <w:t>49</w:t>
      </w:r>
      <w:r>
        <w:rPr>
          <w:rFonts w:ascii="Verdana" w:eastAsia="Times New Roman" w:hAnsi="Verdana" w:cs="Times New Roman"/>
          <w:sz w:val="18"/>
          <w:szCs w:val="17"/>
        </w:rPr>
        <w:tab/>
      </w:r>
      <w:r w:rsidR="00AD766B">
        <w:rPr>
          <w:rFonts w:ascii="Verdana" w:eastAsia="Times New Roman" w:hAnsi="Verdana" w:cs="Times New Roman"/>
          <w:sz w:val="18"/>
          <w:szCs w:val="17"/>
        </w:rPr>
        <w:t>42</w:t>
      </w:r>
      <w:r>
        <w:rPr>
          <w:rFonts w:ascii="Verdana" w:eastAsia="Times New Roman" w:hAnsi="Verdana" w:cs="Times New Roman"/>
          <w:sz w:val="18"/>
          <w:szCs w:val="17"/>
        </w:rPr>
        <w:tab/>
      </w:r>
      <w:proofErr w:type="gramStart"/>
      <w:r>
        <w:rPr>
          <w:rFonts w:ascii="Verdana" w:eastAsia="Times New Roman" w:hAnsi="Verdana" w:cs="Times New Roman"/>
          <w:sz w:val="18"/>
          <w:szCs w:val="17"/>
        </w:rPr>
        <w:t>Somewhat</w:t>
      </w:r>
      <w:proofErr w:type="gramEnd"/>
      <w:r>
        <w:rPr>
          <w:rFonts w:ascii="Verdana" w:eastAsia="Times New Roman" w:hAnsi="Verdana" w:cs="Times New Roman"/>
          <w:sz w:val="18"/>
          <w:szCs w:val="17"/>
        </w:rPr>
        <w:t xml:space="preserve">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AD766B">
        <w:rPr>
          <w:rFonts w:ascii="Verdana" w:eastAsia="Times New Roman" w:hAnsi="Verdana" w:cs="Times New Roman"/>
          <w:sz w:val="18"/>
          <w:szCs w:val="17"/>
        </w:rPr>
        <w:t>20</w:t>
      </w:r>
      <w:r>
        <w:rPr>
          <w:rFonts w:ascii="Verdana" w:eastAsia="Times New Roman" w:hAnsi="Verdana" w:cs="Times New Roman"/>
          <w:sz w:val="18"/>
          <w:szCs w:val="17"/>
        </w:rPr>
        <w:tab/>
      </w:r>
      <w:r w:rsidR="00AD766B">
        <w:rPr>
          <w:rFonts w:ascii="Verdana" w:eastAsia="Times New Roman" w:hAnsi="Verdana" w:cs="Times New Roman"/>
          <w:sz w:val="18"/>
          <w:szCs w:val="17"/>
        </w:rPr>
        <w:t>21</w:t>
      </w:r>
      <w:r>
        <w:rPr>
          <w:rFonts w:ascii="Verdana" w:eastAsia="Times New Roman" w:hAnsi="Verdana" w:cs="Times New Roman"/>
          <w:sz w:val="18"/>
          <w:szCs w:val="17"/>
        </w:rPr>
        <w:tab/>
      </w:r>
      <w:r w:rsidR="00AD766B">
        <w:rPr>
          <w:rFonts w:ascii="Verdana" w:eastAsia="Times New Roman" w:hAnsi="Verdana" w:cs="Times New Roman"/>
          <w:sz w:val="18"/>
          <w:szCs w:val="17"/>
        </w:rPr>
        <w:t>18</w:t>
      </w:r>
      <w:r>
        <w:rPr>
          <w:rFonts w:ascii="Verdana" w:eastAsia="Times New Roman" w:hAnsi="Verdana" w:cs="Times New Roman"/>
          <w:sz w:val="18"/>
          <w:szCs w:val="17"/>
        </w:rPr>
        <w:tab/>
        <w:t>Not too satisfied</w:t>
      </w:r>
    </w:p>
    <w:p w:rsidR="00EB4BC5"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AD766B">
        <w:rPr>
          <w:rFonts w:ascii="Verdana" w:eastAsia="Times New Roman" w:hAnsi="Verdana" w:cs="Times New Roman"/>
          <w:sz w:val="18"/>
          <w:szCs w:val="17"/>
        </w:rPr>
        <w:t>10</w:t>
      </w:r>
      <w:r>
        <w:rPr>
          <w:rFonts w:ascii="Verdana" w:eastAsia="Times New Roman" w:hAnsi="Verdana" w:cs="Times New Roman"/>
          <w:sz w:val="18"/>
          <w:szCs w:val="17"/>
        </w:rPr>
        <w:tab/>
      </w:r>
      <w:r w:rsidR="00AD766B">
        <w:rPr>
          <w:rFonts w:ascii="Verdana" w:eastAsia="Times New Roman" w:hAnsi="Verdana" w:cs="Times New Roman"/>
          <w:sz w:val="18"/>
          <w:szCs w:val="17"/>
        </w:rPr>
        <w:t>8</w:t>
      </w:r>
      <w:r>
        <w:rPr>
          <w:rFonts w:ascii="Verdana" w:eastAsia="Times New Roman" w:hAnsi="Verdana" w:cs="Times New Roman"/>
          <w:sz w:val="18"/>
          <w:szCs w:val="17"/>
        </w:rPr>
        <w:tab/>
      </w:r>
      <w:r w:rsidR="00AD766B">
        <w:rPr>
          <w:rFonts w:ascii="Verdana" w:eastAsia="Times New Roman" w:hAnsi="Verdana" w:cs="Times New Roman"/>
          <w:sz w:val="18"/>
          <w:szCs w:val="17"/>
        </w:rPr>
        <w:t>12</w:t>
      </w:r>
      <w:r>
        <w:rPr>
          <w:rFonts w:ascii="Verdana" w:eastAsia="Times New Roman" w:hAnsi="Verdana" w:cs="Times New Roman"/>
          <w:sz w:val="18"/>
          <w:szCs w:val="17"/>
        </w:rPr>
        <w:tab/>
        <w:t>Not at all satisfied</w:t>
      </w:r>
    </w:p>
    <w:p w:rsidR="00EB4BC5" w:rsidRPr="00DE3361" w:rsidRDefault="00EB4BC5" w:rsidP="00EB4BC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AD766B">
        <w:rPr>
          <w:rFonts w:ascii="Verdana" w:eastAsia="Times New Roman" w:hAnsi="Verdana" w:cs="Times New Roman"/>
          <w:sz w:val="18"/>
          <w:szCs w:val="17"/>
        </w:rPr>
        <w:t>*</w:t>
      </w:r>
      <w:r>
        <w:rPr>
          <w:rFonts w:ascii="Verdana" w:eastAsia="Times New Roman" w:hAnsi="Verdana" w:cs="Times New Roman"/>
          <w:sz w:val="18"/>
          <w:szCs w:val="17"/>
        </w:rPr>
        <w:tab/>
      </w:r>
      <w:r w:rsidR="000A7E8A">
        <w:rPr>
          <w:rFonts w:ascii="Verdana" w:eastAsia="Times New Roman" w:hAnsi="Verdana" w:cs="Times New Roman"/>
          <w:sz w:val="18"/>
          <w:szCs w:val="17"/>
        </w:rPr>
        <w:t>0</w:t>
      </w:r>
      <w:r>
        <w:rPr>
          <w:rFonts w:ascii="Verdana" w:eastAsia="Times New Roman" w:hAnsi="Verdana" w:cs="Times New Roman"/>
          <w:sz w:val="18"/>
          <w:szCs w:val="17"/>
        </w:rPr>
        <w:tab/>
      </w:r>
      <w:r w:rsidR="00AD766B">
        <w:rPr>
          <w:rFonts w:ascii="Verdana" w:eastAsia="Times New Roman" w:hAnsi="Verdana" w:cs="Times New Roman"/>
          <w:sz w:val="18"/>
          <w:szCs w:val="17"/>
        </w:rPr>
        <w:t>*</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sidRPr="00B52B59">
        <w:rPr>
          <w:rFonts w:ascii="Verdana" w:eastAsia="Times New Roman" w:hAnsi="Verdana" w:cs="Times New Roman"/>
          <w:b/>
          <w:sz w:val="18"/>
          <w:szCs w:val="17"/>
        </w:rPr>
        <w:t>(VOL.)</w:t>
      </w:r>
    </w:p>
    <w:p w:rsidR="0057412D" w:rsidRDefault="0057412D" w:rsidP="0057412D">
      <w:pPr>
        <w:tabs>
          <w:tab w:val="left" w:pos="720"/>
        </w:tabs>
        <w:contextualSpacing/>
        <w:rPr>
          <w:rFonts w:ascii="Verdana" w:eastAsia="Verdana" w:hAnsi="Verdana" w:cs="Times New Roman"/>
          <w:b/>
          <w:sz w:val="18"/>
          <w:szCs w:val="18"/>
        </w:rPr>
      </w:pPr>
    </w:p>
    <w:p w:rsidR="00E82319" w:rsidRPr="00E82319" w:rsidRDefault="00E82319" w:rsidP="0057412D">
      <w:pPr>
        <w:tabs>
          <w:tab w:val="left" w:pos="720"/>
        </w:tabs>
        <w:contextualSpacing/>
        <w:rPr>
          <w:rFonts w:ascii="Verdana" w:hAnsi="Verdana" w:cs="Arial"/>
          <w:b/>
          <w:sz w:val="18"/>
          <w:szCs w:val="18"/>
        </w:rPr>
      </w:pPr>
      <w:r w:rsidRPr="00E82319">
        <w:rPr>
          <w:rFonts w:ascii="Verdana" w:hAnsi="Verdana" w:cs="Arial"/>
          <w:b/>
          <w:sz w:val="18"/>
          <w:szCs w:val="18"/>
        </w:rPr>
        <w:t>ASK ALL</w:t>
      </w:r>
      <w:r w:rsidR="003B1BB5">
        <w:rPr>
          <w:rFonts w:ascii="Verdana" w:hAnsi="Verdana" w:cs="Arial"/>
          <w:b/>
          <w:sz w:val="18"/>
          <w:szCs w:val="18"/>
        </w:rPr>
        <w:t>:</w:t>
      </w:r>
    </w:p>
    <w:p w:rsidR="00C44B3D" w:rsidRDefault="00C44B3D" w:rsidP="00C44B3D">
      <w:pPr>
        <w:tabs>
          <w:tab w:val="left" w:pos="0"/>
          <w:tab w:val="left" w:pos="990"/>
        </w:tabs>
        <w:spacing w:after="200" w:line="276" w:lineRule="auto"/>
        <w:ind w:left="720" w:hanging="720"/>
        <w:rPr>
          <w:rFonts w:ascii="Verdana" w:hAnsi="Verdana" w:cs="Arial"/>
          <w:color w:val="7F7F7F" w:themeColor="text1" w:themeTint="80"/>
          <w:sz w:val="18"/>
          <w:szCs w:val="18"/>
        </w:rPr>
      </w:pPr>
      <w:r w:rsidRPr="001A00DD">
        <w:rPr>
          <w:rFonts w:ascii="Verdana" w:hAnsi="Verdana" w:cs="Arial"/>
          <w:sz w:val="18"/>
          <w:szCs w:val="18"/>
        </w:rPr>
        <w:t>Q</w:t>
      </w:r>
      <w:r w:rsidR="003B1BB5">
        <w:rPr>
          <w:rFonts w:ascii="Verdana" w:hAnsi="Verdana" w:cs="Arial"/>
          <w:sz w:val="18"/>
          <w:szCs w:val="18"/>
        </w:rPr>
        <w:t>.</w:t>
      </w:r>
      <w:r w:rsidRPr="001A00DD">
        <w:rPr>
          <w:rFonts w:ascii="Verdana" w:hAnsi="Verdana" w:cs="Arial"/>
          <w:sz w:val="18"/>
          <w:szCs w:val="18"/>
        </w:rPr>
        <w:t xml:space="preserve">2     </w:t>
      </w:r>
      <w:r w:rsidRPr="00AC2BA2">
        <w:rPr>
          <w:rFonts w:ascii="Verdana" w:hAnsi="Verdana" w:cs="Arial"/>
          <w:b/>
          <w:sz w:val="18"/>
          <w:szCs w:val="18"/>
        </w:rPr>
        <w:t>Overall, how would you rate your community as a place to live?</w:t>
      </w:r>
    </w:p>
    <w:p w:rsidR="00F97434" w:rsidRPr="003523EC" w:rsidRDefault="00F97434" w:rsidP="00F97434">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3C5918" w:rsidRDefault="003C5918" w:rsidP="003C5918">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sidRPr="003523EC">
        <w:rPr>
          <w:rFonts w:ascii="Verdana" w:eastAsia="Times New Roman" w:hAnsi="Verdana" w:cs="Times New Roman"/>
          <w:sz w:val="18"/>
          <w:szCs w:val="17"/>
        </w:rPr>
        <w:tab/>
        <w:t>[N=</w:t>
      </w:r>
      <w:r>
        <w:rPr>
          <w:rFonts w:ascii="Verdana" w:eastAsia="Times New Roman" w:hAnsi="Verdana" w:cs="Times New Roman"/>
          <w:sz w:val="18"/>
          <w:szCs w:val="17"/>
        </w:rPr>
        <w:t>1,509</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Pr="003523EC">
        <w:rPr>
          <w:rFonts w:ascii="Verdana" w:eastAsia="Times New Roman" w:hAnsi="Verdana" w:cs="Times New Roman"/>
          <w:sz w:val="18"/>
          <w:szCs w:val="17"/>
        </w:rPr>
        <w:t>[N=</w:t>
      </w:r>
      <w:r>
        <w:rPr>
          <w:rFonts w:ascii="Verdana" w:eastAsia="Times New Roman" w:hAnsi="Verdana" w:cs="Times New Roman"/>
          <w:sz w:val="18"/>
          <w:szCs w:val="17"/>
        </w:rPr>
        <w:t>1,494</w:t>
      </w:r>
      <w:r w:rsidRPr="003523EC">
        <w:rPr>
          <w:rFonts w:ascii="Verdana" w:eastAsia="Times New Roman" w:hAnsi="Verdana" w:cs="Times New Roman"/>
          <w:sz w:val="18"/>
          <w:szCs w:val="17"/>
        </w:rPr>
        <w:t>]</w:t>
      </w:r>
    </w:p>
    <w:p w:rsidR="00F97434" w:rsidRDefault="00F97434" w:rsidP="00F97434">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C5918">
        <w:rPr>
          <w:rFonts w:ascii="Verdana" w:eastAsia="Times New Roman" w:hAnsi="Verdana" w:cs="Times New Roman"/>
          <w:sz w:val="18"/>
          <w:szCs w:val="17"/>
        </w:rPr>
        <w:t>34</w:t>
      </w:r>
      <w:r>
        <w:rPr>
          <w:rFonts w:ascii="Verdana" w:eastAsia="Times New Roman" w:hAnsi="Verdana" w:cs="Times New Roman"/>
          <w:sz w:val="18"/>
          <w:szCs w:val="17"/>
        </w:rPr>
        <w:tab/>
      </w:r>
      <w:r w:rsidR="003C5918">
        <w:rPr>
          <w:rFonts w:ascii="Verdana" w:eastAsia="Times New Roman" w:hAnsi="Verdana" w:cs="Times New Roman"/>
          <w:sz w:val="18"/>
          <w:szCs w:val="17"/>
        </w:rPr>
        <w:t>30</w:t>
      </w:r>
      <w:r w:rsidRPr="003523EC">
        <w:rPr>
          <w:rFonts w:ascii="Verdana" w:eastAsia="Times New Roman" w:hAnsi="Verdana" w:cs="Times New Roman"/>
          <w:sz w:val="18"/>
          <w:szCs w:val="17"/>
        </w:rPr>
        <w:tab/>
      </w:r>
      <w:r w:rsidR="003C5918">
        <w:rPr>
          <w:rFonts w:ascii="Verdana" w:eastAsia="Times New Roman" w:hAnsi="Verdana" w:cs="Times New Roman"/>
          <w:sz w:val="18"/>
          <w:szCs w:val="17"/>
        </w:rPr>
        <w:t>37</w:t>
      </w:r>
      <w:r>
        <w:rPr>
          <w:rFonts w:ascii="Verdana" w:eastAsia="Times New Roman" w:hAnsi="Verdana" w:cs="Times New Roman"/>
          <w:sz w:val="18"/>
          <w:szCs w:val="17"/>
        </w:rPr>
        <w:tab/>
        <w:t>Excellent</w:t>
      </w:r>
    </w:p>
    <w:p w:rsidR="00F97434" w:rsidRDefault="00F97434" w:rsidP="00F97434">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C5918">
        <w:rPr>
          <w:rFonts w:ascii="Verdana" w:eastAsia="Times New Roman" w:hAnsi="Verdana" w:cs="Times New Roman"/>
          <w:sz w:val="18"/>
          <w:szCs w:val="17"/>
        </w:rPr>
        <w:t>47</w:t>
      </w:r>
      <w:r>
        <w:rPr>
          <w:rFonts w:ascii="Verdana" w:eastAsia="Times New Roman" w:hAnsi="Verdana" w:cs="Times New Roman"/>
          <w:sz w:val="18"/>
          <w:szCs w:val="17"/>
        </w:rPr>
        <w:tab/>
      </w:r>
      <w:r w:rsidR="003C5918">
        <w:rPr>
          <w:rFonts w:ascii="Verdana" w:eastAsia="Times New Roman" w:hAnsi="Verdana" w:cs="Times New Roman"/>
          <w:sz w:val="18"/>
          <w:szCs w:val="17"/>
        </w:rPr>
        <w:t>54</w:t>
      </w:r>
      <w:r>
        <w:rPr>
          <w:rFonts w:ascii="Verdana" w:eastAsia="Times New Roman" w:hAnsi="Verdana" w:cs="Times New Roman"/>
          <w:sz w:val="18"/>
          <w:szCs w:val="17"/>
        </w:rPr>
        <w:tab/>
      </w:r>
      <w:r w:rsidR="003C5918">
        <w:rPr>
          <w:rFonts w:ascii="Verdana" w:eastAsia="Times New Roman" w:hAnsi="Verdana" w:cs="Times New Roman"/>
          <w:sz w:val="18"/>
          <w:szCs w:val="17"/>
        </w:rPr>
        <w:t>44</w:t>
      </w:r>
      <w:r>
        <w:rPr>
          <w:rFonts w:ascii="Verdana" w:eastAsia="Times New Roman" w:hAnsi="Verdana" w:cs="Times New Roman"/>
          <w:sz w:val="18"/>
          <w:szCs w:val="17"/>
        </w:rPr>
        <w:tab/>
        <w:t>Good</w:t>
      </w:r>
    </w:p>
    <w:p w:rsidR="00F97434" w:rsidRDefault="00F97434" w:rsidP="00F97434">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C5918">
        <w:rPr>
          <w:rFonts w:ascii="Verdana" w:eastAsia="Times New Roman" w:hAnsi="Verdana" w:cs="Times New Roman"/>
          <w:sz w:val="18"/>
          <w:szCs w:val="17"/>
        </w:rPr>
        <w:t>15</w:t>
      </w:r>
      <w:r>
        <w:rPr>
          <w:rFonts w:ascii="Verdana" w:eastAsia="Times New Roman" w:hAnsi="Verdana" w:cs="Times New Roman"/>
          <w:sz w:val="18"/>
          <w:szCs w:val="17"/>
        </w:rPr>
        <w:tab/>
      </w:r>
      <w:r w:rsidR="003C5918">
        <w:rPr>
          <w:rFonts w:ascii="Verdana" w:eastAsia="Times New Roman" w:hAnsi="Verdana" w:cs="Times New Roman"/>
          <w:sz w:val="18"/>
          <w:szCs w:val="17"/>
        </w:rPr>
        <w:t>14</w:t>
      </w:r>
      <w:r>
        <w:rPr>
          <w:rFonts w:ascii="Verdana" w:eastAsia="Times New Roman" w:hAnsi="Verdana" w:cs="Times New Roman"/>
          <w:sz w:val="18"/>
          <w:szCs w:val="17"/>
        </w:rPr>
        <w:tab/>
      </w:r>
      <w:r w:rsidR="003C5918">
        <w:rPr>
          <w:rFonts w:ascii="Verdana" w:eastAsia="Times New Roman" w:hAnsi="Verdana" w:cs="Times New Roman"/>
          <w:sz w:val="18"/>
          <w:szCs w:val="17"/>
        </w:rPr>
        <w:t>15</w:t>
      </w:r>
      <w:r>
        <w:rPr>
          <w:rFonts w:ascii="Verdana" w:eastAsia="Times New Roman" w:hAnsi="Verdana" w:cs="Times New Roman"/>
          <w:sz w:val="18"/>
          <w:szCs w:val="17"/>
        </w:rPr>
        <w:tab/>
      </w:r>
      <w:proofErr w:type="gramStart"/>
      <w:r>
        <w:rPr>
          <w:rFonts w:ascii="Verdana" w:eastAsia="Times New Roman" w:hAnsi="Verdana" w:cs="Times New Roman"/>
          <w:sz w:val="18"/>
          <w:szCs w:val="17"/>
        </w:rPr>
        <w:t>Only</w:t>
      </w:r>
      <w:proofErr w:type="gramEnd"/>
      <w:r>
        <w:rPr>
          <w:rFonts w:ascii="Verdana" w:eastAsia="Times New Roman" w:hAnsi="Verdana" w:cs="Times New Roman"/>
          <w:sz w:val="18"/>
          <w:szCs w:val="17"/>
        </w:rPr>
        <w:t xml:space="preserve"> fair</w:t>
      </w:r>
    </w:p>
    <w:p w:rsidR="00F97434" w:rsidRDefault="00F97434" w:rsidP="00F97434">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C5918">
        <w:rPr>
          <w:rFonts w:ascii="Verdana" w:eastAsia="Times New Roman" w:hAnsi="Verdana" w:cs="Times New Roman"/>
          <w:sz w:val="18"/>
          <w:szCs w:val="17"/>
        </w:rPr>
        <w:t>3</w:t>
      </w:r>
      <w:r>
        <w:rPr>
          <w:rFonts w:ascii="Verdana" w:eastAsia="Times New Roman" w:hAnsi="Verdana" w:cs="Times New Roman"/>
          <w:sz w:val="18"/>
          <w:szCs w:val="17"/>
        </w:rPr>
        <w:tab/>
      </w:r>
      <w:r w:rsidR="003C5918">
        <w:rPr>
          <w:rFonts w:ascii="Verdana" w:eastAsia="Times New Roman" w:hAnsi="Verdana" w:cs="Times New Roman"/>
          <w:sz w:val="18"/>
          <w:szCs w:val="17"/>
        </w:rPr>
        <w:t>3</w:t>
      </w:r>
      <w:r>
        <w:rPr>
          <w:rFonts w:ascii="Verdana" w:eastAsia="Times New Roman" w:hAnsi="Verdana" w:cs="Times New Roman"/>
          <w:sz w:val="18"/>
          <w:szCs w:val="17"/>
        </w:rPr>
        <w:tab/>
      </w:r>
      <w:r w:rsidR="003C5918">
        <w:rPr>
          <w:rFonts w:ascii="Verdana" w:eastAsia="Times New Roman" w:hAnsi="Verdana" w:cs="Times New Roman"/>
          <w:sz w:val="18"/>
          <w:szCs w:val="17"/>
        </w:rPr>
        <w:t>3</w:t>
      </w:r>
      <w:r>
        <w:rPr>
          <w:rFonts w:ascii="Verdana" w:eastAsia="Times New Roman" w:hAnsi="Verdana" w:cs="Times New Roman"/>
          <w:sz w:val="18"/>
          <w:szCs w:val="17"/>
        </w:rPr>
        <w:tab/>
        <w:t>Poor</w:t>
      </w:r>
    </w:p>
    <w:p w:rsidR="00EE4031" w:rsidRPr="00B52B59" w:rsidRDefault="00F97434" w:rsidP="00F97434">
      <w:pPr>
        <w:tabs>
          <w:tab w:val="center" w:pos="720"/>
          <w:tab w:val="center" w:pos="2160"/>
          <w:tab w:val="center" w:pos="3600"/>
          <w:tab w:val="left" w:pos="4410"/>
        </w:tabs>
        <w:rPr>
          <w:rFonts w:ascii="Verdana" w:eastAsia="Times New Roman" w:hAnsi="Verdana" w:cs="Times New Roman"/>
          <w:b/>
          <w:sz w:val="18"/>
          <w:szCs w:val="17"/>
        </w:rPr>
      </w:pPr>
      <w:r>
        <w:rPr>
          <w:rFonts w:ascii="Verdana" w:eastAsia="Times New Roman" w:hAnsi="Verdana" w:cs="Times New Roman"/>
          <w:sz w:val="18"/>
          <w:szCs w:val="17"/>
        </w:rPr>
        <w:tab/>
      </w:r>
      <w:r w:rsidR="003C5918">
        <w:rPr>
          <w:rFonts w:ascii="Verdana" w:eastAsia="Times New Roman" w:hAnsi="Verdana" w:cs="Times New Roman"/>
          <w:sz w:val="18"/>
          <w:szCs w:val="17"/>
        </w:rPr>
        <w:t>*</w:t>
      </w:r>
      <w:r>
        <w:rPr>
          <w:rFonts w:ascii="Verdana" w:eastAsia="Times New Roman" w:hAnsi="Verdana" w:cs="Times New Roman"/>
          <w:sz w:val="18"/>
          <w:szCs w:val="17"/>
        </w:rPr>
        <w:tab/>
      </w:r>
      <w:r w:rsidR="000A7E8A">
        <w:rPr>
          <w:rFonts w:ascii="Verdana" w:eastAsia="Times New Roman" w:hAnsi="Verdana" w:cs="Times New Roman"/>
          <w:sz w:val="18"/>
          <w:szCs w:val="17"/>
        </w:rPr>
        <w:t>0</w:t>
      </w:r>
      <w:r>
        <w:rPr>
          <w:rFonts w:ascii="Verdana" w:eastAsia="Times New Roman" w:hAnsi="Verdana" w:cs="Times New Roman"/>
          <w:sz w:val="18"/>
          <w:szCs w:val="17"/>
        </w:rPr>
        <w:tab/>
      </w:r>
      <w:r w:rsidR="000A7E8A">
        <w:rPr>
          <w:rFonts w:ascii="Verdana" w:eastAsia="Times New Roman" w:hAnsi="Verdana" w:cs="Times New Roman"/>
          <w:sz w:val="18"/>
          <w:szCs w:val="17"/>
        </w:rPr>
        <w:t>0</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Pr>
          <w:rFonts w:ascii="Verdana" w:eastAsia="Times New Roman" w:hAnsi="Verdana" w:cs="Times New Roman"/>
          <w:b/>
          <w:sz w:val="18"/>
          <w:szCs w:val="17"/>
        </w:rPr>
        <w:t>(VOL.)</w:t>
      </w:r>
    </w:p>
    <w:p w:rsidR="00EE4031" w:rsidRDefault="00EE4031" w:rsidP="008465D2">
      <w:pPr>
        <w:rPr>
          <w:rFonts w:ascii="Verdana" w:eastAsia="Times New Roman" w:hAnsi="Verdana" w:cs="Arial"/>
          <w:sz w:val="18"/>
          <w:szCs w:val="18"/>
        </w:rPr>
      </w:pPr>
    </w:p>
    <w:p w:rsidR="00612A2D" w:rsidRPr="00612A2D" w:rsidRDefault="00612A2D" w:rsidP="008465D2">
      <w:pPr>
        <w:rPr>
          <w:rFonts w:ascii="Verdana" w:hAnsi="Verdana"/>
          <w:sz w:val="18"/>
          <w:szCs w:val="18"/>
        </w:rPr>
      </w:pPr>
      <w:r w:rsidRPr="00612A2D">
        <w:rPr>
          <w:rFonts w:ascii="Verdana" w:eastAsia="Verdana" w:hAnsi="Verdana" w:cs="Times New Roman"/>
          <w:b/>
          <w:sz w:val="18"/>
          <w:szCs w:val="18"/>
        </w:rPr>
        <w:t>Form1 gets response options in order shown, Form2 gets the reverse</w:t>
      </w:r>
    </w:p>
    <w:p w:rsidR="00E82319" w:rsidRPr="00E82319" w:rsidRDefault="00E82319" w:rsidP="00E82319">
      <w:pPr>
        <w:tabs>
          <w:tab w:val="left" w:pos="720"/>
        </w:tabs>
        <w:ind w:left="720" w:hanging="720"/>
        <w:contextualSpacing/>
        <w:rPr>
          <w:rFonts w:ascii="Verdana" w:hAnsi="Verdana" w:cs="Arial"/>
          <w:b/>
          <w:sz w:val="18"/>
          <w:szCs w:val="18"/>
        </w:rPr>
      </w:pPr>
      <w:r w:rsidRPr="00E82319">
        <w:rPr>
          <w:rFonts w:ascii="Verdana" w:hAnsi="Verdana" w:cs="Arial"/>
          <w:b/>
          <w:sz w:val="18"/>
          <w:szCs w:val="18"/>
        </w:rPr>
        <w:t>ASK ALL</w:t>
      </w:r>
      <w:r w:rsidR="003B1BB5">
        <w:rPr>
          <w:rFonts w:ascii="Verdana" w:hAnsi="Verdana" w:cs="Arial"/>
          <w:b/>
          <w:sz w:val="18"/>
          <w:szCs w:val="18"/>
        </w:rPr>
        <w:t>:</w:t>
      </w:r>
    </w:p>
    <w:p w:rsidR="00C44B3D" w:rsidRDefault="00C44B3D" w:rsidP="00C44B3D">
      <w:pPr>
        <w:tabs>
          <w:tab w:val="left" w:pos="720"/>
        </w:tabs>
        <w:ind w:left="720" w:hanging="720"/>
        <w:contextualSpacing/>
        <w:rPr>
          <w:rFonts w:ascii="Verdana" w:hAnsi="Verdana" w:cs="Arial"/>
          <w:sz w:val="18"/>
          <w:szCs w:val="18"/>
        </w:rPr>
      </w:pPr>
      <w:r w:rsidRPr="001A00DD">
        <w:rPr>
          <w:rFonts w:ascii="Verdana" w:hAnsi="Verdana" w:cs="Arial"/>
          <w:sz w:val="18"/>
          <w:szCs w:val="18"/>
        </w:rPr>
        <w:t>Q</w:t>
      </w:r>
      <w:r w:rsidR="003B1BB5">
        <w:rPr>
          <w:rFonts w:ascii="Verdana" w:hAnsi="Verdana" w:cs="Arial"/>
          <w:sz w:val="18"/>
          <w:szCs w:val="18"/>
        </w:rPr>
        <w:t>.</w:t>
      </w:r>
      <w:r w:rsidRPr="001A00DD">
        <w:rPr>
          <w:rFonts w:ascii="Verdana" w:hAnsi="Verdana" w:cs="Arial"/>
          <w:sz w:val="18"/>
          <w:szCs w:val="18"/>
        </w:rPr>
        <w:t>3</w:t>
      </w:r>
      <w:r w:rsidRPr="001A00DD">
        <w:rPr>
          <w:rFonts w:ascii="Verdana" w:hAnsi="Verdana" w:cs="Arial"/>
          <w:sz w:val="18"/>
          <w:szCs w:val="18"/>
        </w:rPr>
        <w:tab/>
      </w:r>
      <w:r w:rsidRPr="00AC2BA2">
        <w:rPr>
          <w:rFonts w:ascii="Verdana" w:hAnsi="Verdana" w:cs="Arial"/>
          <w:b/>
          <w:sz w:val="18"/>
          <w:szCs w:val="18"/>
        </w:rPr>
        <w:t>During a typical month in the past year, how often did you talk with any of your neighbors?</w:t>
      </w:r>
    </w:p>
    <w:p w:rsidR="00D67C55" w:rsidRDefault="00D67C55" w:rsidP="00C44B3D">
      <w:pPr>
        <w:tabs>
          <w:tab w:val="left" w:pos="720"/>
        </w:tabs>
        <w:ind w:left="720" w:hanging="720"/>
        <w:contextualSpacing/>
        <w:rPr>
          <w:rFonts w:ascii="Verdana" w:hAnsi="Verdana" w:cs="Arial"/>
          <w:sz w:val="18"/>
          <w:szCs w:val="18"/>
        </w:rPr>
      </w:pPr>
    </w:p>
    <w:p w:rsidR="00183C5A" w:rsidRPr="00183C5A" w:rsidRDefault="00183C5A" w:rsidP="00DD4E10">
      <w:pPr>
        <w:tabs>
          <w:tab w:val="center" w:pos="4500"/>
          <w:tab w:val="center" w:pos="5400"/>
          <w:tab w:val="center" w:pos="6300"/>
          <w:tab w:val="center" w:pos="7200"/>
          <w:tab w:val="center" w:pos="8100"/>
          <w:tab w:val="center" w:pos="9000"/>
        </w:tabs>
        <w:rPr>
          <w:rFonts w:ascii="Verdana" w:eastAsia="Times New Roman" w:hAnsi="Verdana" w:cs="Times New Roman"/>
          <w:b/>
          <w:sz w:val="18"/>
          <w:szCs w:val="17"/>
        </w:rPr>
      </w:pPr>
      <w:r>
        <w:rPr>
          <w:rFonts w:ascii="Verdana" w:eastAsia="Times New Roman" w:hAnsi="Verdana" w:cs="Times New Roman"/>
          <w:b/>
          <w:sz w:val="18"/>
          <w:szCs w:val="17"/>
        </w:rPr>
        <w:tab/>
      </w:r>
      <w:r>
        <w:rPr>
          <w:rFonts w:ascii="Verdana" w:eastAsia="Times New Roman" w:hAnsi="Verdana" w:cs="Times New Roman"/>
          <w:sz w:val="18"/>
          <w:szCs w:val="17"/>
        </w:rPr>
        <w:tab/>
      </w:r>
      <w:proofErr w:type="gramStart"/>
      <w:r>
        <w:rPr>
          <w:rFonts w:ascii="Verdana" w:eastAsia="Times New Roman" w:hAnsi="Verdana" w:cs="Times New Roman"/>
          <w:sz w:val="18"/>
          <w:szCs w:val="17"/>
        </w:rPr>
        <w:t>A few</w:t>
      </w:r>
      <w:r>
        <w:rPr>
          <w:rFonts w:ascii="Verdana" w:eastAsia="Times New Roman" w:hAnsi="Verdana" w:cs="Times New Roman"/>
          <w:sz w:val="18"/>
          <w:szCs w:val="17"/>
        </w:rPr>
        <w:tab/>
        <w:t>A few</w:t>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b/>
          <w:sz w:val="18"/>
          <w:szCs w:val="17"/>
        </w:rPr>
        <w:t>(VOL.)</w:t>
      </w:r>
      <w:proofErr w:type="gramEnd"/>
    </w:p>
    <w:p w:rsidR="00183C5A" w:rsidRDefault="00183C5A" w:rsidP="00DD4E10">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t>Basically</w:t>
      </w:r>
      <w:r>
        <w:rPr>
          <w:rFonts w:ascii="Verdana" w:eastAsia="Times New Roman" w:hAnsi="Verdana" w:cs="Times New Roman"/>
          <w:sz w:val="18"/>
          <w:szCs w:val="17"/>
        </w:rPr>
        <w:tab/>
        <w:t>times</w:t>
      </w:r>
      <w:r>
        <w:rPr>
          <w:rFonts w:ascii="Verdana" w:eastAsia="Times New Roman" w:hAnsi="Verdana" w:cs="Times New Roman"/>
          <w:sz w:val="18"/>
          <w:szCs w:val="17"/>
        </w:rPr>
        <w:tab/>
      </w:r>
      <w:proofErr w:type="spellStart"/>
      <w:r>
        <w:rPr>
          <w:rFonts w:ascii="Verdana" w:eastAsia="Times New Roman" w:hAnsi="Verdana" w:cs="Times New Roman"/>
          <w:sz w:val="18"/>
          <w:szCs w:val="17"/>
        </w:rPr>
        <w:t>times</w:t>
      </w:r>
      <w:proofErr w:type="spellEnd"/>
      <w:r>
        <w:rPr>
          <w:rFonts w:ascii="Verdana" w:eastAsia="Times New Roman" w:hAnsi="Verdana" w:cs="Times New Roman"/>
          <w:sz w:val="18"/>
          <w:szCs w:val="17"/>
        </w:rPr>
        <w:tab/>
        <w:t>Once</w:t>
      </w:r>
      <w:r>
        <w:rPr>
          <w:rFonts w:ascii="Verdana" w:eastAsia="Times New Roman" w:hAnsi="Verdana" w:cs="Times New Roman"/>
          <w:sz w:val="18"/>
          <w:szCs w:val="17"/>
        </w:rPr>
        <w:tab/>
        <w:t>Not</w:t>
      </w:r>
      <w:r>
        <w:rPr>
          <w:rFonts w:ascii="Verdana" w:eastAsia="Times New Roman" w:hAnsi="Verdana" w:cs="Times New Roman"/>
          <w:sz w:val="18"/>
          <w:szCs w:val="17"/>
        </w:rPr>
        <w:tab/>
        <w:t>DK/</w:t>
      </w:r>
    </w:p>
    <w:p w:rsidR="00D43732" w:rsidRDefault="00183C5A" w:rsidP="00DD4E10">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sidRPr="00DD4E10">
        <w:rPr>
          <w:rFonts w:ascii="Verdana" w:eastAsia="Times New Roman" w:hAnsi="Verdana" w:cs="Times New Roman"/>
          <w:sz w:val="18"/>
          <w:szCs w:val="17"/>
          <w:u w:val="single"/>
        </w:rPr>
        <w:t>every</w:t>
      </w:r>
      <w:proofErr w:type="gramEnd"/>
      <w:r w:rsidRPr="00DD4E10">
        <w:rPr>
          <w:rFonts w:ascii="Verdana" w:eastAsia="Times New Roman" w:hAnsi="Verdana" w:cs="Times New Roman"/>
          <w:sz w:val="18"/>
          <w:szCs w:val="17"/>
          <w:u w:val="single"/>
        </w:rPr>
        <w:t xml:space="preserve"> day</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week</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month</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month</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at all</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Refused</w:t>
      </w:r>
    </w:p>
    <w:p w:rsidR="00D43732" w:rsidRDefault="00D43732" w:rsidP="00DD4E1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183C5A" w:rsidRPr="00C8395A">
        <w:rPr>
          <w:rFonts w:ascii="Verdana" w:hAnsi="Verdana" w:cs="Arial"/>
          <w:sz w:val="18"/>
          <w:szCs w:val="18"/>
        </w:rPr>
        <w:t>Jul 7-Aug 4, 2014</w:t>
      </w:r>
      <w:r w:rsidR="00183C5A">
        <w:rPr>
          <w:rFonts w:ascii="Verdana" w:hAnsi="Verdana" w:cs="Arial"/>
          <w:sz w:val="18"/>
          <w:szCs w:val="18"/>
        </w:rPr>
        <w:t xml:space="preserve"> [N</w:t>
      </w:r>
      <w:r w:rsidR="00183C5A" w:rsidRPr="003523EC">
        <w:rPr>
          <w:rFonts w:ascii="Verdana" w:eastAsia="Times New Roman" w:hAnsi="Verdana" w:cs="Times New Roman"/>
          <w:sz w:val="18"/>
          <w:szCs w:val="17"/>
        </w:rPr>
        <w:t>=</w:t>
      </w:r>
      <w:r w:rsidR="00B9709B">
        <w:rPr>
          <w:rFonts w:ascii="Verdana" w:eastAsia="Times New Roman" w:hAnsi="Verdana" w:cs="Times New Roman"/>
          <w:sz w:val="18"/>
          <w:szCs w:val="17"/>
        </w:rPr>
        <w:t>3,351</w:t>
      </w:r>
      <w:r w:rsidR="00B9709B" w:rsidRPr="003523EC">
        <w:rPr>
          <w:rFonts w:ascii="Verdana" w:eastAsia="Times New Roman" w:hAnsi="Verdana" w:cs="Times New Roman"/>
          <w:sz w:val="18"/>
          <w:szCs w:val="17"/>
        </w:rPr>
        <w:t>]</w:t>
      </w:r>
      <w:r w:rsidR="001A235D">
        <w:rPr>
          <w:rFonts w:ascii="Verdana" w:eastAsia="Times New Roman" w:hAnsi="Verdana" w:cs="Times New Roman"/>
          <w:sz w:val="18"/>
          <w:szCs w:val="17"/>
        </w:rPr>
        <w:tab/>
        <w:t>19</w:t>
      </w:r>
      <w:r w:rsidR="001A235D">
        <w:rPr>
          <w:rFonts w:ascii="Verdana" w:eastAsia="Times New Roman" w:hAnsi="Verdana" w:cs="Times New Roman"/>
          <w:sz w:val="18"/>
          <w:szCs w:val="17"/>
        </w:rPr>
        <w:tab/>
        <w:t>36</w:t>
      </w:r>
      <w:r w:rsidR="001A235D">
        <w:rPr>
          <w:rFonts w:ascii="Verdana" w:eastAsia="Times New Roman" w:hAnsi="Verdana" w:cs="Times New Roman"/>
          <w:sz w:val="18"/>
          <w:szCs w:val="17"/>
        </w:rPr>
        <w:tab/>
        <w:t>23</w:t>
      </w:r>
      <w:r w:rsidR="001A235D">
        <w:rPr>
          <w:rFonts w:ascii="Verdana" w:eastAsia="Times New Roman" w:hAnsi="Verdana" w:cs="Times New Roman"/>
          <w:sz w:val="18"/>
          <w:szCs w:val="17"/>
        </w:rPr>
        <w:tab/>
        <w:t>13</w:t>
      </w:r>
      <w:r w:rsidR="001A235D">
        <w:rPr>
          <w:rFonts w:ascii="Verdana" w:eastAsia="Times New Roman" w:hAnsi="Verdana" w:cs="Times New Roman"/>
          <w:sz w:val="18"/>
          <w:szCs w:val="17"/>
        </w:rPr>
        <w:tab/>
        <w:t>9</w:t>
      </w:r>
      <w:r w:rsidR="001A235D">
        <w:rPr>
          <w:rFonts w:ascii="Verdana" w:eastAsia="Times New Roman" w:hAnsi="Verdana" w:cs="Times New Roman"/>
          <w:sz w:val="18"/>
          <w:szCs w:val="17"/>
        </w:rPr>
        <w:tab/>
        <w:t>*</w:t>
      </w:r>
    </w:p>
    <w:p w:rsidR="00D43732" w:rsidRDefault="00D43732" w:rsidP="00DD4E1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183C5A">
        <w:rPr>
          <w:rFonts w:ascii="Verdana" w:eastAsia="Times New Roman" w:hAnsi="Verdana" w:cs="Times New Roman"/>
          <w:i/>
          <w:sz w:val="18"/>
          <w:szCs w:val="17"/>
        </w:rPr>
        <w:t>Based on web mode</w:t>
      </w:r>
      <w:r w:rsidR="00183C5A" w:rsidRPr="00C8395A">
        <w:rPr>
          <w:rFonts w:ascii="Verdana" w:eastAsia="Times New Roman" w:hAnsi="Verdana" w:cs="Times New Roman"/>
          <w:i/>
          <w:sz w:val="18"/>
          <w:szCs w:val="17"/>
        </w:rPr>
        <w:t xml:space="preserve"> </w:t>
      </w:r>
      <w:r w:rsidR="00183C5A" w:rsidRPr="000A7E8A">
        <w:rPr>
          <w:rFonts w:ascii="Verdana" w:eastAsia="Times New Roman" w:hAnsi="Verdana" w:cs="Times New Roman"/>
          <w:i/>
          <w:sz w:val="18"/>
          <w:szCs w:val="17"/>
        </w:rPr>
        <w:t>[N=</w:t>
      </w:r>
      <w:r w:rsidR="00B9709B" w:rsidRPr="000A7E8A">
        <w:rPr>
          <w:rFonts w:ascii="Verdana" w:eastAsia="Times New Roman" w:hAnsi="Verdana" w:cs="Times New Roman"/>
          <w:i/>
          <w:sz w:val="18"/>
          <w:szCs w:val="17"/>
        </w:rPr>
        <w:t>1,509]</w:t>
      </w:r>
      <w:r w:rsidR="001A235D">
        <w:rPr>
          <w:rFonts w:ascii="Verdana" w:eastAsia="Times New Roman" w:hAnsi="Verdana" w:cs="Times New Roman"/>
          <w:i/>
          <w:sz w:val="18"/>
          <w:szCs w:val="17"/>
        </w:rPr>
        <w:tab/>
        <w:t>15</w:t>
      </w:r>
      <w:r w:rsidR="001A235D">
        <w:rPr>
          <w:rFonts w:ascii="Verdana" w:eastAsia="Times New Roman" w:hAnsi="Verdana" w:cs="Times New Roman"/>
          <w:i/>
          <w:sz w:val="18"/>
          <w:szCs w:val="17"/>
        </w:rPr>
        <w:tab/>
        <w:t>33</w:t>
      </w:r>
      <w:r w:rsidR="001A235D">
        <w:rPr>
          <w:rFonts w:ascii="Verdana" w:eastAsia="Times New Roman" w:hAnsi="Verdana" w:cs="Times New Roman"/>
          <w:i/>
          <w:sz w:val="18"/>
          <w:szCs w:val="17"/>
        </w:rPr>
        <w:tab/>
        <w:t>27</w:t>
      </w:r>
      <w:r w:rsidR="001A235D">
        <w:rPr>
          <w:rFonts w:ascii="Verdana" w:eastAsia="Times New Roman" w:hAnsi="Verdana" w:cs="Times New Roman"/>
          <w:i/>
          <w:sz w:val="18"/>
          <w:szCs w:val="17"/>
        </w:rPr>
        <w:tab/>
        <w:t>15</w:t>
      </w:r>
      <w:r w:rsidR="001A235D">
        <w:rPr>
          <w:rFonts w:ascii="Verdana" w:eastAsia="Times New Roman" w:hAnsi="Verdana" w:cs="Times New Roman"/>
          <w:i/>
          <w:sz w:val="18"/>
          <w:szCs w:val="17"/>
        </w:rPr>
        <w:tab/>
        <w:t>10</w:t>
      </w:r>
      <w:r w:rsidR="001A235D">
        <w:rPr>
          <w:rFonts w:ascii="Verdana" w:eastAsia="Times New Roman" w:hAnsi="Verdana" w:cs="Times New Roman"/>
          <w:i/>
          <w:sz w:val="18"/>
          <w:szCs w:val="17"/>
        </w:rPr>
        <w:tab/>
      </w:r>
      <w:r w:rsidR="000A7E8A">
        <w:rPr>
          <w:rFonts w:ascii="Verdana" w:eastAsia="Times New Roman" w:hAnsi="Verdana" w:cs="Times New Roman"/>
          <w:i/>
          <w:sz w:val="18"/>
          <w:szCs w:val="17"/>
        </w:rPr>
        <w:t>0</w:t>
      </w:r>
    </w:p>
    <w:p w:rsidR="00183C5A" w:rsidRPr="00DD4E10" w:rsidRDefault="00D43732" w:rsidP="00DD4E1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183C5A">
        <w:rPr>
          <w:rFonts w:ascii="Verdana" w:eastAsia="Times New Roman" w:hAnsi="Verdana" w:cs="Times New Roman"/>
          <w:i/>
          <w:sz w:val="18"/>
          <w:szCs w:val="17"/>
        </w:rPr>
        <w:t xml:space="preserve">Based on phone mode </w:t>
      </w:r>
      <w:r w:rsidR="00183C5A" w:rsidRPr="000A7E8A">
        <w:rPr>
          <w:rFonts w:ascii="Verdana" w:eastAsia="Times New Roman" w:hAnsi="Verdana" w:cs="Times New Roman"/>
          <w:i/>
          <w:sz w:val="18"/>
          <w:szCs w:val="17"/>
        </w:rPr>
        <w:t>[N=</w:t>
      </w:r>
      <w:r w:rsidR="00B9709B" w:rsidRPr="000A7E8A">
        <w:rPr>
          <w:rFonts w:ascii="Verdana" w:eastAsia="Times New Roman" w:hAnsi="Verdana" w:cs="Times New Roman"/>
          <w:i/>
          <w:sz w:val="18"/>
          <w:szCs w:val="17"/>
        </w:rPr>
        <w:t>1</w:t>
      </w:r>
      <w:r w:rsidR="009C0F8C" w:rsidRPr="000A7E8A">
        <w:rPr>
          <w:rFonts w:ascii="Verdana" w:eastAsia="Times New Roman" w:hAnsi="Verdana" w:cs="Times New Roman"/>
          <w:i/>
          <w:sz w:val="18"/>
          <w:szCs w:val="17"/>
        </w:rPr>
        <w:t>,</w:t>
      </w:r>
      <w:r w:rsidR="00090EE4" w:rsidRPr="000A7E8A">
        <w:rPr>
          <w:rFonts w:ascii="Verdana" w:eastAsia="Times New Roman" w:hAnsi="Verdana" w:cs="Times New Roman"/>
          <w:i/>
          <w:sz w:val="18"/>
          <w:szCs w:val="17"/>
        </w:rPr>
        <w:t>494</w:t>
      </w:r>
      <w:r w:rsidR="00B9709B" w:rsidRPr="000A7E8A">
        <w:rPr>
          <w:rFonts w:ascii="Verdana" w:eastAsia="Times New Roman" w:hAnsi="Verdana" w:cs="Times New Roman"/>
          <w:i/>
          <w:sz w:val="18"/>
          <w:szCs w:val="17"/>
        </w:rPr>
        <w:t>]</w:t>
      </w:r>
      <w:r w:rsidR="001A235D">
        <w:rPr>
          <w:rFonts w:ascii="Verdana" w:eastAsia="Times New Roman" w:hAnsi="Verdana" w:cs="Times New Roman"/>
          <w:i/>
          <w:sz w:val="18"/>
          <w:szCs w:val="17"/>
        </w:rPr>
        <w:tab/>
        <w:t>18</w:t>
      </w:r>
      <w:r w:rsidR="001A235D">
        <w:rPr>
          <w:rFonts w:ascii="Verdana" w:eastAsia="Times New Roman" w:hAnsi="Verdana" w:cs="Times New Roman"/>
          <w:i/>
          <w:sz w:val="18"/>
          <w:szCs w:val="17"/>
        </w:rPr>
        <w:tab/>
        <w:t>40</w:t>
      </w:r>
      <w:r w:rsidR="001A235D">
        <w:rPr>
          <w:rFonts w:ascii="Verdana" w:eastAsia="Times New Roman" w:hAnsi="Verdana" w:cs="Times New Roman"/>
          <w:i/>
          <w:sz w:val="18"/>
          <w:szCs w:val="17"/>
        </w:rPr>
        <w:tab/>
        <w:t>21</w:t>
      </w:r>
      <w:r w:rsidR="001A235D">
        <w:rPr>
          <w:rFonts w:ascii="Verdana" w:eastAsia="Times New Roman" w:hAnsi="Verdana" w:cs="Times New Roman"/>
          <w:i/>
          <w:sz w:val="18"/>
          <w:szCs w:val="17"/>
        </w:rPr>
        <w:tab/>
        <w:t>11</w:t>
      </w:r>
      <w:r w:rsidR="001A235D">
        <w:rPr>
          <w:rFonts w:ascii="Verdana" w:eastAsia="Times New Roman" w:hAnsi="Verdana" w:cs="Times New Roman"/>
          <w:i/>
          <w:sz w:val="18"/>
          <w:szCs w:val="17"/>
        </w:rPr>
        <w:tab/>
        <w:t>9</w:t>
      </w:r>
      <w:r w:rsidR="001A235D">
        <w:rPr>
          <w:rFonts w:ascii="Verdana" w:eastAsia="Times New Roman" w:hAnsi="Verdana" w:cs="Times New Roman"/>
          <w:i/>
          <w:sz w:val="18"/>
          <w:szCs w:val="17"/>
        </w:rPr>
        <w:tab/>
        <w:t>*</w:t>
      </w:r>
    </w:p>
    <w:p w:rsidR="00183C5A" w:rsidRDefault="00183C5A" w:rsidP="00DD4E10">
      <w:pPr>
        <w:tabs>
          <w:tab w:val="left" w:pos="720"/>
          <w:tab w:val="center" w:pos="3960"/>
          <w:tab w:val="center" w:pos="4860"/>
          <w:tab w:val="center" w:pos="5760"/>
          <w:tab w:val="center" w:pos="6660"/>
          <w:tab w:val="center" w:pos="7560"/>
          <w:tab w:val="center" w:pos="8460"/>
        </w:tabs>
        <w:rPr>
          <w:rFonts w:ascii="Verdana" w:eastAsia="Times New Roman" w:hAnsi="Verdana" w:cs="Times New Roman"/>
          <w:i/>
          <w:sz w:val="18"/>
          <w:szCs w:val="17"/>
        </w:rPr>
      </w:pPr>
    </w:p>
    <w:p w:rsidR="00815B9A" w:rsidRDefault="00815B9A">
      <w:pPr>
        <w:rPr>
          <w:rFonts w:ascii="Verdana" w:eastAsia="Times New Roman" w:hAnsi="Verdana" w:cs="Times New Roman"/>
          <w:i/>
          <w:sz w:val="18"/>
          <w:szCs w:val="17"/>
        </w:rPr>
      </w:pPr>
      <w:r>
        <w:rPr>
          <w:rFonts w:ascii="Verdana" w:eastAsia="Times New Roman" w:hAnsi="Verdana" w:cs="Times New Roman"/>
          <w:i/>
          <w:sz w:val="18"/>
          <w:szCs w:val="17"/>
        </w:rPr>
        <w:br w:type="page"/>
      </w:r>
    </w:p>
    <w:p w:rsidR="00815B9A" w:rsidRDefault="00815B9A" w:rsidP="00815B9A">
      <w:pPr>
        <w:tabs>
          <w:tab w:val="left" w:pos="720"/>
        </w:tabs>
        <w:ind w:left="720" w:hanging="720"/>
        <w:contextualSpacing/>
        <w:rPr>
          <w:rFonts w:ascii="Verdana" w:hAnsi="Verdana" w:cs="Arial"/>
          <w:sz w:val="18"/>
          <w:szCs w:val="18"/>
        </w:rPr>
      </w:pPr>
      <w:r>
        <w:rPr>
          <w:rFonts w:ascii="Verdana" w:eastAsia="Times New Roman" w:hAnsi="Verdana" w:cs="Times New Roman"/>
          <w:b/>
          <w:sz w:val="18"/>
          <w:szCs w:val="17"/>
        </w:rPr>
        <w:lastRenderedPageBreak/>
        <w:t>Q.3 CONTINUED…</w:t>
      </w:r>
    </w:p>
    <w:p w:rsidR="00815B9A" w:rsidRPr="00183C5A" w:rsidRDefault="00815B9A" w:rsidP="00815B9A">
      <w:pPr>
        <w:tabs>
          <w:tab w:val="center" w:pos="4500"/>
          <w:tab w:val="center" w:pos="5400"/>
          <w:tab w:val="center" w:pos="6300"/>
          <w:tab w:val="center" w:pos="7200"/>
          <w:tab w:val="center" w:pos="8100"/>
          <w:tab w:val="center" w:pos="9000"/>
        </w:tabs>
        <w:rPr>
          <w:rFonts w:ascii="Verdana" w:eastAsia="Times New Roman" w:hAnsi="Verdana" w:cs="Times New Roman"/>
          <w:b/>
          <w:sz w:val="18"/>
          <w:szCs w:val="17"/>
        </w:rPr>
      </w:pPr>
      <w:r>
        <w:rPr>
          <w:rFonts w:ascii="Verdana" w:eastAsia="Times New Roman" w:hAnsi="Verdana" w:cs="Times New Roman"/>
          <w:b/>
          <w:sz w:val="18"/>
          <w:szCs w:val="17"/>
        </w:rPr>
        <w:tab/>
      </w:r>
      <w:r>
        <w:rPr>
          <w:rFonts w:ascii="Verdana" w:eastAsia="Times New Roman" w:hAnsi="Verdana" w:cs="Times New Roman"/>
          <w:sz w:val="18"/>
          <w:szCs w:val="17"/>
        </w:rPr>
        <w:tab/>
      </w:r>
      <w:proofErr w:type="gramStart"/>
      <w:r>
        <w:rPr>
          <w:rFonts w:ascii="Verdana" w:eastAsia="Times New Roman" w:hAnsi="Verdana" w:cs="Times New Roman"/>
          <w:sz w:val="18"/>
          <w:szCs w:val="17"/>
        </w:rPr>
        <w:t>A few</w:t>
      </w:r>
      <w:r>
        <w:rPr>
          <w:rFonts w:ascii="Verdana" w:eastAsia="Times New Roman" w:hAnsi="Verdana" w:cs="Times New Roman"/>
          <w:sz w:val="18"/>
          <w:szCs w:val="17"/>
        </w:rPr>
        <w:tab/>
        <w:t>A few</w:t>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b/>
          <w:sz w:val="18"/>
          <w:szCs w:val="17"/>
        </w:rPr>
        <w:t>(VOL.)</w:t>
      </w:r>
      <w:proofErr w:type="gramEnd"/>
    </w:p>
    <w:p w:rsidR="00815B9A" w:rsidRDefault="00815B9A" w:rsidP="00815B9A">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t>Basically</w:t>
      </w:r>
      <w:r>
        <w:rPr>
          <w:rFonts w:ascii="Verdana" w:eastAsia="Times New Roman" w:hAnsi="Verdana" w:cs="Times New Roman"/>
          <w:sz w:val="18"/>
          <w:szCs w:val="17"/>
        </w:rPr>
        <w:tab/>
        <w:t>times</w:t>
      </w:r>
      <w:r>
        <w:rPr>
          <w:rFonts w:ascii="Verdana" w:eastAsia="Times New Roman" w:hAnsi="Verdana" w:cs="Times New Roman"/>
          <w:sz w:val="18"/>
          <w:szCs w:val="17"/>
        </w:rPr>
        <w:tab/>
      </w:r>
      <w:proofErr w:type="spellStart"/>
      <w:r>
        <w:rPr>
          <w:rFonts w:ascii="Verdana" w:eastAsia="Times New Roman" w:hAnsi="Verdana" w:cs="Times New Roman"/>
          <w:sz w:val="18"/>
          <w:szCs w:val="17"/>
        </w:rPr>
        <w:t>times</w:t>
      </w:r>
      <w:proofErr w:type="spellEnd"/>
      <w:r>
        <w:rPr>
          <w:rFonts w:ascii="Verdana" w:eastAsia="Times New Roman" w:hAnsi="Verdana" w:cs="Times New Roman"/>
          <w:sz w:val="18"/>
          <w:szCs w:val="17"/>
        </w:rPr>
        <w:tab/>
        <w:t>Once</w:t>
      </w:r>
      <w:r>
        <w:rPr>
          <w:rFonts w:ascii="Verdana" w:eastAsia="Times New Roman" w:hAnsi="Verdana" w:cs="Times New Roman"/>
          <w:sz w:val="18"/>
          <w:szCs w:val="17"/>
        </w:rPr>
        <w:tab/>
        <w:t>Not</w:t>
      </w:r>
      <w:r>
        <w:rPr>
          <w:rFonts w:ascii="Verdana" w:eastAsia="Times New Roman" w:hAnsi="Verdana" w:cs="Times New Roman"/>
          <w:sz w:val="18"/>
          <w:szCs w:val="17"/>
        </w:rPr>
        <w:tab/>
        <w:t>DK/</w:t>
      </w:r>
    </w:p>
    <w:p w:rsidR="00815B9A" w:rsidRDefault="00815B9A" w:rsidP="00815B9A">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sidRPr="00DD4E10">
        <w:rPr>
          <w:rFonts w:ascii="Verdana" w:eastAsia="Times New Roman" w:hAnsi="Verdana" w:cs="Times New Roman"/>
          <w:sz w:val="18"/>
          <w:szCs w:val="17"/>
          <w:u w:val="single"/>
        </w:rPr>
        <w:t>every</w:t>
      </w:r>
      <w:proofErr w:type="gramEnd"/>
      <w:r w:rsidRPr="00DD4E10">
        <w:rPr>
          <w:rFonts w:ascii="Verdana" w:eastAsia="Times New Roman" w:hAnsi="Verdana" w:cs="Times New Roman"/>
          <w:sz w:val="18"/>
          <w:szCs w:val="17"/>
          <w:u w:val="single"/>
        </w:rPr>
        <w:t xml:space="preserve"> day</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week</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month</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 month</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at all</w:t>
      </w:r>
      <w:r>
        <w:rPr>
          <w:rFonts w:ascii="Verdana" w:eastAsia="Times New Roman" w:hAnsi="Verdana" w:cs="Times New Roman"/>
          <w:sz w:val="18"/>
          <w:szCs w:val="17"/>
        </w:rPr>
        <w:tab/>
      </w:r>
      <w:r w:rsidRPr="00DD4E10">
        <w:rPr>
          <w:rFonts w:ascii="Verdana" w:eastAsia="Times New Roman" w:hAnsi="Verdana" w:cs="Times New Roman"/>
          <w:sz w:val="18"/>
          <w:szCs w:val="17"/>
          <w:u w:val="single"/>
        </w:rPr>
        <w:t>Refused</w:t>
      </w:r>
    </w:p>
    <w:p w:rsidR="00183C5A" w:rsidRDefault="00183C5A" w:rsidP="00DD4E10">
      <w:pPr>
        <w:tabs>
          <w:tab w:val="left" w:pos="720"/>
          <w:tab w:val="center" w:pos="3960"/>
          <w:tab w:val="center" w:pos="4860"/>
          <w:tab w:val="center" w:pos="5760"/>
          <w:tab w:val="center" w:pos="6660"/>
          <w:tab w:val="center" w:pos="7560"/>
          <w:tab w:val="center" w:pos="8460"/>
        </w:tabs>
        <w:rPr>
          <w:rFonts w:ascii="Verdana" w:eastAsia="Times New Roman" w:hAnsi="Verdana" w:cs="Times New Roman"/>
          <w:b/>
          <w:sz w:val="18"/>
          <w:szCs w:val="17"/>
        </w:rPr>
      </w:pPr>
      <w:r>
        <w:rPr>
          <w:rFonts w:ascii="Verdana" w:eastAsia="Times New Roman" w:hAnsi="Verdana" w:cs="Times New Roman"/>
          <w:i/>
          <w:sz w:val="18"/>
          <w:szCs w:val="17"/>
        </w:rPr>
        <w:tab/>
      </w:r>
      <w:r>
        <w:rPr>
          <w:rFonts w:ascii="Verdana" w:eastAsia="Times New Roman" w:hAnsi="Verdana" w:cs="Times New Roman"/>
          <w:b/>
          <w:sz w:val="18"/>
          <w:szCs w:val="17"/>
        </w:rPr>
        <w:t>BENCHMARK</w:t>
      </w:r>
      <w:r w:rsidRPr="00DD4E10">
        <w:rPr>
          <w:rFonts w:ascii="Verdana" w:eastAsia="Times New Roman" w:hAnsi="Verdana" w:cs="Times New Roman"/>
          <w:b/>
          <w:sz w:val="18"/>
          <w:szCs w:val="17"/>
        </w:rPr>
        <w:t xml:space="preserve"> FOR COMPARISON:</w:t>
      </w:r>
    </w:p>
    <w:p w:rsidR="00A023DD" w:rsidRPr="00032185" w:rsidRDefault="00183C5A" w:rsidP="00DD4E1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b/>
          <w:sz w:val="18"/>
          <w:szCs w:val="17"/>
        </w:rPr>
        <w:tab/>
      </w:r>
      <w:r w:rsidR="00A023DD" w:rsidRPr="00032185">
        <w:rPr>
          <w:rFonts w:ascii="Verdana" w:eastAsia="Times New Roman" w:hAnsi="Verdana" w:cs="Times New Roman"/>
          <w:sz w:val="18"/>
          <w:szCs w:val="17"/>
        </w:rPr>
        <w:t>2012 Pew Research Center</w:t>
      </w:r>
    </w:p>
    <w:p w:rsidR="00A023DD" w:rsidRPr="00032185" w:rsidRDefault="00A023DD" w:rsidP="00DD4E1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032185">
        <w:rPr>
          <w:rFonts w:ascii="Verdana" w:eastAsia="Times New Roman" w:hAnsi="Verdana" w:cs="Times New Roman"/>
          <w:sz w:val="18"/>
          <w:szCs w:val="17"/>
        </w:rPr>
        <w:tab/>
        <w:t xml:space="preserve">   Methodology Study</w:t>
      </w:r>
      <w:r w:rsidR="00032185" w:rsidRPr="00032185">
        <w:rPr>
          <w:rStyle w:val="FootnoteReference"/>
          <w:rFonts w:ascii="Verdana" w:eastAsia="Times New Roman" w:hAnsi="Verdana" w:cs="Times New Roman"/>
          <w:sz w:val="18"/>
          <w:szCs w:val="17"/>
        </w:rPr>
        <w:footnoteReference w:id="6"/>
      </w:r>
    </w:p>
    <w:p w:rsidR="00032185" w:rsidRDefault="00032185" w:rsidP="00032185">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032185">
        <w:rPr>
          <w:rFonts w:ascii="Verdana" w:eastAsia="Times New Roman" w:hAnsi="Verdana" w:cs="Times New Roman"/>
          <w:sz w:val="18"/>
          <w:szCs w:val="17"/>
        </w:rPr>
        <w:tab/>
      </w:r>
      <w:r w:rsidRPr="00032185">
        <w:rPr>
          <w:rFonts w:ascii="Verdana" w:eastAsia="Times New Roman" w:hAnsi="Verdana" w:cs="Times New Roman"/>
          <w:sz w:val="18"/>
          <w:szCs w:val="17"/>
        </w:rPr>
        <w:tab/>
        <w:t>Jan 4-8, 2012</w:t>
      </w:r>
      <w:r>
        <w:rPr>
          <w:rFonts w:ascii="Verdana" w:eastAsia="Times New Roman" w:hAnsi="Verdana" w:cs="Times New Roman"/>
          <w:sz w:val="18"/>
          <w:szCs w:val="17"/>
        </w:rPr>
        <w:t xml:space="preserve"> (Standard)</w:t>
      </w:r>
      <w:r>
        <w:rPr>
          <w:rFonts w:ascii="Verdana" w:eastAsia="Times New Roman" w:hAnsi="Verdana" w:cs="Times New Roman"/>
          <w:sz w:val="18"/>
          <w:szCs w:val="17"/>
        </w:rPr>
        <w:tab/>
        <w:t>20</w:t>
      </w:r>
      <w:r>
        <w:rPr>
          <w:rFonts w:ascii="Verdana" w:eastAsia="Times New Roman" w:hAnsi="Verdana" w:cs="Times New Roman"/>
          <w:sz w:val="18"/>
          <w:szCs w:val="17"/>
        </w:rPr>
        <w:tab/>
        <w:t>38</w:t>
      </w:r>
      <w:r>
        <w:rPr>
          <w:rFonts w:ascii="Verdana" w:eastAsia="Times New Roman" w:hAnsi="Verdana" w:cs="Times New Roman"/>
          <w:sz w:val="18"/>
          <w:szCs w:val="17"/>
        </w:rPr>
        <w:tab/>
        <w:t>20</w:t>
      </w:r>
      <w:r>
        <w:rPr>
          <w:rFonts w:ascii="Verdana" w:eastAsia="Times New Roman" w:hAnsi="Verdana" w:cs="Times New Roman"/>
          <w:sz w:val="18"/>
          <w:szCs w:val="17"/>
        </w:rPr>
        <w:tab/>
        <w:t>10</w:t>
      </w:r>
      <w:r>
        <w:rPr>
          <w:rFonts w:ascii="Verdana" w:eastAsia="Times New Roman" w:hAnsi="Verdana" w:cs="Times New Roman"/>
          <w:sz w:val="18"/>
          <w:szCs w:val="17"/>
        </w:rPr>
        <w:tab/>
        <w:t>11</w:t>
      </w:r>
      <w:r>
        <w:rPr>
          <w:rFonts w:ascii="Verdana" w:eastAsia="Times New Roman" w:hAnsi="Verdana" w:cs="Times New Roman"/>
          <w:sz w:val="18"/>
          <w:szCs w:val="17"/>
        </w:rPr>
        <w:tab/>
        <w:t>1</w:t>
      </w:r>
    </w:p>
    <w:p w:rsidR="00032185" w:rsidRPr="00032185" w:rsidRDefault="00032185" w:rsidP="00032185">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t>Jan 5-Mar 15, 2012 (High-effort)</w:t>
      </w:r>
      <w:r>
        <w:rPr>
          <w:rFonts w:ascii="Verdana" w:eastAsia="Times New Roman" w:hAnsi="Verdana" w:cs="Times New Roman"/>
          <w:sz w:val="18"/>
          <w:szCs w:val="17"/>
        </w:rPr>
        <w:tab/>
        <w:t>21</w:t>
      </w:r>
      <w:r>
        <w:rPr>
          <w:rFonts w:ascii="Verdana" w:eastAsia="Times New Roman" w:hAnsi="Verdana" w:cs="Times New Roman"/>
          <w:sz w:val="18"/>
          <w:szCs w:val="17"/>
        </w:rPr>
        <w:tab/>
        <w:t>37</w:t>
      </w:r>
      <w:r>
        <w:rPr>
          <w:rFonts w:ascii="Verdana" w:eastAsia="Times New Roman" w:hAnsi="Verdana" w:cs="Times New Roman"/>
          <w:sz w:val="18"/>
          <w:szCs w:val="17"/>
        </w:rPr>
        <w:tab/>
        <w:t>20</w:t>
      </w:r>
      <w:r>
        <w:rPr>
          <w:rFonts w:ascii="Verdana" w:eastAsia="Times New Roman" w:hAnsi="Verdana" w:cs="Times New Roman"/>
          <w:sz w:val="18"/>
          <w:szCs w:val="17"/>
        </w:rPr>
        <w:tab/>
        <w:t>10</w:t>
      </w:r>
      <w:r>
        <w:rPr>
          <w:rFonts w:ascii="Verdana" w:eastAsia="Times New Roman" w:hAnsi="Verdana" w:cs="Times New Roman"/>
          <w:sz w:val="18"/>
          <w:szCs w:val="17"/>
        </w:rPr>
        <w:tab/>
        <w:t>10</w:t>
      </w:r>
      <w:r>
        <w:rPr>
          <w:rFonts w:ascii="Verdana" w:eastAsia="Times New Roman" w:hAnsi="Verdana" w:cs="Times New Roman"/>
          <w:sz w:val="18"/>
          <w:szCs w:val="17"/>
        </w:rPr>
        <w:tab/>
        <w:t>1</w:t>
      </w:r>
    </w:p>
    <w:p w:rsidR="00F95679" w:rsidRPr="00394F35" w:rsidRDefault="00A023DD" w:rsidP="00394F35">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b/>
          <w:sz w:val="18"/>
          <w:szCs w:val="17"/>
        </w:rPr>
        <w:tab/>
      </w:r>
      <w:r w:rsidR="00183C5A">
        <w:rPr>
          <w:rFonts w:ascii="Verdana" w:eastAsia="Times New Roman" w:hAnsi="Verdana" w:cs="Times New Roman"/>
          <w:sz w:val="18"/>
          <w:szCs w:val="17"/>
        </w:rPr>
        <w:t>Nov 2011 Current Population Survey</w:t>
      </w:r>
      <w:r w:rsidR="00114DEE">
        <w:rPr>
          <w:rStyle w:val="FootnoteReference"/>
          <w:rFonts w:ascii="Verdana" w:eastAsia="Times New Roman" w:hAnsi="Verdana" w:cs="Times New Roman"/>
          <w:sz w:val="18"/>
          <w:szCs w:val="17"/>
        </w:rPr>
        <w:footnoteReference w:id="7"/>
      </w:r>
      <w:r w:rsidR="00345999">
        <w:rPr>
          <w:rFonts w:ascii="Verdana" w:eastAsia="Times New Roman" w:hAnsi="Verdana" w:cs="Times New Roman"/>
          <w:sz w:val="18"/>
          <w:szCs w:val="17"/>
        </w:rPr>
        <w:tab/>
      </w:r>
      <w:r w:rsidR="001A1766">
        <w:rPr>
          <w:rFonts w:ascii="Verdana" w:eastAsia="Times New Roman" w:hAnsi="Verdana" w:cs="Times New Roman"/>
          <w:sz w:val="18"/>
          <w:szCs w:val="17"/>
        </w:rPr>
        <w:t>13</w:t>
      </w:r>
      <w:r w:rsidR="001A1766">
        <w:rPr>
          <w:rFonts w:ascii="Verdana" w:eastAsia="Times New Roman" w:hAnsi="Verdana" w:cs="Times New Roman"/>
          <w:sz w:val="18"/>
          <w:szCs w:val="17"/>
        </w:rPr>
        <w:tab/>
        <w:t>29</w:t>
      </w:r>
      <w:r w:rsidR="001A1766">
        <w:rPr>
          <w:rFonts w:ascii="Verdana" w:eastAsia="Times New Roman" w:hAnsi="Verdana" w:cs="Times New Roman"/>
          <w:sz w:val="18"/>
          <w:szCs w:val="17"/>
        </w:rPr>
        <w:tab/>
        <w:t>22</w:t>
      </w:r>
      <w:r w:rsidR="001A1766">
        <w:rPr>
          <w:rFonts w:ascii="Verdana" w:eastAsia="Times New Roman" w:hAnsi="Verdana" w:cs="Times New Roman"/>
          <w:sz w:val="18"/>
          <w:szCs w:val="17"/>
        </w:rPr>
        <w:tab/>
        <w:t>9</w:t>
      </w:r>
      <w:r w:rsidR="001A1766">
        <w:rPr>
          <w:rFonts w:ascii="Verdana" w:eastAsia="Times New Roman" w:hAnsi="Verdana" w:cs="Times New Roman"/>
          <w:sz w:val="18"/>
          <w:szCs w:val="17"/>
        </w:rPr>
        <w:tab/>
        <w:t>23</w:t>
      </w:r>
      <w:r w:rsidR="001A1766">
        <w:rPr>
          <w:rFonts w:ascii="Verdana" w:eastAsia="Times New Roman" w:hAnsi="Verdana" w:cs="Times New Roman"/>
          <w:sz w:val="18"/>
          <w:szCs w:val="17"/>
        </w:rPr>
        <w:tab/>
        <w:t>5</w:t>
      </w:r>
      <w:r w:rsidR="00345999">
        <w:rPr>
          <w:rFonts w:ascii="Verdana" w:eastAsia="Times New Roman" w:hAnsi="Verdana" w:cs="Times New Roman"/>
          <w:sz w:val="18"/>
          <w:szCs w:val="17"/>
        </w:rPr>
        <w:tab/>
        <w:t>Nov 2010 Current Population Survey</w:t>
      </w:r>
      <w:r w:rsidR="00345999">
        <w:rPr>
          <w:rFonts w:ascii="Verdana" w:eastAsia="Times New Roman" w:hAnsi="Verdana" w:cs="Times New Roman"/>
          <w:sz w:val="18"/>
          <w:szCs w:val="17"/>
        </w:rPr>
        <w:tab/>
        <w:t>13</w:t>
      </w:r>
      <w:r w:rsidR="00345999">
        <w:rPr>
          <w:rFonts w:ascii="Verdana" w:eastAsia="Times New Roman" w:hAnsi="Verdana" w:cs="Times New Roman"/>
          <w:sz w:val="18"/>
          <w:szCs w:val="17"/>
        </w:rPr>
        <w:tab/>
        <w:t>28</w:t>
      </w:r>
      <w:r w:rsidR="00345999">
        <w:rPr>
          <w:rFonts w:ascii="Verdana" w:eastAsia="Times New Roman" w:hAnsi="Verdana" w:cs="Times New Roman"/>
          <w:sz w:val="18"/>
          <w:szCs w:val="17"/>
        </w:rPr>
        <w:tab/>
        <w:t>23</w:t>
      </w:r>
      <w:r w:rsidR="00345999">
        <w:rPr>
          <w:rFonts w:ascii="Verdana" w:eastAsia="Times New Roman" w:hAnsi="Verdana" w:cs="Times New Roman"/>
          <w:sz w:val="18"/>
          <w:szCs w:val="17"/>
        </w:rPr>
        <w:tab/>
        <w:t>13</w:t>
      </w:r>
      <w:r w:rsidR="00345999">
        <w:rPr>
          <w:rFonts w:ascii="Verdana" w:eastAsia="Times New Roman" w:hAnsi="Verdana" w:cs="Times New Roman"/>
          <w:sz w:val="18"/>
          <w:szCs w:val="17"/>
        </w:rPr>
        <w:tab/>
        <w:t>19</w:t>
      </w:r>
      <w:r w:rsidR="00345999">
        <w:rPr>
          <w:rFonts w:ascii="Verdana" w:eastAsia="Times New Roman" w:hAnsi="Verdana" w:cs="Times New Roman"/>
          <w:sz w:val="18"/>
          <w:szCs w:val="17"/>
        </w:rPr>
        <w:tab/>
        <w:t>4</w:t>
      </w:r>
    </w:p>
    <w:p w:rsidR="00C1247F" w:rsidRDefault="00C1247F">
      <w:pPr>
        <w:rPr>
          <w:rFonts w:ascii="Verdana" w:eastAsia="Verdana" w:hAnsi="Verdana" w:cs="Times New Roman"/>
          <w:b/>
          <w:sz w:val="18"/>
          <w:szCs w:val="18"/>
        </w:rPr>
      </w:pPr>
    </w:p>
    <w:p w:rsidR="00963BB3" w:rsidRPr="00612A2D" w:rsidRDefault="00963BB3" w:rsidP="00963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612A2D">
        <w:rPr>
          <w:rFonts w:ascii="Verdana" w:eastAsia="Verdana" w:hAnsi="Verdana" w:cs="Times New Roman"/>
          <w:b/>
          <w:sz w:val="18"/>
          <w:szCs w:val="18"/>
        </w:rPr>
        <w:t>Form1 gets response options in order shown, Form2 gets the reverse</w:t>
      </w:r>
    </w:p>
    <w:p w:rsidR="00963BB3" w:rsidRPr="00E82319" w:rsidRDefault="00963BB3" w:rsidP="00963BB3">
      <w:pPr>
        <w:tabs>
          <w:tab w:val="left" w:pos="720"/>
        </w:tabs>
        <w:ind w:left="720" w:hanging="720"/>
        <w:contextualSpacing/>
        <w:rPr>
          <w:rFonts w:ascii="Verdana" w:hAnsi="Verdana" w:cs="Arial"/>
          <w:b/>
          <w:sz w:val="18"/>
          <w:szCs w:val="18"/>
        </w:rPr>
      </w:pPr>
      <w:r w:rsidRPr="00E82319">
        <w:rPr>
          <w:rFonts w:ascii="Verdana" w:hAnsi="Verdana" w:cs="Arial"/>
          <w:b/>
          <w:sz w:val="18"/>
          <w:szCs w:val="18"/>
        </w:rPr>
        <w:t>ASK ALL</w:t>
      </w:r>
      <w:r w:rsidR="003B1BB5">
        <w:rPr>
          <w:rFonts w:ascii="Verdana" w:hAnsi="Verdana" w:cs="Arial"/>
          <w:b/>
          <w:sz w:val="18"/>
          <w:szCs w:val="18"/>
        </w:rPr>
        <w:t>:</w:t>
      </w:r>
    </w:p>
    <w:p w:rsidR="00963BB3" w:rsidRPr="00AC2BA2" w:rsidRDefault="00963BB3" w:rsidP="00963BB3">
      <w:pPr>
        <w:pStyle w:val="ListParagraph"/>
        <w:widowControl/>
        <w:autoSpaceDE/>
        <w:autoSpaceDN/>
        <w:adjustRightInd/>
        <w:ind w:hanging="720"/>
        <w:rPr>
          <w:rFonts w:ascii="Verdana" w:hAnsi="Verdana" w:cs="Arial"/>
          <w:b/>
          <w:bCs/>
          <w:sz w:val="18"/>
          <w:szCs w:val="18"/>
        </w:rPr>
      </w:pPr>
      <w:r w:rsidRPr="001A00DD">
        <w:rPr>
          <w:rFonts w:ascii="Verdana" w:hAnsi="Verdana" w:cs="Arial"/>
          <w:bCs/>
          <w:sz w:val="18"/>
          <w:szCs w:val="18"/>
        </w:rPr>
        <w:t>Q</w:t>
      </w:r>
      <w:r w:rsidR="003B1BB5">
        <w:rPr>
          <w:rFonts w:ascii="Verdana" w:hAnsi="Verdana" w:cs="Arial"/>
          <w:bCs/>
          <w:sz w:val="18"/>
          <w:szCs w:val="18"/>
        </w:rPr>
        <w:t>.</w:t>
      </w:r>
      <w:r w:rsidR="004775CF">
        <w:rPr>
          <w:rFonts w:ascii="Verdana" w:hAnsi="Verdana" w:cs="Arial"/>
          <w:bCs/>
          <w:sz w:val="18"/>
          <w:szCs w:val="18"/>
        </w:rPr>
        <w:t>4</w:t>
      </w:r>
      <w:r w:rsidRPr="001A00DD">
        <w:rPr>
          <w:rFonts w:ascii="Verdana" w:hAnsi="Verdana" w:cs="Arial"/>
          <w:bCs/>
          <w:sz w:val="18"/>
          <w:szCs w:val="18"/>
        </w:rPr>
        <w:t xml:space="preserve">     </w:t>
      </w:r>
      <w:r w:rsidRPr="00AC2BA2">
        <w:rPr>
          <w:rFonts w:ascii="Verdana" w:hAnsi="Verdana" w:cs="Arial"/>
          <w:b/>
          <w:bCs/>
          <w:sz w:val="18"/>
          <w:szCs w:val="18"/>
        </w:rPr>
        <w:t xml:space="preserve">Next we’d like to ask about computers and the Internet.  For the following questions, consider time spent on the Internet from a computer or mobile device at home, work, or any other locations.  </w:t>
      </w:r>
    </w:p>
    <w:p w:rsidR="00963BB3" w:rsidRPr="00AC2BA2" w:rsidRDefault="00963BB3" w:rsidP="00963BB3">
      <w:pPr>
        <w:tabs>
          <w:tab w:val="left" w:pos="-1440"/>
        </w:tabs>
        <w:ind w:left="720" w:hanging="720"/>
        <w:rPr>
          <w:rFonts w:ascii="Verdana" w:hAnsi="Verdana"/>
          <w:b/>
          <w:bCs/>
          <w:sz w:val="18"/>
          <w:szCs w:val="18"/>
        </w:rPr>
      </w:pPr>
    </w:p>
    <w:p w:rsidR="00963BB3" w:rsidRDefault="00963BB3" w:rsidP="00963BB3">
      <w:pPr>
        <w:ind w:left="720" w:hanging="720"/>
        <w:rPr>
          <w:rFonts w:ascii="Verdana" w:hAnsi="Verdana"/>
          <w:b/>
          <w:sz w:val="18"/>
          <w:szCs w:val="18"/>
        </w:rPr>
      </w:pPr>
      <w:r w:rsidRPr="00AC2BA2">
        <w:rPr>
          <w:rFonts w:ascii="Verdana" w:hAnsi="Verdana"/>
          <w:b/>
          <w:sz w:val="18"/>
          <w:szCs w:val="18"/>
        </w:rPr>
        <w:tab/>
        <w:t>How often did you USUALLY access the Internet over the last year?</w:t>
      </w:r>
    </w:p>
    <w:p w:rsidR="00345999" w:rsidRDefault="00345999" w:rsidP="00DD4E10">
      <w:pPr>
        <w:tabs>
          <w:tab w:val="left" w:pos="720"/>
          <w:tab w:val="center" w:pos="3420"/>
          <w:tab w:val="center" w:pos="4320"/>
          <w:tab w:val="center" w:pos="5220"/>
          <w:tab w:val="center" w:pos="6120"/>
          <w:tab w:val="center" w:pos="7020"/>
          <w:tab w:val="center" w:pos="7920"/>
          <w:tab w:val="center" w:pos="9000"/>
        </w:tabs>
        <w:rPr>
          <w:rFonts w:ascii="Verdana" w:hAnsi="Verdana"/>
          <w:sz w:val="18"/>
          <w:szCs w:val="18"/>
        </w:rPr>
      </w:pPr>
      <w:r>
        <w:rPr>
          <w:rFonts w:ascii="Verdana" w:hAnsi="Verdana"/>
          <w:b/>
          <w:sz w:val="18"/>
          <w:szCs w:val="18"/>
        </w:rPr>
        <w:tab/>
      </w:r>
      <w:r>
        <w:rPr>
          <w:rFonts w:ascii="Verdana" w:hAnsi="Verdana"/>
          <w:b/>
          <w:sz w:val="18"/>
          <w:szCs w:val="18"/>
        </w:rPr>
        <w:tab/>
      </w:r>
      <w:r>
        <w:rPr>
          <w:rFonts w:ascii="Verdana" w:hAnsi="Verdana"/>
          <w:sz w:val="18"/>
          <w:szCs w:val="18"/>
        </w:rPr>
        <w:tab/>
        <w:t>At least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
    <w:p w:rsidR="00345999" w:rsidRDefault="00345999" w:rsidP="00DD4E10">
      <w:pPr>
        <w:tabs>
          <w:tab w:val="left" w:pos="720"/>
          <w:tab w:val="center" w:pos="3420"/>
          <w:tab w:val="center" w:pos="4320"/>
          <w:tab w:val="center" w:pos="5220"/>
          <w:tab w:val="center" w:pos="6120"/>
          <w:tab w:val="center" w:pos="7020"/>
          <w:tab w:val="center" w:pos="7920"/>
          <w:tab w:val="center" w:pos="9000"/>
        </w:tabs>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proofErr w:type="gramStart"/>
      <w:r>
        <w:rPr>
          <w:rFonts w:ascii="Verdana" w:hAnsi="Verdana"/>
          <w:sz w:val="18"/>
          <w:szCs w:val="18"/>
        </w:rPr>
        <w:t>once</w:t>
      </w:r>
      <w:proofErr w:type="gramEnd"/>
      <w:r>
        <w:rPr>
          <w:rFonts w:ascii="Verdana" w:hAnsi="Verdana"/>
          <w:sz w:val="18"/>
          <w:szCs w:val="18"/>
        </w:rPr>
        <w:t xml:space="preserve"> a w</w:t>
      </w:r>
      <w:r w:rsidR="005C1DE2">
        <w:rPr>
          <w:rFonts w:ascii="Verdana" w:hAnsi="Verdana"/>
          <w:sz w:val="18"/>
          <w:szCs w:val="18"/>
        </w:rPr>
        <w:t>ee</w:t>
      </w:r>
      <w:r>
        <w:rPr>
          <w:rFonts w:ascii="Verdana" w:hAnsi="Verdana"/>
          <w:sz w:val="18"/>
          <w:szCs w:val="18"/>
        </w:rPr>
        <w:t>k</w:t>
      </w:r>
      <w:r>
        <w:rPr>
          <w:rFonts w:ascii="Verdana" w:hAnsi="Verdana"/>
          <w:sz w:val="18"/>
          <w:szCs w:val="18"/>
        </w:rPr>
        <w:tab/>
      </w:r>
      <w:r>
        <w:rPr>
          <w:rFonts w:ascii="Verdana" w:hAnsi="Verdana"/>
          <w:sz w:val="18"/>
          <w:szCs w:val="18"/>
        </w:rPr>
        <w:tab/>
      </w:r>
      <w:r>
        <w:rPr>
          <w:rFonts w:ascii="Verdana" w:hAnsi="Verdana"/>
          <w:sz w:val="18"/>
          <w:szCs w:val="18"/>
        </w:rPr>
        <w:tab/>
        <w:t>Less than</w:t>
      </w:r>
      <w:r>
        <w:rPr>
          <w:rFonts w:ascii="Verdana" w:hAnsi="Verdana"/>
          <w:sz w:val="18"/>
          <w:szCs w:val="18"/>
        </w:rPr>
        <w:tab/>
      </w:r>
      <w:r>
        <w:rPr>
          <w:rFonts w:ascii="Verdana" w:hAnsi="Verdana"/>
          <w:sz w:val="18"/>
          <w:szCs w:val="18"/>
        </w:rPr>
        <w:tab/>
      </w:r>
      <w:r w:rsidRPr="00DD4E10">
        <w:rPr>
          <w:rFonts w:ascii="Verdana" w:hAnsi="Verdana"/>
          <w:b/>
          <w:sz w:val="18"/>
          <w:szCs w:val="18"/>
        </w:rPr>
        <w:t>(VOL.)</w:t>
      </w:r>
    </w:p>
    <w:p w:rsidR="00345999" w:rsidRDefault="00345999" w:rsidP="00DD4E10">
      <w:pPr>
        <w:tabs>
          <w:tab w:val="left" w:pos="720"/>
          <w:tab w:val="center" w:pos="3420"/>
          <w:tab w:val="center" w:pos="4320"/>
          <w:tab w:val="center" w:pos="5220"/>
          <w:tab w:val="center" w:pos="6120"/>
          <w:tab w:val="center" w:pos="7020"/>
          <w:tab w:val="center" w:pos="7920"/>
          <w:tab w:val="center" w:pos="9000"/>
        </w:tabs>
        <w:rPr>
          <w:rFonts w:ascii="Verdana" w:hAnsi="Verdana"/>
          <w:sz w:val="18"/>
          <w:szCs w:val="18"/>
        </w:rPr>
      </w:pPr>
      <w:r>
        <w:rPr>
          <w:rFonts w:ascii="Verdana" w:hAnsi="Verdana"/>
          <w:sz w:val="18"/>
          <w:szCs w:val="18"/>
        </w:rPr>
        <w:tab/>
      </w:r>
      <w:r>
        <w:rPr>
          <w:rFonts w:ascii="Verdana" w:hAnsi="Verdana"/>
          <w:sz w:val="18"/>
          <w:szCs w:val="18"/>
        </w:rPr>
        <w:tab/>
        <w:t>Every</w:t>
      </w:r>
      <w:r>
        <w:rPr>
          <w:rFonts w:ascii="Verdana" w:hAnsi="Verdana"/>
          <w:sz w:val="18"/>
          <w:szCs w:val="18"/>
        </w:rPr>
        <w:tab/>
        <w:t>but not</w:t>
      </w:r>
      <w:r>
        <w:rPr>
          <w:rFonts w:ascii="Verdana" w:hAnsi="Verdana"/>
          <w:sz w:val="18"/>
          <w:szCs w:val="18"/>
        </w:rPr>
        <w:tab/>
        <w:t>Once a</w:t>
      </w:r>
      <w:r>
        <w:rPr>
          <w:rFonts w:ascii="Verdana" w:hAnsi="Verdana"/>
          <w:sz w:val="18"/>
          <w:szCs w:val="18"/>
        </w:rPr>
        <w:tab/>
        <w:t>Once a</w:t>
      </w:r>
      <w:r>
        <w:rPr>
          <w:rFonts w:ascii="Verdana" w:hAnsi="Verdana"/>
          <w:sz w:val="18"/>
          <w:szCs w:val="18"/>
        </w:rPr>
        <w:tab/>
        <w:t>once a</w:t>
      </w:r>
      <w:r>
        <w:rPr>
          <w:rFonts w:ascii="Verdana" w:hAnsi="Verdana"/>
          <w:sz w:val="18"/>
          <w:szCs w:val="18"/>
        </w:rPr>
        <w:tab/>
      </w:r>
      <w:r>
        <w:rPr>
          <w:rFonts w:ascii="Verdana" w:hAnsi="Verdana"/>
          <w:sz w:val="18"/>
          <w:szCs w:val="18"/>
        </w:rPr>
        <w:tab/>
        <w:t>DK/</w:t>
      </w:r>
    </w:p>
    <w:p w:rsidR="00C20D89" w:rsidRDefault="00345999" w:rsidP="00DD4E10">
      <w:pPr>
        <w:tabs>
          <w:tab w:val="left" w:pos="720"/>
          <w:tab w:val="center" w:pos="3420"/>
          <w:tab w:val="center" w:pos="4320"/>
          <w:tab w:val="center" w:pos="5220"/>
          <w:tab w:val="center" w:pos="6120"/>
          <w:tab w:val="center" w:pos="7020"/>
          <w:tab w:val="center" w:pos="7920"/>
          <w:tab w:val="center" w:pos="9000"/>
        </w:tabs>
        <w:rPr>
          <w:rFonts w:ascii="Verdana" w:hAnsi="Verdana" w:cs="Arial"/>
          <w:sz w:val="18"/>
          <w:szCs w:val="18"/>
        </w:rPr>
      </w:pPr>
      <w:r>
        <w:rPr>
          <w:rFonts w:ascii="Verdana" w:hAnsi="Verdana"/>
          <w:sz w:val="18"/>
          <w:szCs w:val="18"/>
        </w:rPr>
        <w:tab/>
      </w:r>
      <w:r>
        <w:rPr>
          <w:rFonts w:ascii="Verdana" w:hAnsi="Verdana"/>
          <w:sz w:val="18"/>
          <w:szCs w:val="18"/>
        </w:rPr>
        <w:tab/>
      </w:r>
      <w:proofErr w:type="gramStart"/>
      <w:r w:rsidRPr="00DD4E10">
        <w:rPr>
          <w:rFonts w:ascii="Verdana" w:hAnsi="Verdana"/>
          <w:sz w:val="18"/>
          <w:szCs w:val="18"/>
          <w:u w:val="single"/>
        </w:rPr>
        <w:t>day</w:t>
      </w:r>
      <w:proofErr w:type="gramEnd"/>
      <w:r>
        <w:rPr>
          <w:rFonts w:ascii="Verdana" w:hAnsi="Verdana"/>
          <w:sz w:val="18"/>
          <w:szCs w:val="18"/>
        </w:rPr>
        <w:tab/>
      </w:r>
      <w:r w:rsidRPr="00DD4E10">
        <w:rPr>
          <w:rFonts w:ascii="Verdana" w:hAnsi="Verdana"/>
          <w:sz w:val="18"/>
          <w:szCs w:val="18"/>
          <w:u w:val="single"/>
        </w:rPr>
        <w:t>every day</w:t>
      </w:r>
      <w:r>
        <w:rPr>
          <w:rFonts w:ascii="Verdana" w:hAnsi="Verdana"/>
          <w:sz w:val="18"/>
          <w:szCs w:val="18"/>
        </w:rPr>
        <w:tab/>
      </w:r>
      <w:r w:rsidRPr="00DD4E10">
        <w:rPr>
          <w:rFonts w:ascii="Verdana" w:hAnsi="Verdana"/>
          <w:sz w:val="18"/>
          <w:szCs w:val="18"/>
          <w:u w:val="single"/>
        </w:rPr>
        <w:t>week</w:t>
      </w:r>
      <w:r>
        <w:rPr>
          <w:rFonts w:ascii="Verdana" w:hAnsi="Verdana"/>
          <w:sz w:val="18"/>
          <w:szCs w:val="18"/>
        </w:rPr>
        <w:tab/>
      </w:r>
      <w:r w:rsidRPr="00DD4E10">
        <w:rPr>
          <w:rFonts w:ascii="Verdana" w:hAnsi="Verdana"/>
          <w:sz w:val="18"/>
          <w:szCs w:val="18"/>
          <w:u w:val="single"/>
        </w:rPr>
        <w:t>month</w:t>
      </w:r>
      <w:r>
        <w:rPr>
          <w:rFonts w:ascii="Verdana" w:hAnsi="Verdana"/>
          <w:sz w:val="18"/>
          <w:szCs w:val="18"/>
        </w:rPr>
        <w:tab/>
      </w:r>
      <w:proofErr w:type="spellStart"/>
      <w:r w:rsidRPr="00DD4E10">
        <w:rPr>
          <w:rFonts w:ascii="Verdana" w:hAnsi="Verdana"/>
          <w:sz w:val="18"/>
          <w:szCs w:val="18"/>
          <w:u w:val="single"/>
        </w:rPr>
        <w:t>month</w:t>
      </w:r>
      <w:proofErr w:type="spellEnd"/>
      <w:r>
        <w:rPr>
          <w:rFonts w:ascii="Verdana" w:hAnsi="Verdana"/>
          <w:sz w:val="18"/>
          <w:szCs w:val="18"/>
        </w:rPr>
        <w:tab/>
      </w:r>
      <w:r w:rsidRPr="00DD4E10">
        <w:rPr>
          <w:rFonts w:ascii="Verdana" w:hAnsi="Verdana"/>
          <w:sz w:val="18"/>
          <w:szCs w:val="18"/>
          <w:u w:val="single"/>
        </w:rPr>
        <w:t>Never</w:t>
      </w:r>
      <w:r>
        <w:rPr>
          <w:rFonts w:ascii="Verdana" w:hAnsi="Verdana"/>
          <w:sz w:val="18"/>
          <w:szCs w:val="18"/>
        </w:rPr>
        <w:tab/>
      </w:r>
      <w:r w:rsidRPr="00DD4E10">
        <w:rPr>
          <w:rFonts w:ascii="Verdana" w:hAnsi="Verdana"/>
          <w:sz w:val="18"/>
          <w:szCs w:val="18"/>
          <w:u w:val="single"/>
        </w:rPr>
        <w:t>Refused</w:t>
      </w:r>
    </w:p>
    <w:p w:rsidR="009C0F8C"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hAnsi="Verdana" w:cs="Arial"/>
          <w:sz w:val="18"/>
          <w:szCs w:val="18"/>
        </w:rPr>
      </w:pPr>
      <w:r>
        <w:rPr>
          <w:rFonts w:ascii="Verdana" w:hAnsi="Verdana" w:cs="Arial"/>
          <w:sz w:val="18"/>
          <w:szCs w:val="18"/>
        </w:rPr>
        <w:tab/>
      </w:r>
      <w:r w:rsidR="00131F85" w:rsidRPr="00C8395A">
        <w:rPr>
          <w:rFonts w:ascii="Verdana" w:hAnsi="Verdana" w:cs="Arial"/>
          <w:sz w:val="18"/>
          <w:szCs w:val="18"/>
        </w:rPr>
        <w:t>Jul 7-Aug 4, 2014</w:t>
      </w:r>
      <w:r w:rsidR="00131F85">
        <w:rPr>
          <w:rFonts w:ascii="Verdana" w:hAnsi="Verdana" w:cs="Arial"/>
          <w:sz w:val="18"/>
          <w:szCs w:val="18"/>
        </w:rPr>
        <w:t xml:space="preserve"> </w:t>
      </w:r>
    </w:p>
    <w:p w:rsidR="00C20D89" w:rsidRDefault="009C0F8C"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hAnsi="Verdana" w:cs="Arial"/>
          <w:sz w:val="18"/>
          <w:szCs w:val="18"/>
        </w:rPr>
        <w:tab/>
      </w:r>
      <w:r w:rsidR="000A7E8A">
        <w:rPr>
          <w:rFonts w:ascii="Verdana" w:hAnsi="Verdana" w:cs="Arial"/>
          <w:sz w:val="18"/>
          <w:szCs w:val="18"/>
        </w:rPr>
        <w:t xml:space="preserve">   </w:t>
      </w:r>
      <w:r w:rsidR="00131F85">
        <w:rPr>
          <w:rFonts w:ascii="Verdana" w:hAnsi="Verdana" w:cs="Arial"/>
          <w:sz w:val="18"/>
          <w:szCs w:val="18"/>
        </w:rPr>
        <w:t>[N</w:t>
      </w:r>
      <w:r w:rsidR="00131F85" w:rsidRPr="003523EC">
        <w:rPr>
          <w:rFonts w:ascii="Verdana" w:eastAsia="Times New Roman" w:hAnsi="Verdana" w:cs="Times New Roman"/>
          <w:sz w:val="18"/>
          <w:szCs w:val="17"/>
        </w:rPr>
        <w:t>=</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00E229C0">
        <w:rPr>
          <w:rFonts w:ascii="Verdana" w:eastAsia="Times New Roman" w:hAnsi="Verdana" w:cs="Times New Roman"/>
          <w:sz w:val="18"/>
          <w:szCs w:val="17"/>
        </w:rPr>
        <w:t>72</w:t>
      </w:r>
      <w:r w:rsidR="00E229C0">
        <w:rPr>
          <w:rFonts w:ascii="Verdana" w:eastAsia="Times New Roman" w:hAnsi="Verdana" w:cs="Times New Roman"/>
          <w:sz w:val="18"/>
          <w:szCs w:val="17"/>
        </w:rPr>
        <w:tab/>
        <w:t>8</w:t>
      </w:r>
      <w:r w:rsidR="00E229C0">
        <w:rPr>
          <w:rFonts w:ascii="Verdana" w:eastAsia="Times New Roman" w:hAnsi="Verdana" w:cs="Times New Roman"/>
          <w:sz w:val="18"/>
          <w:szCs w:val="17"/>
        </w:rPr>
        <w:tab/>
        <w:t>5</w:t>
      </w:r>
      <w:r w:rsidR="00E229C0">
        <w:rPr>
          <w:rFonts w:ascii="Verdana" w:eastAsia="Times New Roman" w:hAnsi="Verdana" w:cs="Times New Roman"/>
          <w:sz w:val="18"/>
          <w:szCs w:val="17"/>
        </w:rPr>
        <w:tab/>
        <w:t>2</w:t>
      </w:r>
      <w:r w:rsidR="00E229C0">
        <w:rPr>
          <w:rFonts w:ascii="Verdana" w:eastAsia="Times New Roman" w:hAnsi="Verdana" w:cs="Times New Roman"/>
          <w:sz w:val="18"/>
          <w:szCs w:val="17"/>
        </w:rPr>
        <w:tab/>
        <w:t>2</w:t>
      </w:r>
      <w:r w:rsidR="00E229C0">
        <w:rPr>
          <w:rFonts w:ascii="Verdana" w:eastAsia="Times New Roman" w:hAnsi="Verdana" w:cs="Times New Roman"/>
          <w:sz w:val="18"/>
          <w:szCs w:val="17"/>
        </w:rPr>
        <w:tab/>
        <w:t>10</w:t>
      </w:r>
      <w:r w:rsidR="00E229C0">
        <w:rPr>
          <w:rFonts w:ascii="Verdana" w:eastAsia="Times New Roman" w:hAnsi="Verdana" w:cs="Times New Roman"/>
          <w:sz w:val="18"/>
          <w:szCs w:val="17"/>
        </w:rPr>
        <w:tab/>
        <w:t>*</w:t>
      </w:r>
    </w:p>
    <w:p w:rsidR="009C0F8C"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i/>
          <w:sz w:val="18"/>
          <w:szCs w:val="17"/>
        </w:rPr>
      </w:pPr>
      <w:r>
        <w:rPr>
          <w:rFonts w:ascii="Verdana" w:eastAsia="Times New Roman" w:hAnsi="Verdana" w:cs="Times New Roman"/>
          <w:sz w:val="18"/>
          <w:szCs w:val="17"/>
        </w:rPr>
        <w:tab/>
      </w:r>
      <w:r w:rsidR="00131F85">
        <w:rPr>
          <w:rFonts w:ascii="Verdana" w:eastAsia="Times New Roman" w:hAnsi="Verdana" w:cs="Times New Roman"/>
          <w:i/>
          <w:sz w:val="18"/>
          <w:szCs w:val="17"/>
        </w:rPr>
        <w:t>Based on web mode</w:t>
      </w:r>
      <w:r w:rsidR="00131F85" w:rsidRPr="00C8395A">
        <w:rPr>
          <w:rFonts w:ascii="Verdana" w:eastAsia="Times New Roman" w:hAnsi="Verdana" w:cs="Times New Roman"/>
          <w:i/>
          <w:sz w:val="18"/>
          <w:szCs w:val="17"/>
        </w:rPr>
        <w:t xml:space="preserve"> </w:t>
      </w:r>
    </w:p>
    <w:p w:rsidR="00C20D89" w:rsidRDefault="009C0F8C"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i/>
          <w:sz w:val="18"/>
          <w:szCs w:val="17"/>
        </w:rPr>
        <w:tab/>
      </w:r>
      <w:r w:rsidR="000A7E8A">
        <w:rPr>
          <w:rFonts w:ascii="Verdana" w:eastAsia="Times New Roman" w:hAnsi="Verdana" w:cs="Times New Roman"/>
          <w:i/>
          <w:sz w:val="18"/>
          <w:szCs w:val="17"/>
        </w:rPr>
        <w:t xml:space="preserve">   </w:t>
      </w:r>
      <w:r w:rsidR="00131F85" w:rsidRPr="003523EC">
        <w:rPr>
          <w:rFonts w:ascii="Verdana" w:eastAsia="Times New Roman" w:hAnsi="Verdana" w:cs="Times New Roman"/>
          <w:i/>
          <w:sz w:val="18"/>
          <w:szCs w:val="17"/>
        </w:rPr>
        <w:t>[N=</w:t>
      </w:r>
      <w:r w:rsidRPr="000A7E8A">
        <w:rPr>
          <w:rFonts w:ascii="Verdana" w:eastAsia="Times New Roman" w:hAnsi="Verdana" w:cs="Times New Roman"/>
          <w:i/>
          <w:sz w:val="18"/>
          <w:szCs w:val="17"/>
        </w:rPr>
        <w:t>1,509]</w:t>
      </w:r>
      <w:r w:rsidR="00E229C0">
        <w:rPr>
          <w:rFonts w:ascii="Verdana" w:eastAsia="Times New Roman" w:hAnsi="Verdana" w:cs="Times New Roman"/>
          <w:sz w:val="18"/>
          <w:szCs w:val="17"/>
        </w:rPr>
        <w:tab/>
        <w:t>84</w:t>
      </w:r>
      <w:r w:rsidR="00E229C0">
        <w:rPr>
          <w:rFonts w:ascii="Verdana" w:eastAsia="Times New Roman" w:hAnsi="Verdana" w:cs="Times New Roman"/>
          <w:sz w:val="18"/>
          <w:szCs w:val="17"/>
        </w:rPr>
        <w:tab/>
        <w:t>12</w:t>
      </w:r>
      <w:r w:rsidR="00E229C0">
        <w:rPr>
          <w:rFonts w:ascii="Verdana" w:eastAsia="Times New Roman" w:hAnsi="Verdana" w:cs="Times New Roman"/>
          <w:sz w:val="18"/>
          <w:szCs w:val="17"/>
        </w:rPr>
        <w:tab/>
        <w:t>2</w:t>
      </w:r>
      <w:r w:rsidR="00E229C0">
        <w:rPr>
          <w:rFonts w:ascii="Verdana" w:eastAsia="Times New Roman" w:hAnsi="Verdana" w:cs="Times New Roman"/>
          <w:sz w:val="18"/>
          <w:szCs w:val="17"/>
        </w:rPr>
        <w:tab/>
        <w:t>1</w:t>
      </w:r>
      <w:r w:rsidR="00E229C0">
        <w:rPr>
          <w:rFonts w:ascii="Verdana" w:eastAsia="Times New Roman" w:hAnsi="Verdana" w:cs="Times New Roman"/>
          <w:sz w:val="18"/>
          <w:szCs w:val="17"/>
        </w:rPr>
        <w:tab/>
        <w:t>1</w:t>
      </w:r>
      <w:r w:rsidR="00E229C0">
        <w:rPr>
          <w:rFonts w:ascii="Verdana" w:eastAsia="Times New Roman" w:hAnsi="Verdana" w:cs="Times New Roman"/>
          <w:sz w:val="18"/>
          <w:szCs w:val="17"/>
        </w:rPr>
        <w:tab/>
        <w:t>*</w:t>
      </w:r>
      <w:r w:rsidR="00E229C0">
        <w:rPr>
          <w:rFonts w:ascii="Verdana" w:eastAsia="Times New Roman" w:hAnsi="Verdana" w:cs="Times New Roman"/>
          <w:sz w:val="18"/>
          <w:szCs w:val="17"/>
        </w:rPr>
        <w:tab/>
      </w:r>
      <w:r w:rsidR="000A7E8A">
        <w:rPr>
          <w:rFonts w:ascii="Verdana" w:eastAsia="Times New Roman" w:hAnsi="Verdana" w:cs="Times New Roman"/>
          <w:sz w:val="18"/>
          <w:szCs w:val="17"/>
        </w:rPr>
        <w:t>0</w:t>
      </w:r>
    </w:p>
    <w:p w:rsidR="009C0F8C"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i/>
          <w:sz w:val="18"/>
          <w:szCs w:val="17"/>
        </w:rPr>
      </w:pPr>
      <w:r>
        <w:rPr>
          <w:rFonts w:ascii="Verdana" w:eastAsia="Times New Roman" w:hAnsi="Verdana" w:cs="Times New Roman"/>
          <w:sz w:val="18"/>
          <w:szCs w:val="17"/>
        </w:rPr>
        <w:tab/>
      </w:r>
      <w:r w:rsidR="00131F85">
        <w:rPr>
          <w:rFonts w:ascii="Verdana" w:eastAsia="Times New Roman" w:hAnsi="Verdana" w:cs="Times New Roman"/>
          <w:i/>
          <w:sz w:val="18"/>
          <w:szCs w:val="17"/>
        </w:rPr>
        <w:t xml:space="preserve">Based on phone mode </w:t>
      </w:r>
    </w:p>
    <w:p w:rsidR="00C20D89" w:rsidRDefault="009C0F8C"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i/>
          <w:sz w:val="18"/>
          <w:szCs w:val="17"/>
        </w:rPr>
        <w:tab/>
      </w:r>
      <w:r w:rsidR="000A7E8A">
        <w:rPr>
          <w:rFonts w:ascii="Verdana" w:eastAsia="Times New Roman" w:hAnsi="Verdana" w:cs="Times New Roman"/>
          <w:i/>
          <w:sz w:val="18"/>
          <w:szCs w:val="17"/>
        </w:rPr>
        <w:t xml:space="preserve">   </w:t>
      </w:r>
      <w:r w:rsidR="00131F85" w:rsidRPr="003523EC">
        <w:rPr>
          <w:rFonts w:ascii="Verdana" w:eastAsia="Times New Roman" w:hAnsi="Verdana" w:cs="Times New Roman"/>
          <w:i/>
          <w:sz w:val="18"/>
          <w:szCs w:val="17"/>
        </w:rPr>
        <w:t>[N</w:t>
      </w:r>
      <w:r w:rsidR="00131F85" w:rsidRPr="000A7E8A">
        <w:rPr>
          <w:rFonts w:ascii="Verdana" w:eastAsia="Times New Roman" w:hAnsi="Verdana" w:cs="Times New Roman"/>
          <w:i/>
          <w:sz w:val="18"/>
          <w:szCs w:val="17"/>
        </w:rPr>
        <w:t>=</w:t>
      </w:r>
      <w:r w:rsidRPr="000A7E8A">
        <w:rPr>
          <w:rFonts w:ascii="Verdana" w:eastAsia="Times New Roman" w:hAnsi="Verdana" w:cs="Times New Roman"/>
          <w:i/>
          <w:sz w:val="18"/>
          <w:szCs w:val="17"/>
        </w:rPr>
        <w:t>1,</w:t>
      </w:r>
      <w:r w:rsidR="00316572" w:rsidRPr="000A7E8A">
        <w:rPr>
          <w:rFonts w:ascii="Verdana" w:eastAsia="Times New Roman" w:hAnsi="Verdana" w:cs="Times New Roman"/>
          <w:i/>
          <w:sz w:val="18"/>
          <w:szCs w:val="17"/>
        </w:rPr>
        <w:t>494</w:t>
      </w:r>
      <w:r w:rsidRPr="000A7E8A">
        <w:rPr>
          <w:rFonts w:ascii="Verdana" w:eastAsia="Times New Roman" w:hAnsi="Verdana" w:cs="Times New Roman"/>
          <w:i/>
          <w:sz w:val="18"/>
          <w:szCs w:val="17"/>
        </w:rPr>
        <w:t>]</w:t>
      </w:r>
      <w:r w:rsidR="00E229C0">
        <w:rPr>
          <w:rFonts w:ascii="Verdana" w:eastAsia="Times New Roman" w:hAnsi="Verdana" w:cs="Times New Roman"/>
          <w:sz w:val="18"/>
          <w:szCs w:val="17"/>
        </w:rPr>
        <w:tab/>
        <w:t>82</w:t>
      </w:r>
      <w:r w:rsidR="00E229C0">
        <w:rPr>
          <w:rFonts w:ascii="Verdana" w:eastAsia="Times New Roman" w:hAnsi="Verdana" w:cs="Times New Roman"/>
          <w:sz w:val="18"/>
          <w:szCs w:val="17"/>
        </w:rPr>
        <w:tab/>
        <w:t>7</w:t>
      </w:r>
      <w:r w:rsidR="00E229C0">
        <w:rPr>
          <w:rFonts w:ascii="Verdana" w:eastAsia="Times New Roman" w:hAnsi="Verdana" w:cs="Times New Roman"/>
          <w:sz w:val="18"/>
          <w:szCs w:val="17"/>
        </w:rPr>
        <w:tab/>
        <w:t>7</w:t>
      </w:r>
      <w:r w:rsidR="00E229C0">
        <w:rPr>
          <w:rFonts w:ascii="Verdana" w:eastAsia="Times New Roman" w:hAnsi="Verdana" w:cs="Times New Roman"/>
          <w:sz w:val="18"/>
          <w:szCs w:val="17"/>
        </w:rPr>
        <w:tab/>
        <w:t>2</w:t>
      </w:r>
      <w:r w:rsidR="00E229C0">
        <w:rPr>
          <w:rFonts w:ascii="Verdana" w:eastAsia="Times New Roman" w:hAnsi="Verdana" w:cs="Times New Roman"/>
          <w:sz w:val="18"/>
          <w:szCs w:val="17"/>
        </w:rPr>
        <w:tab/>
        <w:t>1</w:t>
      </w:r>
      <w:r w:rsidR="00E229C0">
        <w:rPr>
          <w:rFonts w:ascii="Verdana" w:eastAsia="Times New Roman" w:hAnsi="Verdana" w:cs="Times New Roman"/>
          <w:sz w:val="18"/>
          <w:szCs w:val="17"/>
        </w:rPr>
        <w:tab/>
        <w:t>1</w:t>
      </w:r>
      <w:r w:rsidR="00E229C0">
        <w:rPr>
          <w:rFonts w:ascii="Verdana" w:eastAsia="Times New Roman" w:hAnsi="Verdana" w:cs="Times New Roman"/>
          <w:sz w:val="18"/>
          <w:szCs w:val="17"/>
        </w:rPr>
        <w:tab/>
      </w:r>
      <w:r w:rsidR="000A7E8A">
        <w:rPr>
          <w:rFonts w:ascii="Verdana" w:eastAsia="Times New Roman" w:hAnsi="Verdana" w:cs="Times New Roman"/>
          <w:sz w:val="18"/>
          <w:szCs w:val="17"/>
        </w:rPr>
        <w:t>0</w:t>
      </w:r>
    </w:p>
    <w:p w:rsidR="005B71D2" w:rsidRDefault="00C20D89" w:rsidP="00316572">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p>
    <w:p w:rsidR="00C20D89"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131F85">
        <w:rPr>
          <w:rFonts w:ascii="Verdana" w:eastAsia="Times New Roman" w:hAnsi="Verdana" w:cs="Times New Roman"/>
          <w:b/>
          <w:sz w:val="18"/>
          <w:szCs w:val="17"/>
        </w:rPr>
        <w:t>BENCHMARK</w:t>
      </w:r>
      <w:r w:rsidR="00131F85" w:rsidRPr="002F0504">
        <w:rPr>
          <w:rFonts w:ascii="Verdana" w:eastAsia="Times New Roman" w:hAnsi="Verdana" w:cs="Times New Roman"/>
          <w:b/>
          <w:sz w:val="18"/>
          <w:szCs w:val="17"/>
        </w:rPr>
        <w:t xml:space="preserve"> FOR COMPARISON:</w:t>
      </w:r>
    </w:p>
    <w:p w:rsidR="00C20D89"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July 201</w:t>
      </w:r>
      <w:r w:rsidR="0042615D">
        <w:rPr>
          <w:rFonts w:ascii="Verdana" w:eastAsia="Times New Roman" w:hAnsi="Verdana" w:cs="Times New Roman"/>
          <w:sz w:val="18"/>
          <w:szCs w:val="17"/>
        </w:rPr>
        <w:t>3</w:t>
      </w:r>
      <w:r>
        <w:rPr>
          <w:rFonts w:ascii="Verdana" w:eastAsia="Times New Roman" w:hAnsi="Verdana" w:cs="Times New Roman"/>
          <w:sz w:val="18"/>
          <w:szCs w:val="17"/>
        </w:rPr>
        <w:t xml:space="preserve"> </w:t>
      </w:r>
      <w:r w:rsidR="000E0D09">
        <w:rPr>
          <w:rFonts w:ascii="Verdana" w:eastAsia="Times New Roman" w:hAnsi="Verdana" w:cs="Times New Roman"/>
          <w:sz w:val="18"/>
          <w:szCs w:val="17"/>
        </w:rPr>
        <w:t>Current</w:t>
      </w:r>
      <w:r>
        <w:rPr>
          <w:rFonts w:ascii="Verdana" w:eastAsia="Times New Roman" w:hAnsi="Verdana" w:cs="Times New Roman"/>
          <w:sz w:val="18"/>
          <w:szCs w:val="17"/>
        </w:rPr>
        <w:t xml:space="preserve"> </w:t>
      </w:r>
    </w:p>
    <w:p w:rsidR="00403D28" w:rsidRDefault="00C20D89"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611993">
        <w:rPr>
          <w:rFonts w:ascii="Verdana" w:eastAsia="Times New Roman" w:hAnsi="Verdana" w:cs="Times New Roman"/>
          <w:sz w:val="18"/>
          <w:szCs w:val="17"/>
        </w:rPr>
        <w:t xml:space="preserve">   Population Survey</w:t>
      </w:r>
      <w:r w:rsidR="00403D28">
        <w:rPr>
          <w:rFonts w:ascii="Verdana" w:eastAsia="Times New Roman" w:hAnsi="Verdana" w:cs="Times New Roman"/>
          <w:sz w:val="18"/>
          <w:szCs w:val="17"/>
        </w:rPr>
        <w:t xml:space="preserve"> </w:t>
      </w:r>
    </w:p>
    <w:p w:rsidR="00131F85" w:rsidRDefault="00403D28" w:rsidP="00DD4E10">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 xml:space="preserve">   </w:t>
      </w:r>
      <w:r w:rsidR="000E0D09">
        <w:rPr>
          <w:rFonts w:ascii="Verdana" w:eastAsia="Times New Roman" w:hAnsi="Verdana" w:cs="Times New Roman"/>
          <w:sz w:val="18"/>
          <w:szCs w:val="17"/>
        </w:rPr>
        <w:t>Internet Supplement</w:t>
      </w:r>
      <w:r w:rsidR="00C20D89">
        <w:rPr>
          <w:rFonts w:ascii="Verdana" w:eastAsia="Times New Roman" w:hAnsi="Verdana" w:cs="Times New Roman"/>
          <w:sz w:val="18"/>
          <w:szCs w:val="17"/>
        </w:rPr>
        <w:tab/>
      </w:r>
      <w:r w:rsidR="003071C4">
        <w:rPr>
          <w:rFonts w:ascii="Verdana" w:eastAsia="Times New Roman" w:hAnsi="Verdana" w:cs="Times New Roman"/>
          <w:sz w:val="18"/>
          <w:szCs w:val="17"/>
        </w:rPr>
        <w:t>61</w:t>
      </w:r>
      <w:r w:rsidR="00C20D89">
        <w:rPr>
          <w:rFonts w:ascii="Verdana" w:eastAsia="Times New Roman" w:hAnsi="Verdana" w:cs="Times New Roman"/>
          <w:sz w:val="18"/>
          <w:szCs w:val="17"/>
        </w:rPr>
        <w:tab/>
      </w:r>
      <w:r w:rsidR="003071C4">
        <w:rPr>
          <w:rFonts w:ascii="Verdana" w:eastAsia="Times New Roman" w:hAnsi="Verdana" w:cs="Times New Roman"/>
          <w:sz w:val="18"/>
          <w:szCs w:val="17"/>
        </w:rPr>
        <w:t>12</w:t>
      </w:r>
      <w:r w:rsidR="00C20D89">
        <w:rPr>
          <w:rFonts w:ascii="Verdana" w:eastAsia="Times New Roman" w:hAnsi="Verdana" w:cs="Times New Roman"/>
          <w:sz w:val="18"/>
          <w:szCs w:val="17"/>
        </w:rPr>
        <w:tab/>
        <w:t>4</w:t>
      </w:r>
      <w:r w:rsidR="00C20D89">
        <w:rPr>
          <w:rFonts w:ascii="Verdana" w:eastAsia="Times New Roman" w:hAnsi="Verdana" w:cs="Times New Roman"/>
          <w:sz w:val="18"/>
          <w:szCs w:val="17"/>
        </w:rPr>
        <w:tab/>
        <w:t>2</w:t>
      </w:r>
      <w:r w:rsidR="00C20D89">
        <w:rPr>
          <w:rFonts w:ascii="Verdana" w:eastAsia="Times New Roman" w:hAnsi="Verdana" w:cs="Times New Roman"/>
          <w:sz w:val="18"/>
          <w:szCs w:val="17"/>
        </w:rPr>
        <w:tab/>
        <w:t>2</w:t>
      </w:r>
      <w:r w:rsidR="00C20D89">
        <w:rPr>
          <w:rFonts w:ascii="Verdana" w:eastAsia="Times New Roman" w:hAnsi="Verdana" w:cs="Times New Roman"/>
          <w:sz w:val="18"/>
          <w:szCs w:val="17"/>
        </w:rPr>
        <w:tab/>
        <w:t>2</w:t>
      </w:r>
      <w:r w:rsidR="003071C4">
        <w:rPr>
          <w:rFonts w:ascii="Verdana" w:eastAsia="Times New Roman" w:hAnsi="Verdana" w:cs="Times New Roman"/>
          <w:sz w:val="18"/>
          <w:szCs w:val="17"/>
        </w:rPr>
        <w:t>0</w:t>
      </w:r>
      <w:r w:rsidR="00C20D89">
        <w:rPr>
          <w:rFonts w:ascii="Verdana" w:eastAsia="Times New Roman" w:hAnsi="Verdana" w:cs="Times New Roman"/>
          <w:sz w:val="18"/>
          <w:szCs w:val="17"/>
        </w:rPr>
        <w:tab/>
        <w:t>--</w:t>
      </w:r>
    </w:p>
    <w:p w:rsidR="00CA7905" w:rsidRPr="00DD4E10" w:rsidRDefault="00226B9E" w:rsidP="00226B9E">
      <w:pPr>
        <w:tabs>
          <w:tab w:val="left" w:pos="720"/>
          <w:tab w:val="center" w:pos="3420"/>
          <w:tab w:val="center" w:pos="4320"/>
          <w:tab w:val="center" w:pos="5220"/>
          <w:tab w:val="center" w:pos="6120"/>
          <w:tab w:val="center" w:pos="702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 xml:space="preserve">   </w:t>
      </w:r>
      <w:r>
        <w:rPr>
          <w:rFonts w:ascii="Verdana" w:eastAsia="Times New Roman" w:hAnsi="Verdana" w:cs="Times New Roman"/>
          <w:i/>
          <w:sz w:val="18"/>
          <w:szCs w:val="17"/>
        </w:rPr>
        <w:t>Based on internet users</w:t>
      </w:r>
      <w:r w:rsidR="00CA7905">
        <w:rPr>
          <w:rStyle w:val="FootnoteReference"/>
          <w:rFonts w:ascii="Verdana" w:eastAsia="Times New Roman" w:hAnsi="Verdana" w:cs="Times New Roman"/>
          <w:sz w:val="18"/>
          <w:szCs w:val="17"/>
        </w:rPr>
        <w:footnoteReference w:id="8"/>
      </w:r>
      <w:r w:rsidR="00CA7905">
        <w:rPr>
          <w:rFonts w:ascii="Verdana" w:eastAsia="Times New Roman" w:hAnsi="Verdana" w:cs="Times New Roman"/>
          <w:sz w:val="18"/>
          <w:szCs w:val="17"/>
        </w:rPr>
        <w:tab/>
        <w:t>7</w:t>
      </w:r>
      <w:r w:rsidR="003071C4">
        <w:rPr>
          <w:rFonts w:ascii="Verdana" w:eastAsia="Times New Roman" w:hAnsi="Verdana" w:cs="Times New Roman"/>
          <w:sz w:val="18"/>
          <w:szCs w:val="17"/>
        </w:rPr>
        <w:t>6</w:t>
      </w:r>
      <w:r w:rsidR="00CA7905">
        <w:rPr>
          <w:rFonts w:ascii="Verdana" w:eastAsia="Times New Roman" w:hAnsi="Verdana" w:cs="Times New Roman"/>
          <w:sz w:val="18"/>
          <w:szCs w:val="17"/>
        </w:rPr>
        <w:tab/>
        <w:t>1</w:t>
      </w:r>
      <w:r w:rsidR="003071C4">
        <w:rPr>
          <w:rFonts w:ascii="Verdana" w:eastAsia="Times New Roman" w:hAnsi="Verdana" w:cs="Times New Roman"/>
          <w:sz w:val="18"/>
          <w:szCs w:val="17"/>
        </w:rPr>
        <w:t>5</w:t>
      </w:r>
      <w:r w:rsidR="00CA7905">
        <w:rPr>
          <w:rFonts w:ascii="Verdana" w:eastAsia="Times New Roman" w:hAnsi="Verdana" w:cs="Times New Roman"/>
          <w:sz w:val="18"/>
          <w:szCs w:val="17"/>
        </w:rPr>
        <w:tab/>
        <w:t>5</w:t>
      </w:r>
      <w:r w:rsidR="00CA7905">
        <w:rPr>
          <w:rFonts w:ascii="Verdana" w:eastAsia="Times New Roman" w:hAnsi="Verdana" w:cs="Times New Roman"/>
          <w:sz w:val="18"/>
          <w:szCs w:val="17"/>
        </w:rPr>
        <w:tab/>
      </w:r>
      <w:r w:rsidR="003071C4">
        <w:rPr>
          <w:rFonts w:ascii="Verdana" w:eastAsia="Times New Roman" w:hAnsi="Verdana" w:cs="Times New Roman"/>
          <w:sz w:val="18"/>
          <w:szCs w:val="17"/>
        </w:rPr>
        <w:t>2</w:t>
      </w:r>
      <w:r w:rsidR="00CA7905">
        <w:rPr>
          <w:rFonts w:ascii="Verdana" w:eastAsia="Times New Roman" w:hAnsi="Verdana" w:cs="Times New Roman"/>
          <w:sz w:val="18"/>
          <w:szCs w:val="17"/>
        </w:rPr>
        <w:tab/>
        <w:t>2</w:t>
      </w:r>
      <w:r w:rsidR="00CA7905">
        <w:rPr>
          <w:rFonts w:ascii="Verdana" w:eastAsia="Times New Roman" w:hAnsi="Verdana" w:cs="Times New Roman"/>
          <w:sz w:val="18"/>
          <w:szCs w:val="17"/>
        </w:rPr>
        <w:tab/>
        <w:t>--</w:t>
      </w:r>
      <w:r w:rsidR="00CA7905">
        <w:rPr>
          <w:rFonts w:ascii="Verdana" w:eastAsia="Times New Roman" w:hAnsi="Verdana" w:cs="Times New Roman"/>
          <w:sz w:val="18"/>
          <w:szCs w:val="17"/>
        </w:rPr>
        <w:tab/>
        <w:t>--</w:t>
      </w:r>
    </w:p>
    <w:p w:rsidR="00D67C55" w:rsidRDefault="00D67C55" w:rsidP="00963BB3">
      <w:pPr>
        <w:ind w:left="720" w:hanging="720"/>
        <w:rPr>
          <w:rFonts w:ascii="Verdana" w:hAnsi="Verdana" w:cs="Arial"/>
          <w:color w:val="7F7F7F" w:themeColor="text1" w:themeTint="80"/>
          <w:sz w:val="18"/>
          <w:szCs w:val="18"/>
        </w:rPr>
      </w:pPr>
    </w:p>
    <w:p w:rsidR="00963BB3" w:rsidRPr="00612A2D" w:rsidRDefault="00963BB3" w:rsidP="00963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612A2D">
        <w:rPr>
          <w:rFonts w:ascii="Verdana" w:eastAsia="Verdana" w:hAnsi="Verdana" w:cs="Times New Roman"/>
          <w:b/>
          <w:sz w:val="18"/>
          <w:szCs w:val="18"/>
        </w:rPr>
        <w:t>Form1 gets response options in order shown, Form2 gets the reverse</w:t>
      </w:r>
    </w:p>
    <w:p w:rsidR="00963BB3" w:rsidRPr="001A00DD" w:rsidRDefault="00963BB3" w:rsidP="00963BB3">
      <w:pPr>
        <w:ind w:left="720" w:hanging="720"/>
        <w:rPr>
          <w:rFonts w:ascii="Verdana" w:hAnsi="Verdana"/>
          <w:b/>
          <w:sz w:val="18"/>
          <w:szCs w:val="18"/>
        </w:rPr>
      </w:pPr>
      <w:r w:rsidRPr="001A00DD">
        <w:rPr>
          <w:rFonts w:ascii="Verdana" w:hAnsi="Verdana"/>
          <w:b/>
          <w:sz w:val="18"/>
          <w:szCs w:val="18"/>
        </w:rPr>
        <w:t>ASK FOR THOSE WHO SAY “EVERY DAY”</w:t>
      </w:r>
      <w:r w:rsidR="00EB3706">
        <w:rPr>
          <w:rFonts w:ascii="Verdana" w:hAnsi="Verdana"/>
          <w:b/>
          <w:sz w:val="18"/>
          <w:szCs w:val="18"/>
        </w:rPr>
        <w:t xml:space="preserve"> (Q4=1)</w:t>
      </w:r>
      <w:r w:rsidR="00BC2FE8">
        <w:rPr>
          <w:rFonts w:ascii="Verdana" w:hAnsi="Verdana"/>
          <w:b/>
          <w:sz w:val="18"/>
          <w:szCs w:val="18"/>
        </w:rPr>
        <w:t xml:space="preserve"> [N=2,634]</w:t>
      </w:r>
      <w:r w:rsidR="00754326">
        <w:rPr>
          <w:rFonts w:ascii="Verdana" w:hAnsi="Verdana"/>
          <w:b/>
          <w:sz w:val="18"/>
          <w:szCs w:val="18"/>
        </w:rPr>
        <w:t>:</w:t>
      </w:r>
    </w:p>
    <w:p w:rsidR="00963BB3" w:rsidRDefault="00963BB3" w:rsidP="00963BB3">
      <w:pPr>
        <w:ind w:left="720" w:hanging="720"/>
        <w:rPr>
          <w:rFonts w:ascii="Verdana" w:hAnsi="Verdana"/>
          <w:b/>
          <w:sz w:val="18"/>
          <w:szCs w:val="18"/>
        </w:rPr>
      </w:pPr>
      <w:r w:rsidRPr="001A00DD">
        <w:rPr>
          <w:rFonts w:ascii="Verdana" w:hAnsi="Verdana"/>
          <w:sz w:val="18"/>
          <w:szCs w:val="18"/>
        </w:rPr>
        <w:t>Q</w:t>
      </w:r>
      <w:r w:rsidR="004775CF">
        <w:rPr>
          <w:rFonts w:ascii="Verdana" w:hAnsi="Verdana"/>
          <w:sz w:val="18"/>
          <w:szCs w:val="18"/>
        </w:rPr>
        <w:t>5</w:t>
      </w:r>
      <w:r w:rsidRPr="001A00DD">
        <w:rPr>
          <w:rFonts w:ascii="Verdana" w:hAnsi="Verdana"/>
          <w:sz w:val="18"/>
          <w:szCs w:val="18"/>
        </w:rPr>
        <w:t xml:space="preserve">.    </w:t>
      </w:r>
      <w:proofErr w:type="gramStart"/>
      <w:r w:rsidRPr="00AC2BA2">
        <w:rPr>
          <w:rFonts w:ascii="Verdana" w:hAnsi="Verdana"/>
          <w:b/>
          <w:sz w:val="18"/>
          <w:szCs w:val="18"/>
        </w:rPr>
        <w:t>Which of these best describes your Internet use:</w:t>
      </w:r>
      <w:proofErr w:type="gramEnd"/>
    </w:p>
    <w:p w:rsidR="006A79A5" w:rsidRDefault="006A79A5" w:rsidP="00963BB3">
      <w:pPr>
        <w:ind w:left="720" w:hanging="720"/>
        <w:rPr>
          <w:rFonts w:ascii="Verdana" w:hAnsi="Verdana"/>
          <w:sz w:val="18"/>
          <w:szCs w:val="18"/>
        </w:rPr>
      </w:pPr>
    </w:p>
    <w:p w:rsidR="00573E85" w:rsidRPr="003523EC" w:rsidRDefault="00573E85" w:rsidP="00573E85">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573E85" w:rsidRDefault="00573E85" w:rsidP="00573E85">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3523EC">
        <w:rPr>
          <w:rFonts w:ascii="Verdana" w:eastAsia="Times New Roman" w:hAnsi="Verdana" w:cs="Times New Roman"/>
          <w:sz w:val="18"/>
          <w:szCs w:val="17"/>
        </w:rPr>
        <w:t>[N=</w:t>
      </w:r>
      <w:r w:rsidR="00316572">
        <w:rPr>
          <w:rFonts w:ascii="Verdana" w:eastAsia="Times New Roman" w:hAnsi="Verdana" w:cs="Times New Roman"/>
          <w:sz w:val="18"/>
          <w:szCs w:val="17"/>
        </w:rPr>
        <w:t>2,634]</w:t>
      </w:r>
      <w:r w:rsidRPr="003523EC">
        <w:rPr>
          <w:rFonts w:ascii="Verdana" w:eastAsia="Times New Roman" w:hAnsi="Verdana" w:cs="Times New Roman"/>
          <w:sz w:val="18"/>
          <w:szCs w:val="17"/>
        </w:rPr>
        <w:tab/>
        <w:t>[N=</w:t>
      </w:r>
      <w:r w:rsidR="00316572">
        <w:rPr>
          <w:rFonts w:ascii="Verdana" w:eastAsia="Times New Roman" w:hAnsi="Verdana" w:cs="Times New Roman"/>
          <w:sz w:val="18"/>
          <w:szCs w:val="17"/>
        </w:rPr>
        <w:t>1,322</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Pr="003523EC">
        <w:rPr>
          <w:rFonts w:ascii="Verdana" w:eastAsia="Times New Roman" w:hAnsi="Verdana" w:cs="Times New Roman"/>
          <w:sz w:val="18"/>
          <w:szCs w:val="17"/>
        </w:rPr>
        <w:t>[N=</w:t>
      </w:r>
      <w:r w:rsidR="00316572">
        <w:rPr>
          <w:rFonts w:ascii="Verdana" w:eastAsia="Times New Roman" w:hAnsi="Verdana" w:cs="Times New Roman"/>
          <w:sz w:val="18"/>
          <w:szCs w:val="17"/>
        </w:rPr>
        <w:t>1,285</w:t>
      </w:r>
      <w:r w:rsidRPr="003523EC">
        <w:rPr>
          <w:rFonts w:ascii="Verdana" w:eastAsia="Times New Roman" w:hAnsi="Verdana" w:cs="Times New Roman"/>
          <w:sz w:val="18"/>
          <w:szCs w:val="17"/>
        </w:rPr>
        <w:t>]</w:t>
      </w:r>
    </w:p>
    <w:p w:rsidR="00573E85" w:rsidRDefault="00573E85" w:rsidP="00573E8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16572">
        <w:rPr>
          <w:rFonts w:ascii="Verdana" w:eastAsia="Times New Roman" w:hAnsi="Verdana" w:cs="Times New Roman"/>
          <w:sz w:val="18"/>
          <w:szCs w:val="17"/>
        </w:rPr>
        <w:t>33</w:t>
      </w:r>
      <w:r>
        <w:rPr>
          <w:rFonts w:ascii="Verdana" w:eastAsia="Times New Roman" w:hAnsi="Verdana" w:cs="Times New Roman"/>
          <w:sz w:val="18"/>
          <w:szCs w:val="17"/>
        </w:rPr>
        <w:tab/>
      </w:r>
      <w:r w:rsidR="00316572">
        <w:rPr>
          <w:rFonts w:ascii="Verdana" w:eastAsia="Times New Roman" w:hAnsi="Verdana" w:cs="Times New Roman"/>
          <w:sz w:val="18"/>
          <w:szCs w:val="17"/>
        </w:rPr>
        <w:t>36</w:t>
      </w:r>
      <w:r w:rsidRPr="003523EC">
        <w:rPr>
          <w:rFonts w:ascii="Verdana" w:eastAsia="Times New Roman" w:hAnsi="Verdana" w:cs="Times New Roman"/>
          <w:sz w:val="18"/>
          <w:szCs w:val="17"/>
        </w:rPr>
        <w:tab/>
      </w:r>
      <w:r w:rsidR="00316572">
        <w:rPr>
          <w:rFonts w:ascii="Verdana" w:eastAsia="Times New Roman" w:hAnsi="Verdana" w:cs="Times New Roman"/>
          <w:sz w:val="18"/>
          <w:szCs w:val="17"/>
        </w:rPr>
        <w:t>28</w:t>
      </w:r>
      <w:r>
        <w:rPr>
          <w:rFonts w:ascii="Verdana" w:eastAsia="Times New Roman" w:hAnsi="Verdana" w:cs="Times New Roman"/>
          <w:sz w:val="18"/>
          <w:szCs w:val="17"/>
        </w:rPr>
        <w:tab/>
        <w:t xml:space="preserve">I </w:t>
      </w:r>
      <w:r w:rsidRPr="001A00DD">
        <w:rPr>
          <w:rFonts w:ascii="Verdana" w:hAnsi="Verdana"/>
          <w:sz w:val="18"/>
          <w:szCs w:val="18"/>
        </w:rPr>
        <w:t>use the internet constantly</w:t>
      </w:r>
    </w:p>
    <w:p w:rsidR="00573E85" w:rsidRDefault="00573E85" w:rsidP="00573E8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16572">
        <w:rPr>
          <w:rFonts w:ascii="Verdana" w:eastAsia="Times New Roman" w:hAnsi="Verdana" w:cs="Times New Roman"/>
          <w:sz w:val="18"/>
          <w:szCs w:val="17"/>
        </w:rPr>
        <w:t>40</w:t>
      </w:r>
      <w:r>
        <w:rPr>
          <w:rFonts w:ascii="Verdana" w:eastAsia="Times New Roman" w:hAnsi="Verdana" w:cs="Times New Roman"/>
          <w:sz w:val="18"/>
          <w:szCs w:val="17"/>
        </w:rPr>
        <w:tab/>
      </w:r>
      <w:r w:rsidR="00316572">
        <w:rPr>
          <w:rFonts w:ascii="Verdana" w:eastAsia="Times New Roman" w:hAnsi="Verdana" w:cs="Times New Roman"/>
          <w:sz w:val="18"/>
          <w:szCs w:val="17"/>
        </w:rPr>
        <w:t>38</w:t>
      </w:r>
      <w:r>
        <w:rPr>
          <w:rFonts w:ascii="Verdana" w:eastAsia="Times New Roman" w:hAnsi="Verdana" w:cs="Times New Roman"/>
          <w:sz w:val="18"/>
          <w:szCs w:val="17"/>
        </w:rPr>
        <w:tab/>
      </w:r>
      <w:r w:rsidR="00316572">
        <w:rPr>
          <w:rFonts w:ascii="Verdana" w:eastAsia="Times New Roman" w:hAnsi="Verdana" w:cs="Times New Roman"/>
          <w:sz w:val="18"/>
          <w:szCs w:val="17"/>
        </w:rPr>
        <w:t>40</w:t>
      </w:r>
      <w:r>
        <w:rPr>
          <w:rFonts w:ascii="Verdana" w:eastAsia="Times New Roman" w:hAnsi="Verdana" w:cs="Times New Roman"/>
          <w:sz w:val="18"/>
          <w:szCs w:val="17"/>
        </w:rPr>
        <w:tab/>
        <w:t xml:space="preserve">I </w:t>
      </w:r>
      <w:r w:rsidRPr="001A00DD">
        <w:rPr>
          <w:rFonts w:ascii="Verdana" w:hAnsi="Verdana"/>
          <w:sz w:val="18"/>
          <w:szCs w:val="18"/>
        </w:rPr>
        <w:t>use the Internet several times a day</w:t>
      </w:r>
    </w:p>
    <w:p w:rsidR="00573E85" w:rsidRDefault="00573E85" w:rsidP="00573E8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16572">
        <w:rPr>
          <w:rFonts w:ascii="Verdana" w:eastAsia="Times New Roman" w:hAnsi="Verdana" w:cs="Times New Roman"/>
          <w:sz w:val="18"/>
          <w:szCs w:val="17"/>
        </w:rPr>
        <w:t>19</w:t>
      </w:r>
      <w:r>
        <w:rPr>
          <w:rFonts w:ascii="Verdana" w:eastAsia="Times New Roman" w:hAnsi="Verdana" w:cs="Times New Roman"/>
          <w:sz w:val="18"/>
          <w:szCs w:val="17"/>
        </w:rPr>
        <w:tab/>
      </w:r>
      <w:r w:rsidR="00316572">
        <w:rPr>
          <w:rFonts w:ascii="Verdana" w:eastAsia="Times New Roman" w:hAnsi="Verdana" w:cs="Times New Roman"/>
          <w:sz w:val="18"/>
          <w:szCs w:val="17"/>
        </w:rPr>
        <w:t>19</w:t>
      </w:r>
      <w:r>
        <w:rPr>
          <w:rFonts w:ascii="Verdana" w:eastAsia="Times New Roman" w:hAnsi="Verdana" w:cs="Times New Roman"/>
          <w:sz w:val="18"/>
          <w:szCs w:val="17"/>
        </w:rPr>
        <w:tab/>
      </w:r>
      <w:r w:rsidR="00316572">
        <w:rPr>
          <w:rFonts w:ascii="Verdana" w:eastAsia="Times New Roman" w:hAnsi="Verdana" w:cs="Times New Roman"/>
          <w:sz w:val="18"/>
          <w:szCs w:val="17"/>
        </w:rPr>
        <w:t>20</w:t>
      </w:r>
      <w:r>
        <w:rPr>
          <w:rFonts w:ascii="Verdana" w:eastAsia="Times New Roman" w:hAnsi="Verdana" w:cs="Times New Roman"/>
          <w:sz w:val="18"/>
          <w:szCs w:val="17"/>
        </w:rPr>
        <w:tab/>
        <w:t xml:space="preserve">I </w:t>
      </w:r>
      <w:r w:rsidRPr="001A00DD">
        <w:rPr>
          <w:rFonts w:ascii="Verdana" w:hAnsi="Verdana"/>
          <w:sz w:val="18"/>
          <w:szCs w:val="18"/>
        </w:rPr>
        <w:t>use the Internet a few times a day</w:t>
      </w:r>
    </w:p>
    <w:p w:rsidR="00573E85" w:rsidRDefault="00573E85" w:rsidP="00573E8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316572">
        <w:rPr>
          <w:rFonts w:ascii="Verdana" w:eastAsia="Times New Roman" w:hAnsi="Verdana" w:cs="Times New Roman"/>
          <w:sz w:val="18"/>
          <w:szCs w:val="17"/>
        </w:rPr>
        <w:t>8</w:t>
      </w:r>
      <w:r>
        <w:rPr>
          <w:rFonts w:ascii="Verdana" w:eastAsia="Times New Roman" w:hAnsi="Verdana" w:cs="Times New Roman"/>
          <w:sz w:val="18"/>
          <w:szCs w:val="17"/>
        </w:rPr>
        <w:tab/>
      </w:r>
      <w:r w:rsidR="00316572">
        <w:rPr>
          <w:rFonts w:ascii="Verdana" w:eastAsia="Times New Roman" w:hAnsi="Verdana" w:cs="Times New Roman"/>
          <w:sz w:val="18"/>
          <w:szCs w:val="17"/>
        </w:rPr>
        <w:t>7</w:t>
      </w:r>
      <w:r>
        <w:rPr>
          <w:rFonts w:ascii="Verdana" w:eastAsia="Times New Roman" w:hAnsi="Verdana" w:cs="Times New Roman"/>
          <w:sz w:val="18"/>
          <w:szCs w:val="17"/>
        </w:rPr>
        <w:tab/>
      </w:r>
      <w:r w:rsidR="00316572">
        <w:rPr>
          <w:rFonts w:ascii="Verdana" w:eastAsia="Times New Roman" w:hAnsi="Verdana" w:cs="Times New Roman"/>
          <w:sz w:val="18"/>
          <w:szCs w:val="17"/>
        </w:rPr>
        <w:t>12</w:t>
      </w:r>
      <w:r>
        <w:rPr>
          <w:rFonts w:ascii="Verdana" w:eastAsia="Times New Roman" w:hAnsi="Verdana" w:cs="Times New Roman"/>
          <w:sz w:val="18"/>
          <w:szCs w:val="17"/>
        </w:rPr>
        <w:tab/>
        <w:t xml:space="preserve">I </w:t>
      </w:r>
      <w:r w:rsidRPr="002071A8">
        <w:rPr>
          <w:rFonts w:ascii="Verdana" w:hAnsi="Verdana"/>
          <w:sz w:val="18"/>
          <w:szCs w:val="18"/>
        </w:rPr>
        <w:t>use the Internet about once a day</w:t>
      </w:r>
    </w:p>
    <w:p w:rsidR="00573E85" w:rsidRPr="00DE3361" w:rsidRDefault="00573E85" w:rsidP="00573E85">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9945CF">
        <w:rPr>
          <w:rFonts w:ascii="Verdana" w:eastAsia="Times New Roman" w:hAnsi="Verdana" w:cs="Times New Roman"/>
          <w:sz w:val="18"/>
          <w:szCs w:val="17"/>
        </w:rPr>
        <w:t>0</w:t>
      </w:r>
      <w:r>
        <w:rPr>
          <w:rFonts w:ascii="Verdana" w:eastAsia="Times New Roman" w:hAnsi="Verdana" w:cs="Times New Roman"/>
          <w:sz w:val="18"/>
          <w:szCs w:val="17"/>
        </w:rPr>
        <w:tab/>
      </w:r>
      <w:r w:rsidR="009945CF">
        <w:rPr>
          <w:rFonts w:ascii="Verdana" w:eastAsia="Times New Roman" w:hAnsi="Verdana" w:cs="Times New Roman"/>
          <w:sz w:val="18"/>
          <w:szCs w:val="17"/>
        </w:rPr>
        <w:t>0</w:t>
      </w:r>
      <w:r>
        <w:rPr>
          <w:rFonts w:ascii="Verdana" w:eastAsia="Times New Roman" w:hAnsi="Verdana" w:cs="Times New Roman"/>
          <w:sz w:val="18"/>
          <w:szCs w:val="17"/>
        </w:rPr>
        <w:tab/>
      </w:r>
      <w:r w:rsidR="009945CF">
        <w:rPr>
          <w:rFonts w:ascii="Verdana" w:eastAsia="Times New Roman" w:hAnsi="Verdana" w:cs="Times New Roman"/>
          <w:sz w:val="18"/>
          <w:szCs w:val="17"/>
        </w:rPr>
        <w:t>0</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sidRPr="00B52B59">
        <w:rPr>
          <w:rFonts w:ascii="Verdana" w:eastAsia="Times New Roman" w:hAnsi="Verdana" w:cs="Times New Roman"/>
          <w:b/>
          <w:sz w:val="18"/>
          <w:szCs w:val="17"/>
        </w:rPr>
        <w:t>(VOL.)</w:t>
      </w:r>
    </w:p>
    <w:p w:rsidR="00DD6F51" w:rsidRDefault="00DD6F51" w:rsidP="003F1AF6">
      <w:pPr>
        <w:rPr>
          <w:rFonts w:ascii="Verdana" w:hAnsi="Verdana" w:cs="Arial"/>
          <w:b/>
          <w:sz w:val="18"/>
          <w:szCs w:val="18"/>
        </w:rPr>
      </w:pPr>
    </w:p>
    <w:p w:rsidR="00226B9E" w:rsidRDefault="00226B9E">
      <w:pPr>
        <w:rPr>
          <w:rFonts w:ascii="Verdana" w:hAnsi="Verdana" w:cs="Arial"/>
          <w:b/>
          <w:sz w:val="18"/>
          <w:szCs w:val="18"/>
        </w:rPr>
      </w:pPr>
      <w:r>
        <w:rPr>
          <w:rFonts w:ascii="Verdana" w:hAnsi="Verdana" w:cs="Arial"/>
          <w:b/>
          <w:sz w:val="18"/>
          <w:szCs w:val="18"/>
        </w:rPr>
        <w:br w:type="page"/>
      </w:r>
    </w:p>
    <w:p w:rsidR="00963BB3" w:rsidRPr="001A00DD" w:rsidRDefault="00963BB3" w:rsidP="003F1AF6">
      <w:pPr>
        <w:rPr>
          <w:rFonts w:ascii="Verdana" w:hAnsi="Verdana" w:cs="Arial"/>
          <w:b/>
          <w:sz w:val="18"/>
          <w:szCs w:val="18"/>
        </w:rPr>
      </w:pPr>
      <w:r w:rsidRPr="001A00DD">
        <w:rPr>
          <w:rFonts w:ascii="Verdana" w:hAnsi="Verdana" w:cs="Arial"/>
          <w:b/>
          <w:sz w:val="18"/>
          <w:szCs w:val="18"/>
        </w:rPr>
        <w:lastRenderedPageBreak/>
        <w:t>ASK ALL</w:t>
      </w:r>
      <w:r w:rsidR="003B1BB5">
        <w:rPr>
          <w:rFonts w:ascii="Verdana" w:hAnsi="Verdana" w:cs="Arial"/>
          <w:b/>
          <w:sz w:val="18"/>
          <w:szCs w:val="18"/>
        </w:rPr>
        <w:t>:</w:t>
      </w:r>
    </w:p>
    <w:p w:rsidR="00963BB3" w:rsidRPr="001A00DD" w:rsidRDefault="00963BB3" w:rsidP="00963BB3">
      <w:pPr>
        <w:ind w:left="720" w:hanging="720"/>
        <w:rPr>
          <w:rFonts w:ascii="Verdana" w:hAnsi="Verdana" w:cs="Arial"/>
          <w:sz w:val="18"/>
          <w:szCs w:val="18"/>
        </w:rPr>
      </w:pPr>
      <w:r w:rsidRPr="001A00DD">
        <w:rPr>
          <w:rFonts w:ascii="Verdana" w:hAnsi="Verdana" w:cs="Arial"/>
          <w:sz w:val="18"/>
          <w:szCs w:val="18"/>
        </w:rPr>
        <w:t>Q</w:t>
      </w:r>
      <w:r w:rsidR="003B1BB5">
        <w:rPr>
          <w:rFonts w:ascii="Verdana" w:hAnsi="Verdana" w:cs="Arial"/>
          <w:sz w:val="18"/>
          <w:szCs w:val="18"/>
        </w:rPr>
        <w:t>.</w:t>
      </w:r>
      <w:r w:rsidR="004775CF">
        <w:rPr>
          <w:rFonts w:ascii="Verdana" w:hAnsi="Verdana" w:cs="Arial"/>
          <w:sz w:val="18"/>
          <w:szCs w:val="18"/>
        </w:rPr>
        <w:t>6</w:t>
      </w:r>
      <w:r w:rsidRPr="001A00DD">
        <w:rPr>
          <w:rFonts w:ascii="Verdana" w:hAnsi="Verdana" w:cs="Arial"/>
          <w:sz w:val="18"/>
          <w:szCs w:val="18"/>
        </w:rPr>
        <w:t xml:space="preserve">    </w:t>
      </w:r>
      <w:r w:rsidRPr="00AC2BA2">
        <w:rPr>
          <w:rFonts w:ascii="Verdana" w:hAnsi="Verdana" w:cs="Arial"/>
          <w:b/>
          <w:sz w:val="18"/>
          <w:szCs w:val="18"/>
        </w:rPr>
        <w:t>How much do you worry that computers and technology are being used to invade your privacy</w:t>
      </w:r>
      <w:r w:rsidR="006C001F">
        <w:rPr>
          <w:rFonts w:ascii="Verdana" w:hAnsi="Verdana" w:cs="Arial"/>
          <w:b/>
          <w:sz w:val="18"/>
          <w:szCs w:val="18"/>
        </w:rPr>
        <w:t>?</w:t>
      </w:r>
    </w:p>
    <w:p w:rsidR="00963BB3" w:rsidRDefault="00963BB3" w:rsidP="00963BB3">
      <w:pPr>
        <w:tabs>
          <w:tab w:val="left" w:pos="-1440"/>
        </w:tabs>
        <w:rPr>
          <w:rFonts w:ascii="Verdana" w:hAnsi="Verdana" w:cs="Arial"/>
          <w:sz w:val="18"/>
          <w:szCs w:val="18"/>
        </w:rPr>
      </w:pPr>
    </w:p>
    <w:p w:rsidR="0053117D" w:rsidRPr="003523EC" w:rsidRDefault="0053117D" w:rsidP="0053117D">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53117D" w:rsidRDefault="0053117D" w:rsidP="0053117D">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572968">
        <w:rPr>
          <w:rFonts w:ascii="Verdana" w:eastAsia="Times New Roman" w:hAnsi="Verdana" w:cs="Times New Roman"/>
          <w:sz w:val="18"/>
          <w:szCs w:val="17"/>
        </w:rPr>
        <w:t>[N=</w:t>
      </w:r>
      <w:r w:rsidR="00316572" w:rsidRPr="00572968">
        <w:rPr>
          <w:rFonts w:ascii="Verdana" w:eastAsia="Times New Roman" w:hAnsi="Verdana" w:cs="Times New Roman"/>
          <w:sz w:val="18"/>
          <w:szCs w:val="17"/>
        </w:rPr>
        <w:t>3,351</w:t>
      </w:r>
      <w:r w:rsidRPr="00572968">
        <w:rPr>
          <w:rFonts w:ascii="Verdana" w:eastAsia="Times New Roman" w:hAnsi="Verdana" w:cs="Times New Roman"/>
          <w:sz w:val="18"/>
          <w:szCs w:val="17"/>
        </w:rPr>
        <w:t>]</w:t>
      </w:r>
      <w:r w:rsidRPr="00572968">
        <w:rPr>
          <w:rFonts w:ascii="Verdana" w:eastAsia="Times New Roman" w:hAnsi="Verdana" w:cs="Times New Roman"/>
          <w:sz w:val="18"/>
          <w:szCs w:val="17"/>
        </w:rPr>
        <w:tab/>
        <w:t>[N=</w:t>
      </w:r>
      <w:r w:rsidR="00316572" w:rsidRPr="00572968">
        <w:rPr>
          <w:rFonts w:ascii="Verdana" w:eastAsia="Times New Roman" w:hAnsi="Verdana" w:cs="Times New Roman"/>
          <w:sz w:val="18"/>
          <w:szCs w:val="17"/>
        </w:rPr>
        <w:t>1,509</w:t>
      </w:r>
      <w:r w:rsidRPr="00572968">
        <w:rPr>
          <w:rFonts w:ascii="Verdana" w:eastAsia="Times New Roman" w:hAnsi="Verdana" w:cs="Times New Roman"/>
          <w:sz w:val="18"/>
          <w:szCs w:val="17"/>
        </w:rPr>
        <w:t>]</w:t>
      </w:r>
      <w:r w:rsidRPr="00572968">
        <w:rPr>
          <w:rFonts w:ascii="Verdana" w:eastAsia="Times New Roman" w:hAnsi="Verdana" w:cs="Times New Roman"/>
          <w:sz w:val="18"/>
          <w:szCs w:val="17"/>
        </w:rPr>
        <w:tab/>
        <w:t>[N=</w:t>
      </w:r>
      <w:r w:rsidR="00316572" w:rsidRPr="00572968">
        <w:rPr>
          <w:rFonts w:ascii="Verdana" w:eastAsia="Times New Roman" w:hAnsi="Verdana" w:cs="Times New Roman"/>
          <w:sz w:val="18"/>
          <w:szCs w:val="17"/>
        </w:rPr>
        <w:t>1,494</w:t>
      </w:r>
      <w:r w:rsidRPr="00572968">
        <w:rPr>
          <w:rFonts w:ascii="Verdana" w:eastAsia="Times New Roman" w:hAnsi="Verdana" w:cs="Times New Roman"/>
          <w:sz w:val="18"/>
          <w:szCs w:val="17"/>
        </w:rPr>
        <w:t>]</w:t>
      </w:r>
    </w:p>
    <w:p w:rsidR="0053117D" w:rsidRDefault="0053117D" w:rsidP="0053117D">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090EE4">
        <w:rPr>
          <w:rFonts w:ascii="Verdana" w:eastAsia="Times New Roman" w:hAnsi="Verdana" w:cs="Times New Roman"/>
          <w:sz w:val="18"/>
          <w:szCs w:val="17"/>
        </w:rPr>
        <w:t>24</w:t>
      </w:r>
      <w:r>
        <w:rPr>
          <w:rFonts w:ascii="Verdana" w:eastAsia="Times New Roman" w:hAnsi="Verdana" w:cs="Times New Roman"/>
          <w:sz w:val="18"/>
          <w:szCs w:val="17"/>
        </w:rPr>
        <w:tab/>
      </w:r>
      <w:r w:rsidR="00090EE4">
        <w:rPr>
          <w:rFonts w:ascii="Verdana" w:eastAsia="Times New Roman" w:hAnsi="Verdana" w:cs="Times New Roman"/>
          <w:sz w:val="18"/>
          <w:szCs w:val="17"/>
        </w:rPr>
        <w:t>26</w:t>
      </w:r>
      <w:r w:rsidRPr="003523EC">
        <w:rPr>
          <w:rFonts w:ascii="Verdana" w:eastAsia="Times New Roman" w:hAnsi="Verdana" w:cs="Times New Roman"/>
          <w:sz w:val="18"/>
          <w:szCs w:val="17"/>
        </w:rPr>
        <w:tab/>
      </w:r>
      <w:r w:rsidR="00090EE4">
        <w:rPr>
          <w:rFonts w:ascii="Verdana" w:eastAsia="Times New Roman" w:hAnsi="Verdana" w:cs="Times New Roman"/>
          <w:sz w:val="18"/>
          <w:szCs w:val="17"/>
        </w:rPr>
        <w:t>22</w:t>
      </w:r>
      <w:r>
        <w:rPr>
          <w:rFonts w:ascii="Verdana" w:eastAsia="Times New Roman" w:hAnsi="Verdana" w:cs="Times New Roman"/>
          <w:sz w:val="18"/>
          <w:szCs w:val="17"/>
        </w:rPr>
        <w:tab/>
        <w:t>A lot</w:t>
      </w:r>
    </w:p>
    <w:p w:rsidR="0053117D" w:rsidRDefault="0053117D" w:rsidP="0053117D">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090EE4">
        <w:rPr>
          <w:rFonts w:ascii="Verdana" w:eastAsia="Times New Roman" w:hAnsi="Verdana" w:cs="Times New Roman"/>
          <w:sz w:val="18"/>
          <w:szCs w:val="17"/>
        </w:rPr>
        <w:t>41</w:t>
      </w:r>
      <w:r>
        <w:rPr>
          <w:rFonts w:ascii="Verdana" w:eastAsia="Times New Roman" w:hAnsi="Verdana" w:cs="Times New Roman"/>
          <w:sz w:val="18"/>
          <w:szCs w:val="17"/>
        </w:rPr>
        <w:tab/>
      </w:r>
      <w:r w:rsidR="00090EE4">
        <w:rPr>
          <w:rFonts w:ascii="Verdana" w:eastAsia="Times New Roman" w:hAnsi="Verdana" w:cs="Times New Roman"/>
          <w:sz w:val="18"/>
          <w:szCs w:val="17"/>
        </w:rPr>
        <w:t>41</w:t>
      </w:r>
      <w:r>
        <w:rPr>
          <w:rFonts w:ascii="Verdana" w:eastAsia="Times New Roman" w:hAnsi="Verdana" w:cs="Times New Roman"/>
          <w:sz w:val="18"/>
          <w:szCs w:val="17"/>
        </w:rPr>
        <w:tab/>
      </w:r>
      <w:r w:rsidR="00090EE4">
        <w:rPr>
          <w:rFonts w:ascii="Verdana" w:eastAsia="Times New Roman" w:hAnsi="Verdana" w:cs="Times New Roman"/>
          <w:sz w:val="18"/>
          <w:szCs w:val="17"/>
        </w:rPr>
        <w:t>42</w:t>
      </w:r>
      <w:r>
        <w:rPr>
          <w:rFonts w:ascii="Verdana" w:eastAsia="Times New Roman" w:hAnsi="Verdana" w:cs="Times New Roman"/>
          <w:sz w:val="18"/>
          <w:szCs w:val="17"/>
        </w:rPr>
        <w:tab/>
        <w:t>Some</w:t>
      </w:r>
    </w:p>
    <w:p w:rsidR="0053117D" w:rsidRDefault="0053117D" w:rsidP="0053117D">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090EE4">
        <w:rPr>
          <w:rFonts w:ascii="Verdana" w:eastAsia="Times New Roman" w:hAnsi="Verdana" w:cs="Times New Roman"/>
          <w:sz w:val="18"/>
          <w:szCs w:val="17"/>
        </w:rPr>
        <w:t>24</w:t>
      </w:r>
      <w:r>
        <w:rPr>
          <w:rFonts w:ascii="Verdana" w:eastAsia="Times New Roman" w:hAnsi="Verdana" w:cs="Times New Roman"/>
          <w:sz w:val="18"/>
          <w:szCs w:val="17"/>
        </w:rPr>
        <w:tab/>
      </w:r>
      <w:r w:rsidR="00090EE4">
        <w:rPr>
          <w:rFonts w:ascii="Verdana" w:eastAsia="Times New Roman" w:hAnsi="Verdana" w:cs="Times New Roman"/>
          <w:sz w:val="18"/>
          <w:szCs w:val="17"/>
        </w:rPr>
        <w:t>28</w:t>
      </w:r>
      <w:r>
        <w:rPr>
          <w:rFonts w:ascii="Verdana" w:eastAsia="Times New Roman" w:hAnsi="Verdana" w:cs="Times New Roman"/>
          <w:sz w:val="18"/>
          <w:szCs w:val="17"/>
        </w:rPr>
        <w:tab/>
      </w:r>
      <w:r w:rsidR="00090EE4">
        <w:rPr>
          <w:rFonts w:ascii="Verdana" w:eastAsia="Times New Roman" w:hAnsi="Verdana" w:cs="Times New Roman"/>
          <w:sz w:val="18"/>
          <w:szCs w:val="17"/>
        </w:rPr>
        <w:t>26</w:t>
      </w:r>
      <w:r>
        <w:rPr>
          <w:rFonts w:ascii="Verdana" w:eastAsia="Times New Roman" w:hAnsi="Verdana" w:cs="Times New Roman"/>
          <w:sz w:val="18"/>
          <w:szCs w:val="17"/>
        </w:rPr>
        <w:tab/>
        <w:t>Not much</w:t>
      </w:r>
    </w:p>
    <w:p w:rsidR="0053117D" w:rsidRDefault="0053117D" w:rsidP="0053117D">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090EE4">
        <w:rPr>
          <w:rFonts w:ascii="Verdana" w:eastAsia="Times New Roman" w:hAnsi="Verdana" w:cs="Times New Roman"/>
          <w:sz w:val="18"/>
          <w:szCs w:val="17"/>
        </w:rPr>
        <w:t>10</w:t>
      </w:r>
      <w:r>
        <w:rPr>
          <w:rFonts w:ascii="Verdana" w:eastAsia="Times New Roman" w:hAnsi="Verdana" w:cs="Times New Roman"/>
          <w:sz w:val="18"/>
          <w:szCs w:val="17"/>
        </w:rPr>
        <w:tab/>
      </w:r>
      <w:r w:rsidR="00090EE4">
        <w:rPr>
          <w:rFonts w:ascii="Verdana" w:eastAsia="Times New Roman" w:hAnsi="Verdana" w:cs="Times New Roman"/>
          <w:sz w:val="18"/>
          <w:szCs w:val="17"/>
        </w:rPr>
        <w:t>5</w:t>
      </w:r>
      <w:r>
        <w:rPr>
          <w:rFonts w:ascii="Verdana" w:eastAsia="Times New Roman" w:hAnsi="Verdana" w:cs="Times New Roman"/>
          <w:sz w:val="18"/>
          <w:szCs w:val="17"/>
        </w:rPr>
        <w:tab/>
      </w:r>
      <w:r w:rsidR="00090EE4">
        <w:rPr>
          <w:rFonts w:ascii="Verdana" w:eastAsia="Times New Roman" w:hAnsi="Verdana" w:cs="Times New Roman"/>
          <w:sz w:val="18"/>
          <w:szCs w:val="17"/>
        </w:rPr>
        <w:t>9</w:t>
      </w:r>
      <w:r>
        <w:rPr>
          <w:rFonts w:ascii="Verdana" w:eastAsia="Times New Roman" w:hAnsi="Verdana" w:cs="Times New Roman"/>
          <w:sz w:val="18"/>
          <w:szCs w:val="17"/>
        </w:rPr>
        <w:tab/>
        <w:t>Not at all</w:t>
      </w:r>
    </w:p>
    <w:p w:rsidR="0053117D" w:rsidRPr="00B52B59" w:rsidRDefault="0053117D" w:rsidP="0053117D">
      <w:pPr>
        <w:tabs>
          <w:tab w:val="center" w:pos="720"/>
          <w:tab w:val="center" w:pos="2160"/>
          <w:tab w:val="center" w:pos="3600"/>
          <w:tab w:val="left" w:pos="4410"/>
        </w:tabs>
        <w:rPr>
          <w:rFonts w:ascii="Verdana" w:eastAsia="Times New Roman" w:hAnsi="Verdana" w:cs="Times New Roman"/>
          <w:b/>
          <w:sz w:val="18"/>
          <w:szCs w:val="17"/>
        </w:rPr>
      </w:pPr>
      <w:r>
        <w:rPr>
          <w:rFonts w:ascii="Verdana" w:eastAsia="Times New Roman" w:hAnsi="Verdana" w:cs="Times New Roman"/>
          <w:sz w:val="18"/>
          <w:szCs w:val="17"/>
        </w:rPr>
        <w:tab/>
      </w:r>
      <w:r w:rsidR="00090EE4">
        <w:rPr>
          <w:rFonts w:ascii="Verdana" w:eastAsia="Times New Roman" w:hAnsi="Verdana" w:cs="Times New Roman"/>
          <w:sz w:val="18"/>
          <w:szCs w:val="17"/>
        </w:rPr>
        <w:t>*</w:t>
      </w:r>
      <w:r>
        <w:rPr>
          <w:rFonts w:ascii="Verdana" w:eastAsia="Times New Roman" w:hAnsi="Verdana" w:cs="Times New Roman"/>
          <w:sz w:val="18"/>
          <w:szCs w:val="17"/>
        </w:rPr>
        <w:tab/>
      </w:r>
      <w:r w:rsidR="00572968">
        <w:rPr>
          <w:rFonts w:ascii="Verdana" w:eastAsia="Times New Roman" w:hAnsi="Verdana" w:cs="Times New Roman"/>
          <w:sz w:val="18"/>
          <w:szCs w:val="17"/>
        </w:rPr>
        <w:t>0</w:t>
      </w:r>
      <w:r>
        <w:rPr>
          <w:rFonts w:ascii="Verdana" w:eastAsia="Times New Roman" w:hAnsi="Verdana" w:cs="Times New Roman"/>
          <w:sz w:val="18"/>
          <w:szCs w:val="17"/>
        </w:rPr>
        <w:tab/>
      </w:r>
      <w:r w:rsidR="00090EE4">
        <w:rPr>
          <w:rFonts w:ascii="Verdana" w:eastAsia="Times New Roman" w:hAnsi="Verdana" w:cs="Times New Roman"/>
          <w:sz w:val="18"/>
          <w:szCs w:val="17"/>
        </w:rPr>
        <w:t>*</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Pr>
          <w:rFonts w:ascii="Verdana" w:eastAsia="Times New Roman" w:hAnsi="Verdana" w:cs="Times New Roman"/>
          <w:b/>
          <w:sz w:val="18"/>
          <w:szCs w:val="17"/>
        </w:rPr>
        <w:t>(VOL.)</w:t>
      </w:r>
    </w:p>
    <w:p w:rsidR="006C001F" w:rsidRDefault="006C001F" w:rsidP="00037E5B">
      <w:pPr>
        <w:rPr>
          <w:rFonts w:ascii="Verdana" w:eastAsia="Times New Roman" w:hAnsi="Verdana" w:cs="Arial"/>
          <w:sz w:val="18"/>
          <w:szCs w:val="18"/>
        </w:rPr>
      </w:pPr>
    </w:p>
    <w:p w:rsidR="00A74FD3" w:rsidRPr="000A79FF" w:rsidRDefault="00A74FD3" w:rsidP="00037E5B">
      <w:pPr>
        <w:rPr>
          <w:rFonts w:ascii="Verdana" w:hAnsi="Verdana" w:cs="Arial"/>
          <w:b/>
          <w:sz w:val="18"/>
          <w:szCs w:val="18"/>
        </w:rPr>
      </w:pPr>
      <w:r>
        <w:rPr>
          <w:rFonts w:ascii="Verdana" w:hAnsi="Verdana" w:cs="Arial"/>
          <w:b/>
          <w:sz w:val="18"/>
          <w:szCs w:val="18"/>
        </w:rPr>
        <w:t>ASK ALL</w:t>
      </w:r>
      <w:r w:rsidR="003B1BB5">
        <w:rPr>
          <w:rFonts w:ascii="Verdana" w:hAnsi="Verdana" w:cs="Arial"/>
          <w:b/>
          <w:sz w:val="18"/>
          <w:szCs w:val="18"/>
        </w:rPr>
        <w:t>:</w:t>
      </w:r>
    </w:p>
    <w:p w:rsidR="00A74FD3" w:rsidRPr="00AC2BA2" w:rsidRDefault="00A74FD3" w:rsidP="00A74FD3">
      <w:pPr>
        <w:ind w:left="720" w:hanging="720"/>
        <w:rPr>
          <w:rFonts w:ascii="Verdana" w:hAnsi="Verdana" w:cs="Arial"/>
          <w:b/>
          <w:sz w:val="18"/>
          <w:szCs w:val="18"/>
        </w:rPr>
      </w:pPr>
      <w:r w:rsidRPr="001A00DD">
        <w:rPr>
          <w:rFonts w:ascii="Verdana" w:hAnsi="Verdana"/>
          <w:sz w:val="18"/>
          <w:szCs w:val="18"/>
        </w:rPr>
        <w:t xml:space="preserve"> </w:t>
      </w:r>
      <w:r w:rsidR="00690FC6">
        <w:rPr>
          <w:rFonts w:ascii="Verdana" w:hAnsi="Verdana"/>
          <w:sz w:val="18"/>
          <w:szCs w:val="18"/>
        </w:rPr>
        <w:tab/>
      </w:r>
      <w:r w:rsidRPr="00AC2BA2">
        <w:rPr>
          <w:rFonts w:ascii="Verdana" w:hAnsi="Verdana" w:cs="Arial"/>
          <w:b/>
          <w:sz w:val="18"/>
          <w:szCs w:val="18"/>
        </w:rPr>
        <w:t>We are interested in volunteer activities for which people are not paid, except perhaps expenses. We only want you to include volunteer activities that you did through or for an organization, even if you only did them once in a while.</w:t>
      </w:r>
    </w:p>
    <w:p w:rsidR="00754326" w:rsidRDefault="00754326" w:rsidP="00A74FD3">
      <w:pPr>
        <w:tabs>
          <w:tab w:val="left" w:pos="-1440"/>
        </w:tabs>
        <w:ind w:left="720" w:hanging="720"/>
        <w:rPr>
          <w:rFonts w:ascii="Verdana" w:hAnsi="Verdana" w:cs="Arial"/>
          <w:sz w:val="18"/>
          <w:szCs w:val="18"/>
        </w:rPr>
      </w:pPr>
    </w:p>
    <w:p w:rsidR="00A74FD3" w:rsidRPr="001A00DD" w:rsidRDefault="00C1247F" w:rsidP="00A74FD3">
      <w:pPr>
        <w:tabs>
          <w:tab w:val="left" w:pos="-1440"/>
        </w:tabs>
        <w:ind w:left="720" w:hanging="720"/>
        <w:rPr>
          <w:rFonts w:ascii="Verdana" w:hAnsi="Verdana" w:cs="Arial"/>
          <w:bCs/>
          <w:sz w:val="18"/>
          <w:szCs w:val="18"/>
        </w:rPr>
      </w:pPr>
      <w:r w:rsidRPr="00C1247F">
        <w:rPr>
          <w:rFonts w:ascii="Verdana" w:hAnsi="Verdana" w:cs="Arial"/>
          <w:sz w:val="18"/>
          <w:szCs w:val="18"/>
        </w:rPr>
        <w:t>Q.7</w:t>
      </w:r>
      <w:r w:rsidR="00A74FD3" w:rsidRPr="00AC2BA2">
        <w:rPr>
          <w:rFonts w:ascii="Verdana" w:hAnsi="Verdana" w:cs="Arial"/>
          <w:b/>
          <w:sz w:val="18"/>
          <w:szCs w:val="18"/>
        </w:rPr>
        <w:tab/>
        <w:t>In the last 12 months that is since July of last year, have you done any volunteer activities through or for an organization</w:t>
      </w:r>
      <w:r w:rsidR="003B087F">
        <w:rPr>
          <w:rFonts w:ascii="Verdana" w:hAnsi="Verdana" w:cs="Arial"/>
          <w:b/>
          <w:sz w:val="18"/>
          <w:szCs w:val="18"/>
        </w:rPr>
        <w:t>?</w:t>
      </w:r>
    </w:p>
    <w:p w:rsidR="00C1247F" w:rsidRPr="001A00DD" w:rsidRDefault="00C1247F" w:rsidP="00C1247F">
      <w:pPr>
        <w:rPr>
          <w:rFonts w:ascii="Verdana" w:hAnsi="Verdana" w:cs="Arial"/>
          <w:b/>
          <w:sz w:val="18"/>
          <w:szCs w:val="18"/>
        </w:rPr>
      </w:pPr>
      <w:r w:rsidRPr="001A00DD">
        <w:rPr>
          <w:rFonts w:ascii="Verdana" w:hAnsi="Verdana" w:cs="Arial"/>
          <w:b/>
          <w:sz w:val="18"/>
          <w:szCs w:val="18"/>
        </w:rPr>
        <w:t>ASK IF HAVE NOT VOLUNTEERED</w:t>
      </w:r>
      <w:r>
        <w:rPr>
          <w:rFonts w:ascii="Verdana" w:hAnsi="Verdana" w:cs="Arial"/>
          <w:b/>
          <w:sz w:val="18"/>
          <w:szCs w:val="18"/>
        </w:rPr>
        <w:t xml:space="preserve"> (Q7=2, </w:t>
      </w:r>
      <w:r w:rsidRPr="00B52C8C">
        <w:rPr>
          <w:rFonts w:ascii="Verdana" w:hAnsi="Verdana" w:cs="Arial"/>
          <w:b/>
          <w:sz w:val="18"/>
          <w:szCs w:val="18"/>
        </w:rPr>
        <w:t>9, MISSING</w:t>
      </w:r>
      <w:r>
        <w:rPr>
          <w:rFonts w:ascii="Verdana" w:hAnsi="Verdana" w:cs="Arial"/>
          <w:b/>
          <w:sz w:val="18"/>
          <w:szCs w:val="18"/>
        </w:rPr>
        <w:t>)</w:t>
      </w:r>
      <w:r w:rsidRPr="001A00DD">
        <w:rPr>
          <w:rFonts w:ascii="Verdana" w:hAnsi="Verdana" w:cs="Arial"/>
          <w:b/>
          <w:sz w:val="18"/>
          <w:szCs w:val="18"/>
        </w:rPr>
        <w:t>:</w:t>
      </w:r>
    </w:p>
    <w:p w:rsidR="00C1247F" w:rsidRPr="001A00DD" w:rsidRDefault="00C1247F" w:rsidP="00C1247F">
      <w:pPr>
        <w:ind w:left="720" w:hanging="720"/>
        <w:rPr>
          <w:rFonts w:ascii="Verdana" w:hAnsi="Verdana" w:cs="Arial"/>
          <w:sz w:val="18"/>
          <w:szCs w:val="18"/>
        </w:rPr>
      </w:pPr>
      <w:r w:rsidRPr="001A00DD">
        <w:rPr>
          <w:rFonts w:ascii="Verdana" w:hAnsi="Verdana" w:cs="Arial"/>
          <w:sz w:val="18"/>
          <w:szCs w:val="18"/>
        </w:rPr>
        <w:t>Q</w:t>
      </w:r>
      <w:r>
        <w:rPr>
          <w:rFonts w:ascii="Verdana" w:hAnsi="Verdana" w:cs="Arial"/>
          <w:sz w:val="18"/>
          <w:szCs w:val="18"/>
        </w:rPr>
        <w:t>.8</w:t>
      </w:r>
      <w:r w:rsidRPr="001A00DD">
        <w:rPr>
          <w:rFonts w:ascii="Verdana" w:hAnsi="Verdana" w:cs="Arial"/>
          <w:sz w:val="18"/>
          <w:szCs w:val="18"/>
        </w:rPr>
        <w:t xml:space="preserve">   </w:t>
      </w:r>
      <w:r>
        <w:rPr>
          <w:rFonts w:ascii="Verdana" w:hAnsi="Verdana" w:cs="Arial"/>
          <w:sz w:val="18"/>
          <w:szCs w:val="18"/>
        </w:rPr>
        <w:tab/>
      </w:r>
      <w:r w:rsidRPr="00AC2BA2">
        <w:rPr>
          <w:rFonts w:ascii="Verdana" w:hAnsi="Verdana" w:cs="Arial"/>
          <w:b/>
          <w:sz w:val="18"/>
          <w:szCs w:val="18"/>
        </w:rPr>
        <w:t>Sometimes people don’t think of activities they do infrequently or activities they do for children’s schools or youth organizations as volunteer activities. Since July of last year, have you done any of these types of volunteer activities?</w:t>
      </w:r>
    </w:p>
    <w:p w:rsidR="00A74FD3" w:rsidRDefault="00A74FD3" w:rsidP="00A74FD3">
      <w:pPr>
        <w:tabs>
          <w:tab w:val="left" w:pos="-1440"/>
        </w:tabs>
        <w:ind w:left="720" w:hanging="720"/>
        <w:rPr>
          <w:rFonts w:ascii="Verdana" w:hAnsi="Verdana" w:cs="Arial"/>
          <w:bCs/>
          <w:sz w:val="18"/>
          <w:szCs w:val="18"/>
        </w:rPr>
      </w:pPr>
    </w:p>
    <w:p w:rsidR="0019789F" w:rsidRDefault="0019789F" w:rsidP="0019789F">
      <w:pPr>
        <w:tabs>
          <w:tab w:val="center" w:pos="5040"/>
          <w:tab w:val="center" w:pos="6480"/>
          <w:tab w:val="center" w:pos="792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Pr>
          <w:rFonts w:ascii="Verdana" w:eastAsia="Times New Roman" w:hAnsi="Verdana" w:cs="Times New Roman"/>
          <w:b/>
          <w:sz w:val="18"/>
          <w:szCs w:val="17"/>
        </w:rPr>
        <w:t>(VOL.)</w:t>
      </w:r>
      <w:proofErr w:type="gramEnd"/>
    </w:p>
    <w:p w:rsidR="0019789F" w:rsidRPr="00074B27" w:rsidRDefault="0019789F" w:rsidP="0019789F">
      <w:pPr>
        <w:tabs>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7"/>
        </w:rPr>
        <w:tab/>
      </w:r>
      <w:r w:rsidRPr="00A351C0">
        <w:rPr>
          <w:rFonts w:ascii="Verdana" w:eastAsia="Times New Roman" w:hAnsi="Verdana" w:cs="Times New Roman"/>
          <w:sz w:val="18"/>
          <w:szCs w:val="17"/>
          <w:u w:val="single"/>
        </w:rPr>
        <w:t>Yes</w:t>
      </w:r>
      <w:r>
        <w:rPr>
          <w:rFonts w:ascii="Verdana" w:eastAsia="Times New Roman" w:hAnsi="Verdana" w:cs="Times New Roman"/>
          <w:sz w:val="18"/>
          <w:szCs w:val="17"/>
        </w:rPr>
        <w:tab/>
      </w:r>
      <w:r w:rsidRPr="00A351C0">
        <w:rPr>
          <w:rFonts w:ascii="Verdana" w:eastAsia="Times New Roman" w:hAnsi="Verdana" w:cs="Times New Roman"/>
          <w:sz w:val="18"/>
          <w:szCs w:val="17"/>
          <w:u w:val="single"/>
        </w:rPr>
        <w:t>No</w:t>
      </w:r>
      <w:r>
        <w:rPr>
          <w:rFonts w:ascii="Verdana" w:eastAsia="Times New Roman" w:hAnsi="Verdana" w:cs="Times New Roman"/>
          <w:sz w:val="18"/>
          <w:szCs w:val="17"/>
        </w:rPr>
        <w:tab/>
      </w:r>
      <w:proofErr w:type="gramStart"/>
      <w:r w:rsidRPr="00074B27">
        <w:rPr>
          <w:rFonts w:ascii="Verdana" w:eastAsia="Times New Roman" w:hAnsi="Verdana" w:cs="Times New Roman"/>
          <w:sz w:val="18"/>
          <w:szCs w:val="17"/>
          <w:u w:val="single"/>
        </w:rPr>
        <w:t>Don’t</w:t>
      </w:r>
      <w:proofErr w:type="gramEnd"/>
      <w:r w:rsidRPr="00074B27">
        <w:rPr>
          <w:rFonts w:ascii="Verdana" w:eastAsia="Times New Roman" w:hAnsi="Verdana" w:cs="Times New Roman"/>
          <w:sz w:val="18"/>
          <w:szCs w:val="17"/>
          <w:u w:val="single"/>
        </w:rPr>
        <w:t xml:space="preserve"> know/Refused</w:t>
      </w:r>
    </w:p>
    <w:p w:rsidR="0019789F" w:rsidRPr="004B2040" w:rsidRDefault="0019789F" w:rsidP="0019789F">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407FC7" w:rsidRPr="004B2040">
        <w:rPr>
          <w:rFonts w:ascii="Verdana" w:eastAsia="Times New Roman" w:hAnsi="Verdana" w:cs="Times New Roman"/>
          <w:sz w:val="18"/>
          <w:szCs w:val="17"/>
        </w:rPr>
        <w:t>59</w:t>
      </w:r>
      <w:r w:rsidRPr="004B2040">
        <w:rPr>
          <w:rFonts w:ascii="Verdana" w:eastAsia="Times New Roman" w:hAnsi="Verdana" w:cs="Times New Roman"/>
          <w:sz w:val="18"/>
          <w:szCs w:val="17"/>
        </w:rPr>
        <w:tab/>
      </w:r>
      <w:r w:rsidR="00407FC7" w:rsidRPr="004B2040">
        <w:rPr>
          <w:rFonts w:ascii="Verdana" w:eastAsia="Times New Roman" w:hAnsi="Verdana" w:cs="Times New Roman"/>
          <w:sz w:val="18"/>
          <w:szCs w:val="17"/>
        </w:rPr>
        <w:t>41</w:t>
      </w:r>
      <w:r w:rsidRPr="004B2040">
        <w:rPr>
          <w:rFonts w:ascii="Verdana" w:eastAsia="Times New Roman" w:hAnsi="Verdana" w:cs="Times New Roman"/>
          <w:sz w:val="18"/>
          <w:szCs w:val="17"/>
        </w:rPr>
        <w:tab/>
      </w:r>
      <w:r w:rsidR="00090EE4" w:rsidRPr="004B2040">
        <w:rPr>
          <w:rFonts w:ascii="Verdana" w:eastAsia="Times New Roman" w:hAnsi="Verdana" w:cs="Times New Roman"/>
          <w:sz w:val="18"/>
          <w:szCs w:val="17"/>
        </w:rPr>
        <w:t>*</w:t>
      </w:r>
    </w:p>
    <w:p w:rsidR="0019789F" w:rsidRPr="004B2040" w:rsidRDefault="0019789F" w:rsidP="0019789F">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00090EE4" w:rsidRPr="004B2040">
        <w:rPr>
          <w:rFonts w:ascii="Verdana" w:eastAsia="Times New Roman" w:hAnsi="Verdana" w:cs="Times New Roman"/>
          <w:i/>
          <w:sz w:val="18"/>
          <w:szCs w:val="17"/>
        </w:rPr>
        <w:tab/>
      </w:r>
      <w:r w:rsidR="00090EE4" w:rsidRPr="004B2040">
        <w:rPr>
          <w:rFonts w:ascii="Verdana" w:eastAsia="Times New Roman" w:hAnsi="Verdana" w:cs="Times New Roman"/>
          <w:i/>
          <w:sz w:val="18"/>
          <w:szCs w:val="17"/>
        </w:rPr>
        <w:tab/>
      </w:r>
      <w:r w:rsidR="00407FC7" w:rsidRPr="004B2040">
        <w:rPr>
          <w:rFonts w:ascii="Verdana" w:eastAsia="Times New Roman" w:hAnsi="Verdana" w:cs="Times New Roman"/>
          <w:i/>
          <w:sz w:val="18"/>
          <w:szCs w:val="17"/>
        </w:rPr>
        <w:t>58</w:t>
      </w:r>
      <w:r w:rsidR="00090EE4" w:rsidRPr="004B2040">
        <w:rPr>
          <w:rFonts w:ascii="Verdana" w:eastAsia="Times New Roman" w:hAnsi="Verdana" w:cs="Times New Roman"/>
          <w:i/>
          <w:sz w:val="18"/>
          <w:szCs w:val="17"/>
        </w:rPr>
        <w:tab/>
      </w:r>
      <w:r w:rsidR="00090EE4" w:rsidRPr="004B2040">
        <w:rPr>
          <w:rFonts w:ascii="Verdana" w:eastAsia="Times New Roman" w:hAnsi="Verdana" w:cs="Times New Roman"/>
          <w:i/>
          <w:sz w:val="18"/>
          <w:szCs w:val="17"/>
        </w:rPr>
        <w:tab/>
      </w:r>
      <w:r w:rsidR="00090EE4" w:rsidRPr="004B2040">
        <w:rPr>
          <w:rFonts w:ascii="Verdana" w:eastAsia="Times New Roman" w:hAnsi="Verdana" w:cs="Times New Roman"/>
          <w:i/>
          <w:sz w:val="18"/>
          <w:szCs w:val="17"/>
        </w:rPr>
        <w:tab/>
      </w:r>
      <w:r w:rsidR="00407FC7" w:rsidRPr="004B2040">
        <w:rPr>
          <w:rFonts w:ascii="Verdana" w:eastAsia="Times New Roman" w:hAnsi="Verdana" w:cs="Times New Roman"/>
          <w:i/>
          <w:sz w:val="18"/>
          <w:szCs w:val="17"/>
        </w:rPr>
        <w:t>42</w:t>
      </w:r>
      <w:r w:rsidR="00090EE4" w:rsidRPr="004B2040">
        <w:rPr>
          <w:rFonts w:ascii="Verdana" w:eastAsia="Times New Roman" w:hAnsi="Verdana" w:cs="Times New Roman"/>
          <w:i/>
          <w:sz w:val="18"/>
          <w:szCs w:val="17"/>
        </w:rPr>
        <w:tab/>
      </w:r>
      <w:r w:rsidR="00090EE4"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19789F" w:rsidRPr="002F3B39" w:rsidRDefault="0019789F" w:rsidP="0019789F">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00090EE4">
        <w:rPr>
          <w:rFonts w:ascii="Verdana" w:eastAsia="Times New Roman" w:hAnsi="Verdana" w:cs="Times New Roman"/>
          <w:i/>
          <w:sz w:val="18"/>
          <w:szCs w:val="17"/>
        </w:rPr>
        <w:tab/>
      </w:r>
      <w:r w:rsidR="00090EE4">
        <w:rPr>
          <w:rFonts w:ascii="Verdana" w:eastAsia="Times New Roman" w:hAnsi="Verdana" w:cs="Times New Roman"/>
          <w:i/>
          <w:sz w:val="18"/>
          <w:szCs w:val="17"/>
        </w:rPr>
        <w:tab/>
      </w:r>
      <w:r w:rsidR="00407FC7">
        <w:rPr>
          <w:rFonts w:ascii="Verdana" w:eastAsia="Times New Roman" w:hAnsi="Verdana" w:cs="Times New Roman"/>
          <w:i/>
          <w:sz w:val="18"/>
          <w:szCs w:val="17"/>
        </w:rPr>
        <w:t>61</w:t>
      </w:r>
      <w:r w:rsidR="00090EE4">
        <w:rPr>
          <w:rFonts w:ascii="Verdana" w:eastAsia="Times New Roman" w:hAnsi="Verdana" w:cs="Times New Roman"/>
          <w:i/>
          <w:sz w:val="18"/>
          <w:szCs w:val="17"/>
        </w:rPr>
        <w:tab/>
      </w:r>
      <w:r w:rsidR="00090EE4">
        <w:rPr>
          <w:rFonts w:ascii="Verdana" w:eastAsia="Times New Roman" w:hAnsi="Verdana" w:cs="Times New Roman"/>
          <w:i/>
          <w:sz w:val="18"/>
          <w:szCs w:val="17"/>
        </w:rPr>
        <w:tab/>
      </w:r>
      <w:r w:rsidR="00407FC7">
        <w:rPr>
          <w:rFonts w:ascii="Verdana" w:eastAsia="Times New Roman" w:hAnsi="Verdana" w:cs="Times New Roman"/>
          <w:i/>
          <w:sz w:val="18"/>
          <w:szCs w:val="17"/>
        </w:rPr>
        <w:tab/>
        <w:t>39</w:t>
      </w:r>
      <w:r w:rsidR="00090EE4">
        <w:rPr>
          <w:rFonts w:ascii="Verdana" w:eastAsia="Times New Roman" w:hAnsi="Verdana" w:cs="Times New Roman"/>
          <w:i/>
          <w:sz w:val="18"/>
          <w:szCs w:val="17"/>
        </w:rPr>
        <w:tab/>
      </w:r>
      <w:r w:rsidR="00090EE4">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19789F" w:rsidRDefault="0019789F" w:rsidP="0019789F">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i/>
          <w:sz w:val="18"/>
          <w:szCs w:val="17"/>
        </w:rPr>
      </w:pPr>
    </w:p>
    <w:p w:rsidR="0019789F" w:rsidRDefault="0019789F" w:rsidP="0019789F">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b/>
          <w:sz w:val="18"/>
          <w:szCs w:val="17"/>
        </w:rPr>
      </w:pPr>
      <w:r>
        <w:rPr>
          <w:rFonts w:ascii="Verdana" w:eastAsia="Times New Roman" w:hAnsi="Verdana" w:cs="Times New Roman"/>
          <w:i/>
          <w:sz w:val="18"/>
          <w:szCs w:val="17"/>
        </w:rPr>
        <w:tab/>
      </w:r>
      <w:r>
        <w:rPr>
          <w:rFonts w:ascii="Verdana" w:eastAsia="Times New Roman" w:hAnsi="Verdana" w:cs="Times New Roman"/>
          <w:b/>
          <w:sz w:val="18"/>
          <w:szCs w:val="17"/>
        </w:rPr>
        <w:t>BENCHMARK</w:t>
      </w:r>
      <w:r w:rsidRPr="002F3B39">
        <w:rPr>
          <w:rFonts w:ascii="Verdana" w:eastAsia="Times New Roman" w:hAnsi="Verdana" w:cs="Times New Roman"/>
          <w:b/>
          <w:sz w:val="18"/>
          <w:szCs w:val="17"/>
        </w:rPr>
        <w:t xml:space="preserve"> FOR COMPARISON:</w:t>
      </w:r>
    </w:p>
    <w:p w:rsidR="0019789F" w:rsidRDefault="0019789F" w:rsidP="0019789F">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b/>
          <w:sz w:val="18"/>
          <w:szCs w:val="17"/>
        </w:rPr>
        <w:tab/>
      </w:r>
      <w:r>
        <w:rPr>
          <w:rFonts w:ascii="Verdana" w:eastAsia="Times New Roman" w:hAnsi="Verdana" w:cs="Times New Roman"/>
          <w:sz w:val="18"/>
          <w:szCs w:val="17"/>
        </w:rPr>
        <w:t>Sept 2013 Current Population Survey</w:t>
      </w:r>
      <w:r>
        <w:rPr>
          <w:rFonts w:ascii="Verdana" w:eastAsia="Times New Roman" w:hAnsi="Verdana" w:cs="Times New Roman"/>
          <w:sz w:val="18"/>
          <w:szCs w:val="17"/>
        </w:rPr>
        <w:tab/>
        <w:t>2</w:t>
      </w:r>
      <w:r w:rsidR="00011309">
        <w:rPr>
          <w:rFonts w:ascii="Verdana" w:eastAsia="Times New Roman" w:hAnsi="Verdana" w:cs="Times New Roman"/>
          <w:sz w:val="18"/>
          <w:szCs w:val="17"/>
        </w:rPr>
        <w:t>4</w:t>
      </w:r>
      <w:r>
        <w:rPr>
          <w:rFonts w:ascii="Verdana" w:eastAsia="Times New Roman" w:hAnsi="Verdana" w:cs="Times New Roman"/>
          <w:sz w:val="18"/>
          <w:szCs w:val="17"/>
        </w:rPr>
        <w:tab/>
        <w:t>7</w:t>
      </w:r>
      <w:r w:rsidR="00011309">
        <w:rPr>
          <w:rFonts w:ascii="Verdana" w:eastAsia="Times New Roman" w:hAnsi="Verdana" w:cs="Times New Roman"/>
          <w:sz w:val="18"/>
          <w:szCs w:val="17"/>
        </w:rPr>
        <w:t>6</w:t>
      </w:r>
      <w:r>
        <w:rPr>
          <w:rFonts w:ascii="Verdana" w:eastAsia="Times New Roman" w:hAnsi="Verdana" w:cs="Times New Roman"/>
          <w:sz w:val="18"/>
          <w:szCs w:val="17"/>
        </w:rPr>
        <w:tab/>
        <w:t>*</w:t>
      </w:r>
    </w:p>
    <w:p w:rsidR="008E47BC" w:rsidRDefault="008E47BC" w:rsidP="008E47BC">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2012 Pew Research Center Methodology</w:t>
      </w:r>
    </w:p>
    <w:p w:rsidR="008E47BC" w:rsidRDefault="008E47BC" w:rsidP="008E47BC">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 xml:space="preserve">   Study</w:t>
      </w:r>
    </w:p>
    <w:p w:rsidR="008E47BC" w:rsidRDefault="008E47BC" w:rsidP="008E47BC">
      <w:pPr>
        <w:tabs>
          <w:tab w:val="left" w:pos="720"/>
          <w:tab w:val="left" w:pos="108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t>Jan 4-8, 2012 (Standard)</w:t>
      </w:r>
      <w:r>
        <w:rPr>
          <w:rFonts w:ascii="Verdana" w:eastAsia="Times New Roman" w:hAnsi="Verdana" w:cs="Times New Roman"/>
          <w:sz w:val="18"/>
          <w:szCs w:val="17"/>
        </w:rPr>
        <w:tab/>
        <w:t>55</w:t>
      </w:r>
      <w:r>
        <w:rPr>
          <w:rFonts w:ascii="Verdana" w:eastAsia="Times New Roman" w:hAnsi="Verdana" w:cs="Times New Roman"/>
          <w:sz w:val="18"/>
          <w:szCs w:val="17"/>
        </w:rPr>
        <w:tab/>
        <w:t>44</w:t>
      </w:r>
      <w:r>
        <w:rPr>
          <w:rFonts w:ascii="Verdana" w:eastAsia="Times New Roman" w:hAnsi="Verdana" w:cs="Times New Roman"/>
          <w:sz w:val="18"/>
          <w:szCs w:val="17"/>
        </w:rPr>
        <w:tab/>
        <w:t>*</w:t>
      </w:r>
    </w:p>
    <w:p w:rsidR="008E47BC" w:rsidRDefault="008E47BC" w:rsidP="008E47BC">
      <w:pPr>
        <w:tabs>
          <w:tab w:val="left" w:pos="720"/>
          <w:tab w:val="left" w:pos="108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t>Jan 5-Mar 15, 2012 (High-effort)</w:t>
      </w:r>
      <w:r w:rsidRPr="008E47BC">
        <w:rPr>
          <w:rStyle w:val="FootnoteReference"/>
          <w:rFonts w:ascii="Verdana" w:hAnsi="Verdana"/>
          <w:sz w:val="17"/>
          <w:szCs w:val="17"/>
        </w:rPr>
        <w:t xml:space="preserve"> </w:t>
      </w:r>
      <w:r w:rsidRPr="008E47BC">
        <w:rPr>
          <w:rStyle w:val="FootnoteReference"/>
          <w:rFonts w:ascii="Verdana" w:hAnsi="Verdana"/>
          <w:sz w:val="17"/>
          <w:szCs w:val="17"/>
        </w:rPr>
        <w:footnoteReference w:id="9"/>
      </w:r>
      <w:r>
        <w:rPr>
          <w:rFonts w:ascii="Verdana" w:eastAsia="Times New Roman" w:hAnsi="Verdana" w:cs="Times New Roman"/>
          <w:sz w:val="18"/>
          <w:szCs w:val="17"/>
        </w:rPr>
        <w:tab/>
        <w:t>56</w:t>
      </w:r>
      <w:r>
        <w:rPr>
          <w:rFonts w:ascii="Verdana" w:eastAsia="Times New Roman" w:hAnsi="Verdana" w:cs="Times New Roman"/>
          <w:sz w:val="18"/>
          <w:szCs w:val="17"/>
        </w:rPr>
        <w:tab/>
        <w:t>44</w:t>
      </w:r>
      <w:r>
        <w:rPr>
          <w:rFonts w:ascii="Verdana" w:eastAsia="Times New Roman" w:hAnsi="Verdana" w:cs="Times New Roman"/>
          <w:sz w:val="18"/>
          <w:szCs w:val="17"/>
        </w:rPr>
        <w:tab/>
        <w:t>*</w:t>
      </w:r>
    </w:p>
    <w:p w:rsidR="0019789F" w:rsidRPr="00DE3361" w:rsidRDefault="0019789F" w:rsidP="0019789F">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sz w:val="18"/>
          <w:szCs w:val="17"/>
        </w:rPr>
        <w:tab/>
        <w:t>Sept 2011 Current Population Survey</w:t>
      </w:r>
      <w:r>
        <w:rPr>
          <w:rFonts w:ascii="Verdana" w:eastAsia="Times New Roman" w:hAnsi="Verdana" w:cs="Times New Roman"/>
          <w:sz w:val="18"/>
          <w:szCs w:val="17"/>
        </w:rPr>
        <w:tab/>
        <w:t>27</w:t>
      </w:r>
      <w:r>
        <w:rPr>
          <w:rFonts w:ascii="Verdana" w:eastAsia="Times New Roman" w:hAnsi="Verdana" w:cs="Times New Roman"/>
          <w:sz w:val="18"/>
          <w:szCs w:val="17"/>
        </w:rPr>
        <w:tab/>
        <w:t>73</w:t>
      </w:r>
      <w:r>
        <w:rPr>
          <w:rFonts w:ascii="Verdana" w:eastAsia="Times New Roman" w:hAnsi="Verdana" w:cs="Times New Roman"/>
          <w:sz w:val="18"/>
          <w:szCs w:val="17"/>
        </w:rPr>
        <w:tab/>
        <w:t>*</w:t>
      </w:r>
    </w:p>
    <w:p w:rsidR="0054193D" w:rsidRDefault="0054193D" w:rsidP="008E47BC">
      <w:pPr>
        <w:rPr>
          <w:rFonts w:ascii="Verdana" w:hAnsi="Verdana" w:cs="Arial"/>
          <w:b/>
          <w:sz w:val="18"/>
          <w:szCs w:val="18"/>
        </w:rPr>
      </w:pPr>
    </w:p>
    <w:p w:rsidR="00A74FD3" w:rsidRDefault="00A74FD3" w:rsidP="00A74FD3">
      <w:pPr>
        <w:ind w:left="720" w:hanging="720"/>
        <w:rPr>
          <w:rFonts w:ascii="Verdana" w:hAnsi="Verdana" w:cs="Arial"/>
          <w:b/>
          <w:sz w:val="18"/>
          <w:szCs w:val="18"/>
        </w:rPr>
      </w:pPr>
      <w:r w:rsidRPr="001A00DD">
        <w:rPr>
          <w:rFonts w:ascii="Verdana" w:hAnsi="Verdana" w:cs="Arial"/>
          <w:b/>
          <w:sz w:val="18"/>
          <w:szCs w:val="18"/>
        </w:rPr>
        <w:t>ASK ALL</w:t>
      </w:r>
      <w:r w:rsidR="006E144A">
        <w:rPr>
          <w:rFonts w:ascii="Verdana" w:hAnsi="Verdana" w:cs="Arial"/>
          <w:b/>
          <w:sz w:val="18"/>
          <w:szCs w:val="18"/>
        </w:rPr>
        <w:t>:</w:t>
      </w:r>
    </w:p>
    <w:p w:rsidR="00A74FD3" w:rsidRPr="001A00DD" w:rsidRDefault="00A74FD3" w:rsidP="0054193D">
      <w:pPr>
        <w:ind w:left="720" w:hanging="720"/>
        <w:rPr>
          <w:rFonts w:ascii="Verdana" w:hAnsi="Verdana" w:cs="Arial"/>
          <w:sz w:val="18"/>
          <w:szCs w:val="18"/>
        </w:rPr>
      </w:pPr>
      <w:r w:rsidRPr="001A00DD">
        <w:rPr>
          <w:rFonts w:ascii="Verdana" w:hAnsi="Verdana" w:cs="Arial"/>
          <w:sz w:val="18"/>
          <w:szCs w:val="18"/>
        </w:rPr>
        <w:t>Q</w:t>
      </w:r>
      <w:r w:rsidR="00690FC6">
        <w:rPr>
          <w:rFonts w:ascii="Verdana" w:hAnsi="Verdana" w:cs="Arial"/>
          <w:sz w:val="18"/>
          <w:szCs w:val="18"/>
        </w:rPr>
        <w:t>.</w:t>
      </w:r>
      <w:r w:rsidR="00995FA4">
        <w:rPr>
          <w:rFonts w:ascii="Verdana" w:hAnsi="Verdana" w:cs="Arial"/>
          <w:sz w:val="18"/>
          <w:szCs w:val="18"/>
        </w:rPr>
        <w:t>9</w:t>
      </w:r>
      <w:r w:rsidRPr="001A00DD">
        <w:rPr>
          <w:rFonts w:ascii="Verdana" w:hAnsi="Verdana" w:cs="Arial"/>
          <w:b/>
          <w:sz w:val="18"/>
          <w:szCs w:val="18"/>
        </w:rPr>
        <w:t xml:space="preserve"> </w:t>
      </w:r>
      <w:r w:rsidR="00492D39">
        <w:rPr>
          <w:rFonts w:ascii="Verdana" w:hAnsi="Verdana" w:cs="Arial"/>
          <w:b/>
          <w:sz w:val="18"/>
          <w:szCs w:val="18"/>
        </w:rPr>
        <w:t>YESTERDAY</w:t>
      </w:r>
      <w:r w:rsidR="00492D39" w:rsidRPr="00AC2BA2">
        <w:rPr>
          <w:rFonts w:ascii="Verdana" w:hAnsi="Verdana" w:cs="Arial"/>
          <w:b/>
          <w:sz w:val="18"/>
          <w:szCs w:val="18"/>
        </w:rPr>
        <w:t xml:space="preserve"> </w:t>
      </w:r>
      <w:r w:rsidRPr="00AC2BA2">
        <w:rPr>
          <w:rFonts w:ascii="Verdana" w:hAnsi="Verdana" w:cs="Arial"/>
          <w:b/>
          <w:sz w:val="18"/>
          <w:szCs w:val="18"/>
        </w:rPr>
        <w:t xml:space="preserve">did you... </w:t>
      </w:r>
      <w:r w:rsidRPr="00AC2BA2">
        <w:rPr>
          <w:rFonts w:ascii="Verdana" w:hAnsi="Verdana" w:cs="Arial"/>
          <w:b/>
          <w:bCs/>
          <w:sz w:val="18"/>
          <w:szCs w:val="18"/>
        </w:rPr>
        <w:t>[RANDOMIZE ITEMS]</w:t>
      </w:r>
      <w:r w:rsidRPr="001A00DD">
        <w:rPr>
          <w:rFonts w:ascii="Verdana" w:hAnsi="Verdana" w:cs="Arial"/>
          <w:bCs/>
          <w:sz w:val="18"/>
          <w:szCs w:val="18"/>
        </w:rPr>
        <w:t xml:space="preserve"> </w:t>
      </w:r>
    </w:p>
    <w:p w:rsidR="00A42BDE" w:rsidRDefault="00A42BDE" w:rsidP="00070B60">
      <w:pPr>
        <w:tabs>
          <w:tab w:val="center" w:pos="5040"/>
          <w:tab w:val="center" w:pos="6480"/>
          <w:tab w:val="center" w:pos="792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Pr>
          <w:rFonts w:ascii="Verdana" w:eastAsia="Times New Roman" w:hAnsi="Verdana" w:cs="Times New Roman"/>
          <w:b/>
          <w:sz w:val="18"/>
          <w:szCs w:val="17"/>
        </w:rPr>
        <w:t>(VOL.)</w:t>
      </w:r>
      <w:proofErr w:type="gramEnd"/>
    </w:p>
    <w:p w:rsidR="00070B60" w:rsidRPr="00074B27" w:rsidRDefault="00070B60" w:rsidP="00070B60">
      <w:pPr>
        <w:tabs>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7"/>
        </w:rPr>
        <w:tab/>
      </w:r>
      <w:r w:rsidR="00DA05D0" w:rsidRPr="00A351C0">
        <w:rPr>
          <w:rFonts w:ascii="Verdana" w:eastAsia="Times New Roman" w:hAnsi="Verdana" w:cs="Times New Roman"/>
          <w:sz w:val="18"/>
          <w:szCs w:val="17"/>
          <w:u w:val="single"/>
        </w:rPr>
        <w:t>Yes</w:t>
      </w:r>
      <w:r>
        <w:rPr>
          <w:rFonts w:ascii="Verdana" w:eastAsia="Times New Roman" w:hAnsi="Verdana" w:cs="Times New Roman"/>
          <w:sz w:val="18"/>
          <w:szCs w:val="17"/>
        </w:rPr>
        <w:tab/>
      </w:r>
      <w:r w:rsidR="00DA05D0" w:rsidRPr="00A351C0">
        <w:rPr>
          <w:rFonts w:ascii="Verdana" w:eastAsia="Times New Roman" w:hAnsi="Verdana" w:cs="Times New Roman"/>
          <w:sz w:val="18"/>
          <w:szCs w:val="17"/>
          <w:u w:val="single"/>
        </w:rPr>
        <w:t>No</w:t>
      </w:r>
      <w:r>
        <w:rPr>
          <w:rFonts w:ascii="Verdana" w:eastAsia="Times New Roman" w:hAnsi="Verdana" w:cs="Times New Roman"/>
          <w:sz w:val="18"/>
          <w:szCs w:val="17"/>
        </w:rPr>
        <w:tab/>
      </w:r>
      <w:proofErr w:type="gramStart"/>
      <w:r w:rsidR="00DA05D0" w:rsidRPr="00074B27">
        <w:rPr>
          <w:rFonts w:ascii="Verdana" w:eastAsia="Times New Roman" w:hAnsi="Verdana" w:cs="Times New Roman"/>
          <w:sz w:val="18"/>
          <w:szCs w:val="17"/>
          <w:u w:val="single"/>
        </w:rPr>
        <w:t>Don’t</w:t>
      </w:r>
      <w:proofErr w:type="gramEnd"/>
      <w:r w:rsidR="00DA05D0" w:rsidRPr="00074B27">
        <w:rPr>
          <w:rFonts w:ascii="Verdana" w:eastAsia="Times New Roman" w:hAnsi="Verdana" w:cs="Times New Roman"/>
          <w:sz w:val="18"/>
          <w:szCs w:val="17"/>
          <w:u w:val="single"/>
        </w:rPr>
        <w:t xml:space="preserve"> know/Refused</w:t>
      </w:r>
    </w:p>
    <w:p w:rsidR="00312A83" w:rsidRDefault="00A74FD3" w:rsidP="00A74FD3">
      <w:pPr>
        <w:rPr>
          <w:rFonts w:ascii="Verdana" w:hAnsi="Verdana" w:cs="Arial"/>
          <w:b/>
          <w:sz w:val="18"/>
          <w:szCs w:val="18"/>
        </w:rPr>
      </w:pPr>
      <w:r w:rsidRPr="00716BFE">
        <w:rPr>
          <w:rFonts w:ascii="Verdana" w:hAnsi="Verdana" w:cs="Arial"/>
          <w:b/>
          <w:sz w:val="18"/>
          <w:szCs w:val="18"/>
        </w:rPr>
        <w:t>a. Get some kind of vi</w:t>
      </w:r>
      <w:r w:rsidR="00716BFE">
        <w:rPr>
          <w:rFonts w:ascii="Verdana" w:hAnsi="Verdana" w:cs="Arial"/>
          <w:b/>
          <w:sz w:val="18"/>
          <w:szCs w:val="18"/>
        </w:rPr>
        <w:t>gorous exercise</w:t>
      </w:r>
    </w:p>
    <w:p w:rsidR="00312A83" w:rsidRDefault="00312A83" w:rsidP="00A74FD3">
      <w:pPr>
        <w:rPr>
          <w:rFonts w:ascii="Verdana" w:hAnsi="Verdana" w:cs="Arial"/>
          <w:b/>
          <w:sz w:val="18"/>
          <w:szCs w:val="18"/>
        </w:rPr>
      </w:pPr>
      <w:r>
        <w:rPr>
          <w:rFonts w:ascii="Verdana" w:hAnsi="Verdana" w:cs="Arial"/>
          <w:b/>
          <w:sz w:val="18"/>
          <w:szCs w:val="18"/>
        </w:rPr>
        <w:t xml:space="preserve">    </w:t>
      </w:r>
      <w:proofErr w:type="gramStart"/>
      <w:r w:rsidR="00716BFE">
        <w:rPr>
          <w:rFonts w:ascii="Verdana" w:hAnsi="Verdana" w:cs="Arial"/>
          <w:b/>
          <w:sz w:val="18"/>
          <w:szCs w:val="18"/>
        </w:rPr>
        <w:t>such</w:t>
      </w:r>
      <w:proofErr w:type="gramEnd"/>
      <w:r w:rsidR="00716BFE">
        <w:rPr>
          <w:rFonts w:ascii="Verdana" w:hAnsi="Verdana" w:cs="Arial"/>
          <w:b/>
          <w:sz w:val="18"/>
          <w:szCs w:val="18"/>
        </w:rPr>
        <w:t xml:space="preserve"> as running,</w:t>
      </w:r>
      <w:r w:rsidR="00A74FD3" w:rsidRPr="001A00DD">
        <w:rPr>
          <w:rFonts w:ascii="Verdana" w:hAnsi="Verdana" w:cs="Arial"/>
          <w:sz w:val="18"/>
          <w:szCs w:val="18"/>
        </w:rPr>
        <w:t xml:space="preserve"> </w:t>
      </w:r>
      <w:r w:rsidR="00A74FD3" w:rsidRPr="00716BFE">
        <w:rPr>
          <w:rFonts w:ascii="Verdana" w:hAnsi="Verdana" w:cs="Arial"/>
          <w:b/>
          <w:sz w:val="18"/>
          <w:szCs w:val="18"/>
        </w:rPr>
        <w:t xml:space="preserve">playing a </w:t>
      </w:r>
      <w:r w:rsidR="00070B60">
        <w:rPr>
          <w:rFonts w:ascii="Verdana" w:hAnsi="Verdana" w:cs="Arial"/>
          <w:b/>
          <w:sz w:val="18"/>
          <w:szCs w:val="18"/>
        </w:rPr>
        <w:t xml:space="preserve">sport or </w:t>
      </w:r>
    </w:p>
    <w:p w:rsidR="00A74FD3" w:rsidRDefault="00312A83" w:rsidP="000D1359">
      <w:pPr>
        <w:tabs>
          <w:tab w:val="center" w:pos="5040"/>
          <w:tab w:val="center" w:pos="6480"/>
          <w:tab w:val="center" w:pos="7920"/>
        </w:tabs>
        <w:rPr>
          <w:rFonts w:ascii="Verdana" w:hAnsi="Verdana" w:cs="Arial"/>
          <w:b/>
          <w:sz w:val="18"/>
          <w:szCs w:val="18"/>
        </w:rPr>
      </w:pPr>
      <w:r>
        <w:rPr>
          <w:rFonts w:ascii="Verdana" w:hAnsi="Verdana" w:cs="Arial"/>
          <w:b/>
          <w:sz w:val="18"/>
          <w:szCs w:val="18"/>
        </w:rPr>
        <w:t xml:space="preserve">    </w:t>
      </w:r>
      <w:proofErr w:type="gramStart"/>
      <w:r w:rsidR="00070B60">
        <w:rPr>
          <w:rFonts w:ascii="Verdana" w:hAnsi="Verdana" w:cs="Arial"/>
          <w:b/>
          <w:sz w:val="18"/>
          <w:szCs w:val="18"/>
        </w:rPr>
        <w:t>working</w:t>
      </w:r>
      <w:proofErr w:type="gramEnd"/>
      <w:r w:rsidR="00070B60">
        <w:rPr>
          <w:rFonts w:ascii="Verdana" w:hAnsi="Verdana" w:cs="Arial"/>
          <w:b/>
          <w:sz w:val="18"/>
          <w:szCs w:val="18"/>
        </w:rPr>
        <w:t xml:space="preserve"> out at a gym</w:t>
      </w:r>
    </w:p>
    <w:p w:rsidR="000D1359" w:rsidRPr="004B2040" w:rsidRDefault="00C8395A" w:rsidP="00C8395A">
      <w:pPr>
        <w:tabs>
          <w:tab w:val="left" w:pos="720"/>
          <w:tab w:val="center" w:pos="5040"/>
          <w:tab w:val="center" w:pos="6480"/>
          <w:tab w:val="center" w:pos="7920"/>
        </w:tabs>
        <w:rPr>
          <w:rFonts w:ascii="Verdana" w:eastAsia="Times New Roman" w:hAnsi="Verdana" w:cs="Times New Roman"/>
          <w:sz w:val="18"/>
          <w:szCs w:val="17"/>
        </w:rPr>
      </w:pPr>
      <w:r>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39</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61</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C8395A" w:rsidRPr="004B2040" w:rsidRDefault="00C8395A" w:rsidP="00C8395A">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 xml:space="preserve">Based on web </w:t>
      </w:r>
      <w:r w:rsidR="00A71246" w:rsidRPr="004B2040">
        <w:rPr>
          <w:rFonts w:ascii="Verdana" w:eastAsia="Times New Roman" w:hAnsi="Verdana" w:cs="Times New Roman"/>
          <w:i/>
          <w:sz w:val="18"/>
          <w:szCs w:val="17"/>
        </w:rPr>
        <w:t>mode</w:t>
      </w:r>
      <w:r w:rsidRPr="004B2040">
        <w:rPr>
          <w:rFonts w:ascii="Verdana" w:eastAsia="Times New Roman" w:hAnsi="Verdana" w:cs="Times New Roman"/>
          <w:i/>
          <w:sz w:val="18"/>
          <w:szCs w:val="17"/>
        </w:rPr>
        <w:t xml:space="preserv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37</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63</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C8395A" w:rsidRPr="00C8395A" w:rsidRDefault="00C8395A" w:rsidP="00C8395A">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 xml:space="preserve">Based on phone </w:t>
      </w:r>
      <w:r w:rsidR="00A71246" w:rsidRPr="004B2040">
        <w:rPr>
          <w:rFonts w:ascii="Verdana" w:eastAsia="Times New Roman" w:hAnsi="Verdana" w:cs="Times New Roman"/>
          <w:i/>
          <w:sz w:val="18"/>
          <w:szCs w:val="17"/>
        </w:rPr>
        <w:t>mode</w:t>
      </w:r>
      <w:r w:rsidRPr="004B2040">
        <w:rPr>
          <w:rFonts w:ascii="Verdana" w:eastAsia="Times New Roman" w:hAnsi="Verdana" w:cs="Times New Roman"/>
          <w:i/>
          <w:sz w:val="18"/>
          <w:szCs w:val="17"/>
        </w:rPr>
        <w:t xml:space="preserve"> [N=</w:t>
      </w:r>
      <w:r w:rsidR="00316572" w:rsidRPr="004B2040">
        <w:rPr>
          <w:rFonts w:ascii="Verdana" w:eastAsia="Times New Roman" w:hAnsi="Verdana" w:cs="Times New Roman"/>
          <w:i/>
          <w:sz w:val="18"/>
          <w:szCs w:val="17"/>
        </w:rPr>
        <w:t>1,494</w:t>
      </w:r>
      <w:r w:rsidRPr="003523EC">
        <w:rPr>
          <w:rFonts w:ascii="Verdana" w:eastAsia="Times New Roman" w:hAnsi="Verdana" w:cs="Times New Roman"/>
          <w:i/>
          <w:sz w:val="18"/>
          <w:szCs w:val="17"/>
        </w:rPr>
        <w:t>]</w:t>
      </w:r>
      <w:r>
        <w:rPr>
          <w:rFonts w:ascii="Verdana" w:eastAsia="Times New Roman" w:hAnsi="Verdana" w:cs="Times New Roman"/>
          <w:i/>
          <w:sz w:val="18"/>
          <w:szCs w:val="17"/>
        </w:rPr>
        <w:tab/>
      </w:r>
      <w:r w:rsidR="00586155">
        <w:rPr>
          <w:rFonts w:ascii="Verdana" w:eastAsia="Times New Roman" w:hAnsi="Verdana" w:cs="Times New Roman"/>
          <w:i/>
          <w:sz w:val="18"/>
          <w:szCs w:val="17"/>
        </w:rPr>
        <w:t>41</w:t>
      </w:r>
      <w:r>
        <w:rPr>
          <w:rFonts w:ascii="Verdana" w:eastAsia="Times New Roman" w:hAnsi="Verdana" w:cs="Times New Roman"/>
          <w:i/>
          <w:sz w:val="18"/>
          <w:szCs w:val="17"/>
        </w:rPr>
        <w:tab/>
      </w:r>
      <w:r w:rsidR="00586155">
        <w:rPr>
          <w:rFonts w:ascii="Verdana" w:eastAsia="Times New Roman" w:hAnsi="Verdana" w:cs="Times New Roman"/>
          <w:i/>
          <w:sz w:val="18"/>
          <w:szCs w:val="17"/>
        </w:rPr>
        <w:t>59</w:t>
      </w:r>
      <w:r>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DA05D0" w:rsidRDefault="00DA05D0" w:rsidP="00A74FD3">
      <w:pPr>
        <w:rPr>
          <w:rFonts w:ascii="Verdana" w:hAnsi="Verdana" w:cs="Arial"/>
          <w:b/>
          <w:bCs/>
          <w:sz w:val="18"/>
          <w:szCs w:val="18"/>
        </w:rPr>
      </w:pPr>
    </w:p>
    <w:p w:rsidR="00053833" w:rsidRDefault="00053833">
      <w:pPr>
        <w:rPr>
          <w:rFonts w:ascii="Verdana" w:hAnsi="Verdana" w:cs="Arial"/>
          <w:b/>
          <w:bCs/>
          <w:sz w:val="18"/>
          <w:szCs w:val="18"/>
        </w:rPr>
      </w:pPr>
      <w:r>
        <w:rPr>
          <w:rFonts w:ascii="Verdana" w:hAnsi="Verdana" w:cs="Arial"/>
          <w:b/>
          <w:bCs/>
          <w:sz w:val="18"/>
          <w:szCs w:val="18"/>
        </w:rPr>
        <w:br w:type="page"/>
      </w:r>
    </w:p>
    <w:p w:rsidR="00053833" w:rsidRDefault="00053833" w:rsidP="00053833">
      <w:pPr>
        <w:tabs>
          <w:tab w:val="center" w:pos="5040"/>
          <w:tab w:val="center" w:pos="6480"/>
          <w:tab w:val="center" w:pos="7920"/>
        </w:tabs>
        <w:rPr>
          <w:rFonts w:ascii="Verdana" w:hAnsi="Verdana" w:cs="Arial"/>
          <w:b/>
          <w:iCs/>
          <w:sz w:val="18"/>
          <w:szCs w:val="18"/>
        </w:rPr>
      </w:pPr>
      <w:r>
        <w:rPr>
          <w:rFonts w:ascii="Verdana" w:hAnsi="Verdana" w:cs="Arial"/>
          <w:b/>
          <w:iCs/>
          <w:sz w:val="18"/>
          <w:szCs w:val="18"/>
        </w:rPr>
        <w:lastRenderedPageBreak/>
        <w:t>Q.9 CONTINUED…</w:t>
      </w:r>
    </w:p>
    <w:p w:rsidR="00053833" w:rsidRPr="004B2040" w:rsidRDefault="00053833" w:rsidP="00053833">
      <w:pPr>
        <w:tabs>
          <w:tab w:val="center" w:pos="5040"/>
          <w:tab w:val="center" w:pos="6480"/>
          <w:tab w:val="center" w:pos="792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Pr="004B2040">
        <w:rPr>
          <w:rFonts w:ascii="Verdana" w:eastAsia="Times New Roman" w:hAnsi="Verdana" w:cs="Times New Roman"/>
          <w:b/>
          <w:sz w:val="18"/>
          <w:szCs w:val="17"/>
        </w:rPr>
        <w:t>(VOL.)</w:t>
      </w:r>
      <w:proofErr w:type="gramEnd"/>
    </w:p>
    <w:p w:rsidR="00053833" w:rsidRPr="004B2040" w:rsidRDefault="00053833" w:rsidP="00053833">
      <w:pPr>
        <w:tabs>
          <w:tab w:val="center" w:pos="5040"/>
          <w:tab w:val="center" w:pos="6480"/>
          <w:tab w:val="center" w:pos="7920"/>
        </w:tabs>
        <w:rPr>
          <w:rFonts w:ascii="Verdana" w:eastAsia="Times New Roman" w:hAnsi="Verdana" w:cs="Times New Roman"/>
          <w:sz w:val="18"/>
          <w:szCs w:val="17"/>
          <w:u w:val="single"/>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Yes</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No</w:t>
      </w:r>
      <w:r w:rsidRPr="004B2040">
        <w:rPr>
          <w:rFonts w:ascii="Verdana" w:eastAsia="Times New Roman" w:hAnsi="Verdana" w:cs="Times New Roman"/>
          <w:sz w:val="18"/>
          <w:szCs w:val="17"/>
        </w:rPr>
        <w:tab/>
      </w:r>
      <w:proofErr w:type="gramStart"/>
      <w:r w:rsidRPr="004B2040">
        <w:rPr>
          <w:rFonts w:ascii="Verdana" w:eastAsia="Times New Roman" w:hAnsi="Verdana" w:cs="Times New Roman"/>
          <w:sz w:val="18"/>
          <w:szCs w:val="17"/>
          <w:u w:val="single"/>
        </w:rPr>
        <w:t>Don’t</w:t>
      </w:r>
      <w:proofErr w:type="gramEnd"/>
      <w:r w:rsidRPr="004B2040">
        <w:rPr>
          <w:rFonts w:ascii="Verdana" w:eastAsia="Times New Roman" w:hAnsi="Verdana" w:cs="Times New Roman"/>
          <w:sz w:val="18"/>
          <w:szCs w:val="17"/>
          <w:u w:val="single"/>
        </w:rPr>
        <w:t xml:space="preserve"> know/Refused</w:t>
      </w:r>
    </w:p>
    <w:p w:rsidR="000D1359" w:rsidRPr="004B2040" w:rsidRDefault="00A74FD3" w:rsidP="00A74FD3">
      <w:pPr>
        <w:rPr>
          <w:rFonts w:ascii="Verdana" w:hAnsi="Verdana" w:cs="Arial"/>
          <w:b/>
          <w:bCs/>
          <w:sz w:val="18"/>
          <w:szCs w:val="18"/>
        </w:rPr>
      </w:pPr>
      <w:r w:rsidRPr="004B2040">
        <w:rPr>
          <w:rFonts w:ascii="Verdana" w:hAnsi="Verdana" w:cs="Arial"/>
          <w:b/>
          <w:bCs/>
          <w:sz w:val="18"/>
          <w:szCs w:val="18"/>
        </w:rPr>
        <w:t>b.</w:t>
      </w:r>
      <w:r w:rsidR="000D1359" w:rsidRPr="004B2040">
        <w:rPr>
          <w:rFonts w:ascii="Verdana" w:hAnsi="Verdana" w:cs="Arial"/>
          <w:b/>
          <w:bCs/>
          <w:sz w:val="18"/>
          <w:szCs w:val="18"/>
        </w:rPr>
        <w:t xml:space="preserve"> </w:t>
      </w:r>
      <w:r w:rsidRPr="004B2040">
        <w:rPr>
          <w:rFonts w:ascii="Verdana" w:hAnsi="Verdana" w:cs="Arial"/>
          <w:b/>
          <w:bCs/>
          <w:sz w:val="18"/>
          <w:szCs w:val="18"/>
        </w:rPr>
        <w:t>Pl</w:t>
      </w:r>
      <w:r w:rsidR="000D1359" w:rsidRPr="004B2040">
        <w:rPr>
          <w:rFonts w:ascii="Verdana" w:hAnsi="Verdana" w:cs="Arial"/>
          <w:b/>
          <w:bCs/>
          <w:sz w:val="18"/>
          <w:szCs w:val="18"/>
        </w:rPr>
        <w:t>ay a game on a computer, mobile</w:t>
      </w:r>
    </w:p>
    <w:p w:rsidR="009B7436" w:rsidRPr="004B2040" w:rsidRDefault="000D1359" w:rsidP="000D1359">
      <w:pPr>
        <w:tabs>
          <w:tab w:val="center" w:pos="5040"/>
          <w:tab w:val="center" w:pos="6480"/>
          <w:tab w:val="center" w:pos="7920"/>
        </w:tabs>
        <w:rPr>
          <w:rFonts w:ascii="Verdana" w:hAnsi="Verdana" w:cs="Arial"/>
          <w:b/>
          <w:bCs/>
          <w:sz w:val="18"/>
          <w:szCs w:val="18"/>
        </w:rPr>
      </w:pPr>
      <w:r w:rsidRPr="004B2040">
        <w:rPr>
          <w:rFonts w:ascii="Verdana" w:hAnsi="Verdana" w:cs="Arial"/>
          <w:b/>
          <w:bCs/>
          <w:sz w:val="18"/>
          <w:szCs w:val="18"/>
        </w:rPr>
        <w:t xml:space="preserve">    </w:t>
      </w:r>
      <w:proofErr w:type="gramStart"/>
      <w:r w:rsidR="00A74FD3" w:rsidRPr="004B2040">
        <w:rPr>
          <w:rFonts w:ascii="Verdana" w:hAnsi="Verdana" w:cs="Arial"/>
          <w:b/>
          <w:bCs/>
          <w:sz w:val="18"/>
          <w:szCs w:val="18"/>
        </w:rPr>
        <w:t>device</w:t>
      </w:r>
      <w:proofErr w:type="gramEnd"/>
      <w:r w:rsidR="00A74FD3" w:rsidRPr="004B2040">
        <w:rPr>
          <w:rFonts w:ascii="Verdana" w:hAnsi="Verdana" w:cs="Arial"/>
          <w:b/>
          <w:bCs/>
          <w:sz w:val="18"/>
          <w:szCs w:val="18"/>
        </w:rPr>
        <w:t xml:space="preserve"> or video</w:t>
      </w:r>
      <w:r w:rsidR="00A74FD3" w:rsidRPr="004B2040">
        <w:rPr>
          <w:rFonts w:ascii="Verdana" w:hAnsi="Verdana" w:cs="Arial"/>
          <w:bCs/>
          <w:sz w:val="18"/>
          <w:szCs w:val="18"/>
        </w:rPr>
        <w:t xml:space="preserve">  </w:t>
      </w:r>
      <w:r w:rsidRPr="004B2040">
        <w:rPr>
          <w:rFonts w:ascii="Verdana" w:hAnsi="Verdana" w:cs="Arial"/>
          <w:b/>
          <w:bCs/>
          <w:sz w:val="18"/>
          <w:szCs w:val="18"/>
        </w:rPr>
        <w:t>game console</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45</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55</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54</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46</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48</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52</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0D1359" w:rsidRPr="004B2040" w:rsidRDefault="000D1359" w:rsidP="000D1359">
      <w:pPr>
        <w:tabs>
          <w:tab w:val="center" w:pos="5040"/>
          <w:tab w:val="center" w:pos="6480"/>
          <w:tab w:val="center" w:pos="7920"/>
        </w:tabs>
        <w:rPr>
          <w:rFonts w:ascii="Verdana" w:hAnsi="Verdana" w:cs="Arial"/>
          <w:b/>
          <w:bCs/>
          <w:sz w:val="18"/>
          <w:szCs w:val="18"/>
        </w:rPr>
      </w:pPr>
    </w:p>
    <w:p w:rsidR="001B23BD" w:rsidRPr="004B2040" w:rsidRDefault="00F33499" w:rsidP="00F33499">
      <w:pPr>
        <w:tabs>
          <w:tab w:val="center" w:pos="5040"/>
          <w:tab w:val="center" w:pos="6480"/>
          <w:tab w:val="center" w:pos="7920"/>
        </w:tabs>
        <w:rPr>
          <w:rFonts w:ascii="Verdana" w:hAnsi="Verdana" w:cs="Arial"/>
          <w:b/>
          <w:sz w:val="18"/>
          <w:szCs w:val="18"/>
        </w:rPr>
      </w:pPr>
      <w:r w:rsidRPr="004B2040">
        <w:rPr>
          <w:rFonts w:ascii="Verdana" w:hAnsi="Verdana" w:cs="Arial"/>
          <w:b/>
          <w:bCs/>
          <w:sz w:val="18"/>
          <w:szCs w:val="18"/>
        </w:rPr>
        <w:t>c.</w:t>
      </w:r>
      <w:r w:rsidR="00A74FD3" w:rsidRPr="004B2040">
        <w:rPr>
          <w:rFonts w:ascii="Verdana" w:hAnsi="Verdana" w:cs="Arial"/>
          <w:b/>
          <w:sz w:val="18"/>
          <w:szCs w:val="18"/>
        </w:rPr>
        <w:t xml:space="preserve"> Call a friend or relative just to talk</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63</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37</w:t>
      </w:r>
      <w:r w:rsidR="004B2040">
        <w:rPr>
          <w:rFonts w:ascii="Verdana" w:eastAsia="Times New Roman" w:hAnsi="Verdana" w:cs="Times New Roman"/>
          <w:sz w:val="18"/>
          <w:szCs w:val="17"/>
        </w:rPr>
        <w:tab/>
        <w:t>0</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61</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39</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64</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36</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F33499" w:rsidRPr="004B2040" w:rsidRDefault="00F33499" w:rsidP="00F33499">
      <w:pPr>
        <w:tabs>
          <w:tab w:val="center" w:pos="5040"/>
          <w:tab w:val="center" w:pos="6480"/>
          <w:tab w:val="center" w:pos="7920"/>
        </w:tabs>
        <w:rPr>
          <w:rFonts w:ascii="Verdana" w:hAnsi="Verdana" w:cs="Arial"/>
          <w:b/>
          <w:sz w:val="18"/>
          <w:szCs w:val="18"/>
        </w:rPr>
      </w:pPr>
    </w:p>
    <w:p w:rsidR="00F33499" w:rsidRPr="004B2040" w:rsidRDefault="00F33499" w:rsidP="00A74FD3">
      <w:pPr>
        <w:rPr>
          <w:rFonts w:ascii="Verdana" w:hAnsi="Verdana" w:cs="Arial"/>
          <w:b/>
          <w:sz w:val="18"/>
          <w:szCs w:val="18"/>
        </w:rPr>
      </w:pPr>
      <w:r w:rsidRPr="004B2040">
        <w:rPr>
          <w:rFonts w:ascii="Verdana" w:hAnsi="Verdana" w:cs="Arial"/>
          <w:b/>
          <w:sz w:val="18"/>
          <w:szCs w:val="18"/>
        </w:rPr>
        <w:t>d</w:t>
      </w:r>
      <w:r w:rsidR="00A74FD3" w:rsidRPr="004B2040">
        <w:rPr>
          <w:rFonts w:ascii="Verdana" w:hAnsi="Verdana" w:cs="Arial"/>
          <w:b/>
          <w:sz w:val="18"/>
          <w:szCs w:val="18"/>
        </w:rPr>
        <w:t xml:space="preserve">. Send an email or text message to </w:t>
      </w:r>
    </w:p>
    <w:p w:rsidR="001B23BD" w:rsidRPr="004B2040" w:rsidRDefault="00F33499" w:rsidP="00F33499">
      <w:pPr>
        <w:tabs>
          <w:tab w:val="center" w:pos="5040"/>
          <w:tab w:val="center" w:pos="6480"/>
          <w:tab w:val="center" w:pos="7920"/>
        </w:tabs>
        <w:rPr>
          <w:rFonts w:ascii="Verdana" w:hAnsi="Verdana" w:cs="Arial"/>
          <w:b/>
          <w:sz w:val="18"/>
          <w:szCs w:val="18"/>
        </w:rPr>
      </w:pPr>
      <w:r w:rsidRPr="004B2040">
        <w:rPr>
          <w:rFonts w:ascii="Verdana" w:hAnsi="Verdana" w:cs="Arial"/>
          <w:b/>
          <w:sz w:val="18"/>
          <w:szCs w:val="18"/>
        </w:rPr>
        <w:t xml:space="preserve">    </w:t>
      </w:r>
      <w:proofErr w:type="gramStart"/>
      <w:r w:rsidR="00A74FD3" w:rsidRPr="004B2040">
        <w:rPr>
          <w:rFonts w:ascii="Verdana" w:hAnsi="Verdana" w:cs="Arial"/>
          <w:b/>
          <w:sz w:val="18"/>
          <w:szCs w:val="18"/>
        </w:rPr>
        <w:t>a</w:t>
      </w:r>
      <w:proofErr w:type="gramEnd"/>
      <w:r w:rsidR="00A74FD3" w:rsidRPr="004B2040">
        <w:rPr>
          <w:rFonts w:ascii="Verdana" w:hAnsi="Verdana" w:cs="Arial"/>
          <w:b/>
          <w:sz w:val="18"/>
          <w:szCs w:val="18"/>
        </w:rPr>
        <w:t xml:space="preserve"> friend or relative</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71</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29</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79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21</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54193D" w:rsidRPr="004B2040" w:rsidRDefault="00A71246" w:rsidP="00AD2A29">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79</w:t>
      </w:r>
      <w:r w:rsidR="004B2040">
        <w:rPr>
          <w:rFonts w:ascii="Verdana" w:eastAsia="Times New Roman" w:hAnsi="Verdana" w:cs="Times New Roman"/>
          <w:i/>
          <w:sz w:val="18"/>
          <w:szCs w:val="17"/>
        </w:rPr>
        <w:tab/>
        <w:t>21</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r w:rsidRPr="004B2040">
        <w:rPr>
          <w:rFonts w:ascii="Verdana" w:eastAsia="Times New Roman" w:hAnsi="Verdana" w:cs="Times New Roman"/>
          <w:i/>
          <w:sz w:val="18"/>
          <w:szCs w:val="17"/>
        </w:rPr>
        <w:tab/>
      </w:r>
    </w:p>
    <w:p w:rsidR="00A8720E" w:rsidRPr="004B2040" w:rsidRDefault="00A8720E">
      <w:pPr>
        <w:rPr>
          <w:rFonts w:ascii="Verdana" w:hAnsi="Verdana" w:cs="Arial"/>
          <w:b/>
          <w:iCs/>
          <w:sz w:val="18"/>
          <w:szCs w:val="18"/>
        </w:rPr>
      </w:pPr>
    </w:p>
    <w:p w:rsidR="001B23BD" w:rsidRPr="004B2040" w:rsidRDefault="00BB3FDC" w:rsidP="002E6AA7">
      <w:pPr>
        <w:tabs>
          <w:tab w:val="center" w:pos="5040"/>
          <w:tab w:val="center" w:pos="6480"/>
          <w:tab w:val="center" w:pos="7920"/>
        </w:tabs>
        <w:contextualSpacing/>
        <w:rPr>
          <w:rFonts w:ascii="Verdana" w:hAnsi="Verdana" w:cs="Arial"/>
          <w:b/>
          <w:iCs/>
          <w:sz w:val="18"/>
          <w:szCs w:val="18"/>
        </w:rPr>
      </w:pPr>
      <w:r w:rsidRPr="004B2040">
        <w:rPr>
          <w:rFonts w:ascii="Verdana" w:hAnsi="Verdana" w:cs="Arial"/>
          <w:b/>
          <w:iCs/>
          <w:sz w:val="18"/>
          <w:szCs w:val="18"/>
        </w:rPr>
        <w:t xml:space="preserve">e. </w:t>
      </w:r>
      <w:r w:rsidR="00A74FD3" w:rsidRPr="004B2040">
        <w:rPr>
          <w:rFonts w:ascii="Verdana" w:hAnsi="Verdana" w:cs="Arial"/>
          <w:b/>
          <w:iCs/>
          <w:sz w:val="18"/>
          <w:szCs w:val="18"/>
        </w:rPr>
        <w:t>Visit with family or friends</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70</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30</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31</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71</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29</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296630" w:rsidRPr="004B2040" w:rsidRDefault="00296630" w:rsidP="00A74FD3">
      <w:pPr>
        <w:rPr>
          <w:rFonts w:ascii="Verdana" w:hAnsi="Verdana" w:cs="Arial"/>
          <w:b/>
          <w:iCs/>
          <w:sz w:val="18"/>
          <w:szCs w:val="18"/>
        </w:rPr>
      </w:pPr>
    </w:p>
    <w:p w:rsidR="009B7436" w:rsidRPr="004B2040" w:rsidRDefault="00A74FD3" w:rsidP="002E6AA7">
      <w:pPr>
        <w:tabs>
          <w:tab w:val="center" w:pos="5040"/>
          <w:tab w:val="center" w:pos="6480"/>
          <w:tab w:val="center" w:pos="7920"/>
        </w:tabs>
        <w:rPr>
          <w:rFonts w:ascii="Verdana" w:hAnsi="Verdana" w:cs="Arial"/>
          <w:b/>
          <w:iCs/>
          <w:sz w:val="18"/>
          <w:szCs w:val="18"/>
        </w:rPr>
      </w:pPr>
      <w:r w:rsidRPr="004B2040">
        <w:rPr>
          <w:rFonts w:ascii="Verdana" w:hAnsi="Verdana" w:cs="Arial"/>
          <w:b/>
          <w:iCs/>
          <w:sz w:val="18"/>
          <w:szCs w:val="18"/>
        </w:rPr>
        <w:t>f. Write or receive a personal letter</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12</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88</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12</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88</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11</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89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2E6AA7" w:rsidRPr="004B2040" w:rsidRDefault="002E6AA7" w:rsidP="008465D2">
      <w:pPr>
        <w:rPr>
          <w:rFonts w:ascii="Verdana" w:hAnsi="Verdana" w:cs="Arial"/>
          <w:b/>
          <w:iCs/>
          <w:sz w:val="18"/>
          <w:szCs w:val="18"/>
        </w:rPr>
      </w:pPr>
    </w:p>
    <w:p w:rsidR="00BB3FDC" w:rsidRPr="004B2040" w:rsidRDefault="00BB3FDC" w:rsidP="008465D2">
      <w:pPr>
        <w:rPr>
          <w:rFonts w:ascii="Verdana" w:hAnsi="Verdana" w:cs="Arial"/>
          <w:b/>
          <w:iCs/>
          <w:sz w:val="18"/>
          <w:szCs w:val="18"/>
        </w:rPr>
      </w:pPr>
      <w:r w:rsidRPr="004B2040">
        <w:rPr>
          <w:rFonts w:ascii="Verdana" w:hAnsi="Verdana" w:cs="Arial"/>
          <w:b/>
          <w:iCs/>
          <w:sz w:val="18"/>
          <w:szCs w:val="18"/>
        </w:rPr>
        <w:t xml:space="preserve">g. </w:t>
      </w:r>
      <w:proofErr w:type="gramStart"/>
      <w:r w:rsidR="00A74FD3" w:rsidRPr="004B2040">
        <w:rPr>
          <w:rFonts w:ascii="Verdana" w:hAnsi="Verdana" w:cs="Arial"/>
          <w:b/>
          <w:iCs/>
          <w:sz w:val="18"/>
          <w:szCs w:val="18"/>
        </w:rPr>
        <w:t>Use  a</w:t>
      </w:r>
      <w:proofErr w:type="gramEnd"/>
      <w:r w:rsidR="00A74FD3" w:rsidRPr="004B2040">
        <w:rPr>
          <w:rFonts w:ascii="Verdana" w:hAnsi="Verdana" w:cs="Arial"/>
          <w:b/>
          <w:iCs/>
          <w:sz w:val="18"/>
          <w:szCs w:val="18"/>
        </w:rPr>
        <w:t xml:space="preserve"> social networking site</w:t>
      </w:r>
      <w:r w:rsidR="008465D2" w:rsidRPr="004B2040">
        <w:rPr>
          <w:rFonts w:ascii="Verdana" w:hAnsi="Verdana" w:cs="Arial"/>
          <w:b/>
          <w:iCs/>
          <w:sz w:val="18"/>
          <w:szCs w:val="18"/>
        </w:rPr>
        <w:t xml:space="preserve"> </w:t>
      </w:r>
      <w:r w:rsidRPr="004B2040">
        <w:rPr>
          <w:rFonts w:ascii="Verdana" w:hAnsi="Verdana" w:cs="Arial"/>
          <w:b/>
          <w:iCs/>
          <w:sz w:val="18"/>
          <w:szCs w:val="18"/>
        </w:rPr>
        <w:t>like</w:t>
      </w:r>
    </w:p>
    <w:p w:rsidR="001B23BD" w:rsidRPr="004B2040" w:rsidRDefault="00BB3FDC" w:rsidP="00BB3FDC">
      <w:pPr>
        <w:tabs>
          <w:tab w:val="center" w:pos="5040"/>
          <w:tab w:val="center" w:pos="6480"/>
          <w:tab w:val="center" w:pos="7920"/>
        </w:tabs>
        <w:rPr>
          <w:rFonts w:ascii="Verdana" w:hAnsi="Verdana" w:cs="Arial"/>
          <w:color w:val="7F7F7F" w:themeColor="text1" w:themeTint="80"/>
          <w:sz w:val="18"/>
          <w:szCs w:val="18"/>
          <w:shd w:val="clear" w:color="auto" w:fill="FFFFFF"/>
        </w:rPr>
      </w:pPr>
      <w:r w:rsidRPr="004B2040">
        <w:rPr>
          <w:rFonts w:ascii="Verdana" w:hAnsi="Verdana" w:cs="Arial"/>
          <w:b/>
          <w:iCs/>
          <w:sz w:val="18"/>
          <w:szCs w:val="18"/>
        </w:rPr>
        <w:t xml:space="preserve">    </w:t>
      </w:r>
      <w:r w:rsidR="00A74FD3" w:rsidRPr="004B2040">
        <w:rPr>
          <w:rFonts w:ascii="Verdana" w:hAnsi="Verdana" w:cs="Arial"/>
          <w:b/>
          <w:iCs/>
          <w:sz w:val="18"/>
          <w:szCs w:val="18"/>
        </w:rPr>
        <w:t>Facebook, LinkedIn or Twitter</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60</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40</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31</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66</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34</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9B7436" w:rsidRPr="004B2040" w:rsidRDefault="009B7436" w:rsidP="00A74FD3">
      <w:pPr>
        <w:rPr>
          <w:rFonts w:ascii="Verdana" w:hAnsi="Verdana" w:cs="Arial"/>
          <w:b/>
          <w:iCs/>
          <w:sz w:val="18"/>
          <w:szCs w:val="18"/>
        </w:rPr>
      </w:pPr>
    </w:p>
    <w:p w:rsidR="009B7436" w:rsidRPr="004B2040" w:rsidRDefault="008246E2" w:rsidP="00296630">
      <w:pPr>
        <w:tabs>
          <w:tab w:val="center" w:pos="5040"/>
          <w:tab w:val="center" w:pos="6480"/>
          <w:tab w:val="center" w:pos="7920"/>
        </w:tabs>
        <w:rPr>
          <w:rFonts w:ascii="Verdana" w:hAnsi="Verdana" w:cs="Arial"/>
          <w:b/>
          <w:iCs/>
          <w:sz w:val="18"/>
          <w:szCs w:val="18"/>
        </w:rPr>
      </w:pPr>
      <w:r w:rsidRPr="004B2040">
        <w:rPr>
          <w:rFonts w:ascii="Verdana" w:hAnsi="Verdana" w:cs="Arial"/>
          <w:b/>
          <w:iCs/>
          <w:sz w:val="18"/>
          <w:szCs w:val="18"/>
        </w:rPr>
        <w:t>h.</w:t>
      </w:r>
      <w:r w:rsidR="00A74FD3" w:rsidRPr="004B2040">
        <w:rPr>
          <w:rFonts w:ascii="Verdana" w:hAnsi="Verdana" w:cs="Arial"/>
          <w:b/>
          <w:iCs/>
          <w:sz w:val="18"/>
          <w:szCs w:val="18"/>
        </w:rPr>
        <w:t xml:space="preserve"> Get a chance to read a daily newspaper</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35</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65</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32</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68</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35</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65</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296630" w:rsidRPr="004B2040" w:rsidRDefault="00296630" w:rsidP="00296630">
      <w:pPr>
        <w:tabs>
          <w:tab w:val="center" w:pos="5040"/>
          <w:tab w:val="center" w:pos="6480"/>
          <w:tab w:val="center" w:pos="7920"/>
        </w:tabs>
        <w:rPr>
          <w:rFonts w:ascii="Verdana" w:hAnsi="Verdana" w:cs="Arial"/>
          <w:b/>
          <w:iCs/>
          <w:sz w:val="18"/>
          <w:szCs w:val="18"/>
        </w:rPr>
      </w:pPr>
    </w:p>
    <w:p w:rsidR="00FD1C4E" w:rsidRPr="004B2040" w:rsidRDefault="001B23BD" w:rsidP="001B23BD">
      <w:pPr>
        <w:rPr>
          <w:rFonts w:ascii="Verdana" w:hAnsi="Verdana" w:cs="Arial"/>
          <w:b/>
          <w:iCs/>
          <w:sz w:val="18"/>
          <w:szCs w:val="18"/>
        </w:rPr>
      </w:pPr>
      <w:proofErr w:type="spellStart"/>
      <w:r w:rsidRPr="004B2040">
        <w:rPr>
          <w:rFonts w:ascii="Verdana" w:hAnsi="Verdana" w:cs="Arial"/>
          <w:b/>
          <w:iCs/>
          <w:sz w:val="18"/>
          <w:szCs w:val="18"/>
        </w:rPr>
        <w:t>i</w:t>
      </w:r>
      <w:proofErr w:type="spellEnd"/>
      <w:r w:rsidRPr="004B2040">
        <w:rPr>
          <w:rFonts w:ascii="Verdana" w:hAnsi="Verdana" w:cs="Arial"/>
          <w:b/>
          <w:iCs/>
          <w:sz w:val="18"/>
          <w:szCs w:val="18"/>
        </w:rPr>
        <w:t xml:space="preserve">. </w:t>
      </w:r>
      <w:r w:rsidR="00A74FD3" w:rsidRPr="004B2040">
        <w:rPr>
          <w:rFonts w:ascii="Verdana" w:hAnsi="Verdana" w:cs="Arial"/>
          <w:b/>
          <w:iCs/>
          <w:sz w:val="18"/>
          <w:szCs w:val="18"/>
        </w:rPr>
        <w:t>W</w:t>
      </w:r>
      <w:r w:rsidR="00FD1C4E" w:rsidRPr="004B2040">
        <w:rPr>
          <w:rFonts w:ascii="Verdana" w:hAnsi="Verdana" w:cs="Arial"/>
          <w:b/>
          <w:iCs/>
          <w:sz w:val="18"/>
          <w:szCs w:val="18"/>
        </w:rPr>
        <w:t>atch the news or a news program</w:t>
      </w:r>
    </w:p>
    <w:p w:rsidR="00FD1C4E" w:rsidRPr="004B2040" w:rsidRDefault="00FD1C4E" w:rsidP="00296630">
      <w:pPr>
        <w:tabs>
          <w:tab w:val="center" w:pos="5040"/>
          <w:tab w:val="center" w:pos="6480"/>
          <w:tab w:val="center" w:pos="7920"/>
        </w:tabs>
        <w:rPr>
          <w:rFonts w:ascii="Verdana" w:hAnsi="Verdana" w:cs="Arial"/>
          <w:b/>
          <w:iCs/>
          <w:sz w:val="18"/>
          <w:szCs w:val="18"/>
        </w:rPr>
      </w:pPr>
      <w:r w:rsidRPr="004B2040">
        <w:rPr>
          <w:rFonts w:ascii="Verdana" w:hAnsi="Verdana" w:cs="Arial"/>
          <w:b/>
          <w:iCs/>
          <w:sz w:val="18"/>
          <w:szCs w:val="18"/>
        </w:rPr>
        <w:t xml:space="preserve">   </w:t>
      </w:r>
      <w:proofErr w:type="gramStart"/>
      <w:r w:rsidR="00A74FD3" w:rsidRPr="004B2040">
        <w:rPr>
          <w:rFonts w:ascii="Verdana" w:hAnsi="Verdana" w:cs="Arial"/>
          <w:b/>
          <w:iCs/>
          <w:sz w:val="18"/>
          <w:szCs w:val="18"/>
        </w:rPr>
        <w:t>on</w:t>
      </w:r>
      <w:proofErr w:type="gramEnd"/>
      <w:r w:rsidR="00A74FD3" w:rsidRPr="004B2040">
        <w:rPr>
          <w:rFonts w:ascii="Verdana" w:hAnsi="Verdana" w:cs="Arial"/>
          <w:b/>
          <w:iCs/>
          <w:sz w:val="18"/>
          <w:szCs w:val="18"/>
        </w:rPr>
        <w:t xml:space="preserve"> television</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68</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32</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31</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A71246" w:rsidRPr="004B2040"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65</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35</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w:t>
      </w:r>
    </w:p>
    <w:p w:rsidR="00A71246" w:rsidRPr="004B2040" w:rsidRDefault="00A71246" w:rsidP="00FD1C4E">
      <w:pPr>
        <w:tabs>
          <w:tab w:val="center" w:pos="5040"/>
          <w:tab w:val="center" w:pos="6480"/>
          <w:tab w:val="center" w:pos="7920"/>
        </w:tabs>
        <w:rPr>
          <w:rFonts w:ascii="Verdana" w:hAnsi="Verdana" w:cs="Arial"/>
          <w:b/>
          <w:iCs/>
          <w:sz w:val="18"/>
          <w:szCs w:val="18"/>
        </w:rPr>
      </w:pPr>
    </w:p>
    <w:p w:rsidR="001B23BD" w:rsidRPr="004B2040" w:rsidRDefault="00C378E8" w:rsidP="00FD1C4E">
      <w:pPr>
        <w:tabs>
          <w:tab w:val="center" w:pos="5040"/>
          <w:tab w:val="center" w:pos="6480"/>
          <w:tab w:val="center" w:pos="7920"/>
        </w:tabs>
        <w:rPr>
          <w:rFonts w:ascii="Verdana" w:hAnsi="Verdana" w:cs="Arial"/>
          <w:color w:val="7F7F7F" w:themeColor="text1" w:themeTint="80"/>
          <w:sz w:val="18"/>
          <w:szCs w:val="18"/>
          <w:shd w:val="clear" w:color="auto" w:fill="FFFFFF"/>
        </w:rPr>
      </w:pPr>
      <w:r w:rsidRPr="004B2040">
        <w:rPr>
          <w:rFonts w:ascii="Verdana" w:hAnsi="Verdana" w:cs="Arial"/>
          <w:b/>
          <w:iCs/>
          <w:sz w:val="18"/>
          <w:szCs w:val="18"/>
        </w:rPr>
        <w:t xml:space="preserve">j. </w:t>
      </w:r>
      <w:r w:rsidR="00A74FD3" w:rsidRPr="004B2040">
        <w:rPr>
          <w:rFonts w:ascii="Verdana" w:hAnsi="Verdana" w:cs="Arial"/>
          <w:b/>
          <w:iCs/>
          <w:sz w:val="18"/>
          <w:szCs w:val="18"/>
        </w:rPr>
        <w:t>Listen to any news on the radio</w:t>
      </w:r>
    </w:p>
    <w:p w:rsidR="00296630" w:rsidRPr="004B2040" w:rsidRDefault="00296630" w:rsidP="00296630">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50</w:t>
      </w:r>
      <w:r w:rsidRPr="004B2040">
        <w:rPr>
          <w:rFonts w:ascii="Verdana" w:eastAsia="Times New Roman" w:hAnsi="Verdana" w:cs="Times New Roman"/>
          <w:sz w:val="18"/>
          <w:szCs w:val="17"/>
        </w:rPr>
        <w:tab/>
      </w:r>
      <w:r w:rsidR="00586155" w:rsidRPr="004B2040">
        <w:rPr>
          <w:rFonts w:ascii="Verdana" w:eastAsia="Times New Roman" w:hAnsi="Verdana" w:cs="Times New Roman"/>
          <w:sz w:val="18"/>
          <w:szCs w:val="17"/>
        </w:rPr>
        <w:t>50</w:t>
      </w:r>
      <w:r w:rsidRPr="004B2040">
        <w:rPr>
          <w:rFonts w:ascii="Verdana" w:eastAsia="Times New Roman" w:hAnsi="Verdana" w:cs="Times New Roman"/>
          <w:sz w:val="18"/>
          <w:szCs w:val="17"/>
        </w:rPr>
        <w:tab/>
      </w:r>
      <w:r w:rsidR="004B2040">
        <w:rPr>
          <w:rFonts w:ascii="Verdana" w:eastAsia="Times New Roman" w:hAnsi="Verdana" w:cs="Times New Roman"/>
          <w:sz w:val="18"/>
          <w:szCs w:val="17"/>
        </w:rPr>
        <w:t>0</w:t>
      </w:r>
    </w:p>
    <w:p w:rsidR="00A71246" w:rsidRPr="004B2040" w:rsidRDefault="00A71246" w:rsidP="00A71246">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49</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51</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A71246" w:rsidRPr="00C8395A" w:rsidRDefault="00A71246" w:rsidP="00A71246">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51</w:t>
      </w:r>
      <w:r w:rsidRPr="004B2040">
        <w:rPr>
          <w:rFonts w:ascii="Verdana" w:eastAsia="Times New Roman" w:hAnsi="Verdana" w:cs="Times New Roman"/>
          <w:i/>
          <w:sz w:val="18"/>
          <w:szCs w:val="17"/>
        </w:rPr>
        <w:tab/>
      </w:r>
      <w:r w:rsidR="00586155" w:rsidRPr="004B2040">
        <w:rPr>
          <w:rFonts w:ascii="Verdana" w:eastAsia="Times New Roman" w:hAnsi="Verdana" w:cs="Times New Roman"/>
          <w:i/>
          <w:sz w:val="18"/>
          <w:szCs w:val="17"/>
        </w:rPr>
        <w:t>49</w:t>
      </w:r>
      <w:r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772516" w:rsidRDefault="00772516" w:rsidP="00A74FD3">
      <w:pPr>
        <w:rPr>
          <w:rFonts w:ascii="Verdana" w:hAnsi="Verdana" w:cs="Arial"/>
          <w:sz w:val="18"/>
          <w:szCs w:val="18"/>
        </w:rPr>
      </w:pPr>
    </w:p>
    <w:p w:rsidR="00477C7D" w:rsidRDefault="00477C7D">
      <w:pPr>
        <w:rPr>
          <w:rFonts w:ascii="Verdana" w:hAnsi="Verdana" w:cs="Arial"/>
          <w:b/>
          <w:sz w:val="18"/>
          <w:szCs w:val="18"/>
        </w:rPr>
      </w:pPr>
      <w:r>
        <w:rPr>
          <w:rFonts w:ascii="Verdana" w:hAnsi="Verdana" w:cs="Arial"/>
          <w:b/>
          <w:sz w:val="18"/>
          <w:szCs w:val="18"/>
        </w:rPr>
        <w:br w:type="page"/>
      </w:r>
    </w:p>
    <w:p w:rsidR="00A74FD3" w:rsidRDefault="00A74FD3" w:rsidP="00A74FD3">
      <w:pPr>
        <w:rPr>
          <w:rFonts w:ascii="Verdana" w:hAnsi="Verdana" w:cs="Arial"/>
          <w:sz w:val="18"/>
          <w:szCs w:val="18"/>
        </w:rPr>
      </w:pPr>
      <w:r w:rsidRPr="001A00DD">
        <w:rPr>
          <w:rFonts w:ascii="Verdana" w:hAnsi="Verdana" w:cs="Arial"/>
          <w:b/>
          <w:sz w:val="18"/>
          <w:szCs w:val="18"/>
        </w:rPr>
        <w:lastRenderedPageBreak/>
        <w:t>ASK ALL</w:t>
      </w:r>
      <w:r w:rsidR="006E144A">
        <w:rPr>
          <w:rFonts w:ascii="Verdana" w:hAnsi="Verdana" w:cs="Arial"/>
          <w:b/>
          <w:sz w:val="18"/>
          <w:szCs w:val="18"/>
        </w:rPr>
        <w:t>:</w:t>
      </w:r>
    </w:p>
    <w:p w:rsidR="00A74FD3" w:rsidRPr="001A00DD" w:rsidRDefault="00A74FD3" w:rsidP="00037E5B">
      <w:pPr>
        <w:ind w:left="720" w:hanging="720"/>
        <w:rPr>
          <w:rFonts w:ascii="Verdana" w:hAnsi="Verdana" w:cs="Arial"/>
          <w:sz w:val="18"/>
          <w:szCs w:val="18"/>
        </w:rPr>
      </w:pPr>
      <w:r w:rsidRPr="001A00DD">
        <w:rPr>
          <w:rFonts w:ascii="Verdana" w:hAnsi="Verdana" w:cs="Arial"/>
          <w:sz w:val="18"/>
          <w:szCs w:val="18"/>
        </w:rPr>
        <w:t>Q</w:t>
      </w:r>
      <w:r w:rsidR="00690FC6">
        <w:rPr>
          <w:rFonts w:ascii="Verdana" w:hAnsi="Verdana" w:cs="Arial"/>
          <w:sz w:val="18"/>
          <w:szCs w:val="18"/>
        </w:rPr>
        <w:t>.</w:t>
      </w:r>
      <w:r w:rsidRPr="001A00DD">
        <w:rPr>
          <w:rFonts w:ascii="Verdana" w:hAnsi="Verdana" w:cs="Arial"/>
          <w:sz w:val="18"/>
          <w:szCs w:val="18"/>
        </w:rPr>
        <w:t>1</w:t>
      </w:r>
      <w:r w:rsidR="00995FA4">
        <w:rPr>
          <w:rFonts w:ascii="Verdana" w:hAnsi="Verdana" w:cs="Arial"/>
          <w:sz w:val="18"/>
          <w:szCs w:val="18"/>
        </w:rPr>
        <w:t>0</w:t>
      </w:r>
      <w:r w:rsidRPr="001A00DD">
        <w:rPr>
          <w:rFonts w:ascii="Verdana" w:hAnsi="Verdana" w:cs="Arial"/>
          <w:sz w:val="18"/>
          <w:szCs w:val="18"/>
        </w:rPr>
        <w:t xml:space="preserve"> </w:t>
      </w:r>
      <w:r w:rsidR="00690FC6">
        <w:rPr>
          <w:rFonts w:ascii="Verdana" w:hAnsi="Verdana" w:cs="Arial"/>
          <w:sz w:val="18"/>
          <w:szCs w:val="18"/>
        </w:rPr>
        <w:tab/>
      </w:r>
      <w:r w:rsidRPr="00716BFE">
        <w:rPr>
          <w:rFonts w:ascii="Verdana" w:hAnsi="Verdana" w:cs="Arial"/>
          <w:b/>
          <w:sz w:val="18"/>
          <w:szCs w:val="18"/>
        </w:rPr>
        <w:t>In the past year have you worked with other people from your neighborhood to fix a problem or improve a condition in your community or elsewhere?</w:t>
      </w:r>
    </w:p>
    <w:p w:rsidR="00EF2B69" w:rsidRDefault="00EF2B69" w:rsidP="00B97D42">
      <w:pPr>
        <w:tabs>
          <w:tab w:val="left" w:pos="720"/>
          <w:tab w:val="center" w:pos="5040"/>
          <w:tab w:val="center" w:pos="6480"/>
          <w:tab w:val="center" w:pos="7920"/>
        </w:tabs>
        <w:rPr>
          <w:rFonts w:ascii="Verdana" w:hAnsi="Verdana" w:cs="Arial"/>
          <w:b/>
          <w:sz w:val="18"/>
          <w:szCs w:val="18"/>
        </w:rPr>
      </w:pPr>
    </w:p>
    <w:p w:rsidR="00EF2B69" w:rsidRPr="007173F5" w:rsidRDefault="00EF2B69" w:rsidP="00EF2B69">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roofErr w:type="gramStart"/>
      <w:r w:rsidRPr="007173F5">
        <w:rPr>
          <w:rFonts w:ascii="Verdana" w:eastAsia="Times New Roman" w:hAnsi="Verdana" w:cs="Times New Roman"/>
          <w:b/>
          <w:sz w:val="18"/>
          <w:szCs w:val="17"/>
        </w:rPr>
        <w:t>(VOL.)</w:t>
      </w:r>
      <w:proofErr w:type="gramEnd"/>
    </w:p>
    <w:p w:rsidR="00EF2B69" w:rsidRDefault="00EF2B69" w:rsidP="00EF2B69">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DK</w:t>
      </w:r>
      <w:r w:rsidRPr="007173F5">
        <w:rPr>
          <w:rFonts w:ascii="Verdana" w:eastAsia="Times New Roman" w:hAnsi="Verdana" w:cs="Times New Roman"/>
          <w:sz w:val="18"/>
          <w:szCs w:val="17"/>
          <w:u w:val="single"/>
        </w:rPr>
        <w:t>/Refused</w:t>
      </w:r>
    </w:p>
    <w:p w:rsidR="00EF2B69" w:rsidRDefault="00EF2B69" w:rsidP="00B97D42">
      <w:pPr>
        <w:tabs>
          <w:tab w:val="left" w:pos="720"/>
          <w:tab w:val="center" w:pos="5040"/>
          <w:tab w:val="center" w:pos="6480"/>
          <w:tab w:val="center" w:pos="7920"/>
        </w:tabs>
        <w:rPr>
          <w:rFonts w:ascii="Verdana" w:hAnsi="Verdana" w:cs="Arial"/>
          <w:b/>
          <w:sz w:val="18"/>
          <w:szCs w:val="18"/>
        </w:rPr>
      </w:pPr>
    </w:p>
    <w:p w:rsidR="00EF2B69" w:rsidRDefault="00B97D42" w:rsidP="00B97D42">
      <w:pPr>
        <w:tabs>
          <w:tab w:val="left" w:pos="720"/>
          <w:tab w:val="center" w:pos="5040"/>
          <w:tab w:val="center" w:pos="6480"/>
          <w:tab w:val="center" w:pos="7920"/>
        </w:tabs>
        <w:rPr>
          <w:rFonts w:ascii="Verdana" w:eastAsia="Times New Roman" w:hAnsi="Verdana" w:cs="Times New Roman"/>
          <w:sz w:val="18"/>
          <w:szCs w:val="17"/>
        </w:rPr>
      </w:pPr>
      <w:r w:rsidRPr="004B2040">
        <w:rPr>
          <w:rFonts w:ascii="Verdana" w:hAnsi="Verdana" w:cs="Arial"/>
          <w:b/>
          <w:sz w:val="18"/>
          <w:szCs w:val="18"/>
        </w:rPr>
        <w:tab/>
      </w:r>
      <w:r w:rsidRPr="004B2040">
        <w:rPr>
          <w:rFonts w:ascii="Verdana" w:hAnsi="Verdana" w:cs="Arial"/>
          <w:sz w:val="18"/>
          <w:szCs w:val="18"/>
        </w:rPr>
        <w:t>Jul 7-Aug 4, 2014 [N</w:t>
      </w:r>
      <w:r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ab/>
      </w:r>
      <w:r w:rsidR="00EF2B69">
        <w:rPr>
          <w:rFonts w:ascii="Verdana" w:eastAsia="Times New Roman" w:hAnsi="Verdana" w:cs="Times New Roman"/>
          <w:sz w:val="18"/>
          <w:szCs w:val="17"/>
        </w:rPr>
        <w:t>35</w:t>
      </w:r>
      <w:r w:rsidR="00EF2B69">
        <w:rPr>
          <w:rFonts w:ascii="Verdana" w:eastAsia="Times New Roman" w:hAnsi="Verdana" w:cs="Times New Roman"/>
          <w:sz w:val="18"/>
          <w:szCs w:val="17"/>
        </w:rPr>
        <w:tab/>
        <w:t>65</w:t>
      </w:r>
      <w:r w:rsidR="00EF2B69">
        <w:rPr>
          <w:rFonts w:ascii="Verdana" w:eastAsia="Times New Roman" w:hAnsi="Verdana" w:cs="Times New Roman"/>
          <w:sz w:val="18"/>
          <w:szCs w:val="17"/>
        </w:rPr>
        <w:tab/>
        <w:t>*</w:t>
      </w:r>
    </w:p>
    <w:p w:rsidR="00B97D42" w:rsidRPr="004B2040" w:rsidRDefault="00B97D42" w:rsidP="00B97D42">
      <w:pPr>
        <w:tabs>
          <w:tab w:val="left" w:pos="720"/>
          <w:tab w:val="center" w:pos="5040"/>
          <w:tab w:val="center" w:pos="6480"/>
          <w:tab w:val="center" w:pos="7920"/>
        </w:tabs>
        <w:rPr>
          <w:rFonts w:ascii="Verdana" w:eastAsia="Times New Roman" w:hAnsi="Verdana" w:cs="Times New Roman"/>
          <w:i/>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[N=1,509]</w:t>
      </w:r>
      <w:r w:rsidRPr="004B2040">
        <w:rPr>
          <w:rFonts w:ascii="Verdana" w:eastAsia="Times New Roman" w:hAnsi="Verdana" w:cs="Times New Roman"/>
          <w:i/>
          <w:sz w:val="18"/>
          <w:szCs w:val="17"/>
        </w:rPr>
        <w:tab/>
      </w:r>
      <w:r w:rsidR="00EF2B69">
        <w:rPr>
          <w:rFonts w:ascii="Verdana" w:eastAsia="Times New Roman" w:hAnsi="Verdana" w:cs="Times New Roman"/>
          <w:i/>
          <w:sz w:val="18"/>
          <w:szCs w:val="17"/>
        </w:rPr>
        <w:t>33</w:t>
      </w:r>
      <w:r w:rsidR="00EF2B69">
        <w:rPr>
          <w:rFonts w:ascii="Verdana" w:eastAsia="Times New Roman" w:hAnsi="Verdana" w:cs="Times New Roman"/>
          <w:i/>
          <w:sz w:val="18"/>
          <w:szCs w:val="17"/>
        </w:rPr>
        <w:tab/>
        <w:t>67</w:t>
      </w:r>
      <w:r w:rsidR="00EF2B69">
        <w:rPr>
          <w:rFonts w:ascii="Verdana" w:eastAsia="Times New Roman" w:hAnsi="Verdana" w:cs="Times New Roman"/>
          <w:i/>
          <w:sz w:val="18"/>
          <w:szCs w:val="17"/>
        </w:rPr>
        <w:tab/>
        <w:t>0</w:t>
      </w:r>
    </w:p>
    <w:p w:rsidR="00B97D42" w:rsidRPr="00C8395A" w:rsidRDefault="00B97D42" w:rsidP="00B97D42">
      <w:pPr>
        <w:tabs>
          <w:tab w:val="left" w:pos="720"/>
          <w:tab w:val="center" w:pos="5040"/>
          <w:tab w:val="center" w:pos="6480"/>
          <w:tab w:val="center" w:pos="7920"/>
        </w:tabs>
        <w:rPr>
          <w:rFonts w:ascii="Verdana" w:hAnsi="Verdana" w:cs="Arial"/>
          <w:i/>
          <w:sz w:val="18"/>
          <w:szCs w:val="18"/>
        </w:rPr>
      </w:pPr>
      <w:r w:rsidRPr="004B2040">
        <w:rPr>
          <w:rFonts w:ascii="Verdana" w:eastAsia="Times New Roman" w:hAnsi="Verdana" w:cs="Times New Roman"/>
          <w:i/>
          <w:sz w:val="18"/>
          <w:szCs w:val="17"/>
        </w:rPr>
        <w:tab/>
        <w:t>Based on phone mode [N=1,494]</w:t>
      </w:r>
      <w:r w:rsidRPr="004B2040">
        <w:rPr>
          <w:rFonts w:ascii="Verdana" w:eastAsia="Times New Roman" w:hAnsi="Verdana" w:cs="Times New Roman"/>
          <w:i/>
          <w:sz w:val="18"/>
          <w:szCs w:val="17"/>
        </w:rPr>
        <w:tab/>
      </w:r>
      <w:r w:rsidR="00EF2B69">
        <w:rPr>
          <w:rFonts w:ascii="Verdana" w:eastAsia="Times New Roman" w:hAnsi="Verdana" w:cs="Times New Roman"/>
          <w:i/>
          <w:sz w:val="18"/>
          <w:szCs w:val="17"/>
        </w:rPr>
        <w:t>38</w:t>
      </w:r>
      <w:r w:rsidR="00EF2B69">
        <w:rPr>
          <w:rFonts w:ascii="Verdana" w:eastAsia="Times New Roman" w:hAnsi="Verdana" w:cs="Times New Roman"/>
          <w:i/>
          <w:sz w:val="18"/>
          <w:szCs w:val="17"/>
        </w:rPr>
        <w:tab/>
        <w:t>62</w:t>
      </w:r>
      <w:r w:rsidR="00EF2B69">
        <w:rPr>
          <w:rFonts w:ascii="Verdana" w:eastAsia="Times New Roman" w:hAnsi="Verdana" w:cs="Times New Roman"/>
          <w:i/>
          <w:sz w:val="18"/>
          <w:szCs w:val="17"/>
        </w:rPr>
        <w:tab/>
        <w:t>*</w:t>
      </w:r>
    </w:p>
    <w:p w:rsidR="00226B9E" w:rsidRDefault="00226B9E" w:rsidP="00432003">
      <w:pPr>
        <w:tabs>
          <w:tab w:val="left" w:pos="720"/>
          <w:tab w:val="center" w:pos="3960"/>
          <w:tab w:val="center" w:pos="4410"/>
          <w:tab w:val="center" w:pos="5760"/>
          <w:tab w:val="center" w:pos="6480"/>
          <w:tab w:val="center" w:pos="6660"/>
          <w:tab w:val="center" w:pos="7560"/>
          <w:tab w:val="center" w:pos="7920"/>
          <w:tab w:val="center" w:pos="8460"/>
        </w:tabs>
        <w:rPr>
          <w:rFonts w:ascii="Verdana" w:eastAsia="Times New Roman" w:hAnsi="Verdana" w:cs="Times New Roman"/>
          <w:b/>
          <w:sz w:val="18"/>
          <w:szCs w:val="17"/>
        </w:rPr>
      </w:pPr>
    </w:p>
    <w:p w:rsidR="00432003" w:rsidRDefault="00432003" w:rsidP="00432003">
      <w:pPr>
        <w:tabs>
          <w:tab w:val="left" w:pos="720"/>
          <w:tab w:val="center" w:pos="3960"/>
          <w:tab w:val="center" w:pos="4410"/>
          <w:tab w:val="center" w:pos="5760"/>
          <w:tab w:val="center" w:pos="6480"/>
          <w:tab w:val="center" w:pos="6660"/>
          <w:tab w:val="center" w:pos="7560"/>
          <w:tab w:val="center" w:pos="7920"/>
          <w:tab w:val="center" w:pos="8460"/>
        </w:tabs>
        <w:rPr>
          <w:rFonts w:ascii="Verdana" w:eastAsia="Times New Roman" w:hAnsi="Verdana" w:cs="Times New Roman"/>
          <w:b/>
          <w:sz w:val="18"/>
          <w:szCs w:val="17"/>
        </w:rPr>
      </w:pPr>
      <w:r>
        <w:rPr>
          <w:rFonts w:ascii="Verdana" w:eastAsia="Times New Roman" w:hAnsi="Verdana" w:cs="Times New Roman"/>
          <w:b/>
          <w:sz w:val="18"/>
          <w:szCs w:val="17"/>
        </w:rPr>
        <w:tab/>
        <w:t>BENCHMARK</w:t>
      </w:r>
      <w:r w:rsidRPr="002F3B39">
        <w:rPr>
          <w:rFonts w:ascii="Verdana" w:eastAsia="Times New Roman" w:hAnsi="Verdana" w:cs="Times New Roman"/>
          <w:b/>
          <w:sz w:val="18"/>
          <w:szCs w:val="17"/>
        </w:rPr>
        <w:t xml:space="preserve"> FOR COMPARISON:</w:t>
      </w:r>
    </w:p>
    <w:p w:rsidR="00432003" w:rsidRDefault="00432003" w:rsidP="00432003">
      <w:pPr>
        <w:tabs>
          <w:tab w:val="center" w:pos="720"/>
          <w:tab w:val="center" w:pos="2160"/>
          <w:tab w:val="center" w:pos="3600"/>
          <w:tab w:val="left" w:pos="4410"/>
        </w:tabs>
        <w:rPr>
          <w:rFonts w:ascii="Verdana" w:eastAsia="Times New Roman" w:hAnsi="Verdana" w:cs="Times New Roman"/>
          <w:sz w:val="18"/>
          <w:szCs w:val="17"/>
        </w:rPr>
      </w:pPr>
      <w:r>
        <w:rPr>
          <w:rFonts w:ascii="Verdana" w:eastAsia="Times New Roman" w:hAnsi="Verdana" w:cs="Times New Roman"/>
          <w:sz w:val="18"/>
          <w:szCs w:val="17"/>
        </w:rPr>
        <w:tab/>
      </w:r>
      <w:r w:rsidR="00652471">
        <w:rPr>
          <w:rFonts w:ascii="Verdana" w:eastAsia="Times New Roman" w:hAnsi="Verdana" w:cs="Times New Roman"/>
          <w:sz w:val="18"/>
          <w:szCs w:val="17"/>
        </w:rPr>
        <w:tab/>
      </w:r>
      <w:r w:rsidR="00243BC1">
        <w:rPr>
          <w:rFonts w:ascii="Verdana" w:eastAsia="Times New Roman" w:hAnsi="Verdana" w:cs="Times New Roman"/>
          <w:sz w:val="18"/>
          <w:szCs w:val="17"/>
        </w:rPr>
        <w:t>September</w:t>
      </w:r>
      <w:r>
        <w:rPr>
          <w:rFonts w:ascii="Verdana" w:eastAsia="Times New Roman" w:hAnsi="Verdana" w:cs="Times New Roman"/>
          <w:sz w:val="18"/>
          <w:szCs w:val="17"/>
        </w:rPr>
        <w:t xml:space="preserve"> 2013 Current Population Survey</w:t>
      </w:r>
    </w:p>
    <w:p w:rsidR="005F1081" w:rsidRPr="00AD0F4E" w:rsidRDefault="005F1081" w:rsidP="005F1081">
      <w:pPr>
        <w:tabs>
          <w:tab w:val="left" w:pos="720"/>
          <w:tab w:val="center" w:pos="5040"/>
          <w:tab w:val="center" w:pos="6480"/>
          <w:tab w:val="center" w:pos="7920"/>
        </w:tabs>
        <w:rPr>
          <w:rFonts w:ascii="Verdana" w:hAnsi="Verdana" w:cs="Arial"/>
          <w:sz w:val="18"/>
          <w:szCs w:val="18"/>
        </w:rPr>
      </w:pPr>
      <w:r w:rsidRPr="004B2040">
        <w:rPr>
          <w:rFonts w:ascii="Verdana" w:eastAsia="Times New Roman" w:hAnsi="Verdana" w:cs="Times New Roman"/>
          <w:i/>
          <w:sz w:val="18"/>
          <w:szCs w:val="17"/>
        </w:rPr>
        <w:tab/>
      </w:r>
      <w:r>
        <w:rPr>
          <w:rFonts w:ascii="Verdana" w:eastAsia="Times New Roman" w:hAnsi="Verdana" w:cs="Times New Roman"/>
          <w:i/>
          <w:sz w:val="18"/>
          <w:szCs w:val="17"/>
        </w:rPr>
        <w:t xml:space="preserve">   </w:t>
      </w:r>
      <w:r w:rsidRPr="00AD0F4E">
        <w:rPr>
          <w:rFonts w:ascii="Verdana" w:eastAsia="Times New Roman" w:hAnsi="Verdana" w:cs="Times New Roman"/>
          <w:sz w:val="18"/>
          <w:szCs w:val="17"/>
        </w:rPr>
        <w:t>Volunteerism Supplement</w:t>
      </w:r>
      <w:r w:rsidRPr="00AD0F4E">
        <w:rPr>
          <w:rFonts w:ascii="Verdana" w:eastAsia="Times New Roman" w:hAnsi="Verdana" w:cs="Times New Roman"/>
          <w:sz w:val="18"/>
          <w:szCs w:val="17"/>
        </w:rPr>
        <w:tab/>
      </w:r>
      <w:r w:rsidR="00296E81">
        <w:rPr>
          <w:rFonts w:ascii="Verdana" w:eastAsia="Times New Roman" w:hAnsi="Verdana" w:cs="Times New Roman"/>
          <w:sz w:val="18"/>
          <w:szCs w:val="17"/>
        </w:rPr>
        <w:t>8</w:t>
      </w:r>
      <w:r w:rsidR="002958E6" w:rsidRPr="00AD0F4E">
        <w:rPr>
          <w:rFonts w:ascii="Verdana" w:eastAsia="Times New Roman" w:hAnsi="Verdana" w:cs="Times New Roman"/>
          <w:sz w:val="18"/>
          <w:szCs w:val="17"/>
        </w:rPr>
        <w:tab/>
      </w:r>
      <w:r w:rsidR="00296E81">
        <w:rPr>
          <w:rFonts w:ascii="Verdana" w:eastAsia="Times New Roman" w:hAnsi="Verdana" w:cs="Times New Roman"/>
          <w:sz w:val="18"/>
          <w:szCs w:val="17"/>
        </w:rPr>
        <w:t>92</w:t>
      </w:r>
      <w:r w:rsidR="002958E6" w:rsidRPr="00AD0F4E">
        <w:rPr>
          <w:rFonts w:ascii="Verdana" w:eastAsia="Times New Roman" w:hAnsi="Verdana" w:cs="Times New Roman"/>
          <w:sz w:val="18"/>
          <w:szCs w:val="17"/>
        </w:rPr>
        <w:tab/>
        <w:t>1</w:t>
      </w:r>
    </w:p>
    <w:p w:rsidR="00C378E8" w:rsidRPr="004B2040" w:rsidRDefault="00C378E8" w:rsidP="00C378E8">
      <w:pPr>
        <w:tabs>
          <w:tab w:val="left" w:pos="720"/>
        </w:tabs>
        <w:contextualSpacing/>
        <w:rPr>
          <w:rFonts w:ascii="Verdana" w:eastAsia="Verdana" w:hAnsi="Verdana" w:cs="Times New Roman"/>
          <w:b/>
          <w:sz w:val="18"/>
          <w:szCs w:val="18"/>
        </w:rPr>
      </w:pPr>
    </w:p>
    <w:p w:rsidR="00E82319" w:rsidRPr="004B2040" w:rsidRDefault="00E82319" w:rsidP="0054193D">
      <w:pPr>
        <w:rPr>
          <w:rFonts w:ascii="Verdana" w:hAnsi="Verdana" w:cs="Arial"/>
          <w:b/>
          <w:sz w:val="18"/>
          <w:szCs w:val="18"/>
        </w:rPr>
      </w:pPr>
      <w:r w:rsidRPr="004B2040">
        <w:rPr>
          <w:rFonts w:ascii="Verdana" w:hAnsi="Verdana" w:cs="Arial"/>
          <w:b/>
          <w:sz w:val="18"/>
          <w:szCs w:val="18"/>
        </w:rPr>
        <w:t>ASK ALL</w:t>
      </w:r>
      <w:r w:rsidR="006E144A" w:rsidRPr="004B2040">
        <w:rPr>
          <w:rFonts w:ascii="Verdana" w:hAnsi="Verdana" w:cs="Arial"/>
          <w:b/>
          <w:sz w:val="18"/>
          <w:szCs w:val="18"/>
        </w:rPr>
        <w:t>:</w:t>
      </w:r>
    </w:p>
    <w:p w:rsidR="00C44B3D" w:rsidRPr="004B2040" w:rsidRDefault="00C44B3D" w:rsidP="00C44B3D">
      <w:pPr>
        <w:tabs>
          <w:tab w:val="left" w:pos="0"/>
        </w:tabs>
        <w:spacing w:after="200" w:line="276" w:lineRule="auto"/>
        <w:ind w:left="720" w:hanging="720"/>
        <w:rPr>
          <w:rFonts w:ascii="Verdana" w:hAnsi="Verdana" w:cs="Arial"/>
          <w:sz w:val="18"/>
          <w:szCs w:val="18"/>
        </w:rPr>
      </w:pPr>
      <w:r w:rsidRPr="004B2040">
        <w:rPr>
          <w:rFonts w:ascii="Verdana" w:hAnsi="Verdana" w:cs="Arial"/>
          <w:sz w:val="18"/>
          <w:szCs w:val="18"/>
        </w:rPr>
        <w:t>Q</w:t>
      </w:r>
      <w:r w:rsidR="00C6719D" w:rsidRPr="004B2040">
        <w:rPr>
          <w:rFonts w:ascii="Verdana" w:hAnsi="Verdana" w:cs="Arial"/>
          <w:sz w:val="18"/>
          <w:szCs w:val="18"/>
        </w:rPr>
        <w:t>.</w:t>
      </w:r>
      <w:r w:rsidR="00995FA4" w:rsidRPr="004B2040">
        <w:rPr>
          <w:rFonts w:ascii="Verdana" w:hAnsi="Verdana" w:cs="Arial"/>
          <w:sz w:val="18"/>
          <w:szCs w:val="18"/>
        </w:rPr>
        <w:t>11</w:t>
      </w:r>
      <w:r w:rsidRPr="004B2040">
        <w:rPr>
          <w:rFonts w:ascii="Verdana" w:hAnsi="Verdana" w:cs="Arial"/>
          <w:sz w:val="18"/>
          <w:szCs w:val="18"/>
        </w:rPr>
        <w:t xml:space="preserve">    </w:t>
      </w:r>
      <w:r w:rsidRPr="004B2040">
        <w:rPr>
          <w:rFonts w:ascii="Verdana" w:hAnsi="Verdana" w:cs="Arial"/>
          <w:b/>
          <w:sz w:val="18"/>
          <w:szCs w:val="18"/>
        </w:rPr>
        <w:t>Generally speaking, would you say that most people can be trusted or that you can’t be too careful in dealing with people?</w:t>
      </w:r>
    </w:p>
    <w:p w:rsidR="00C378E8" w:rsidRPr="004B2040" w:rsidRDefault="00C378E8" w:rsidP="00C378E8">
      <w:pPr>
        <w:tabs>
          <w:tab w:val="center" w:pos="2160"/>
        </w:tabs>
        <w:rPr>
          <w:rFonts w:ascii="Verdana" w:eastAsia="Times New Roman" w:hAnsi="Verdana" w:cs="Verdana"/>
          <w:sz w:val="18"/>
          <w:szCs w:val="17"/>
          <w:u w:val="single"/>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 xml:space="preserve">Jul 7-Aug 4, </w:t>
      </w:r>
      <w:r w:rsidRPr="004B2040">
        <w:rPr>
          <w:rFonts w:ascii="Verdana" w:eastAsia="Times New Roman" w:hAnsi="Verdana" w:cs="Verdana"/>
          <w:sz w:val="18"/>
          <w:szCs w:val="17"/>
          <w:u w:val="single"/>
        </w:rPr>
        <w:t>2014</w:t>
      </w:r>
    </w:p>
    <w:p w:rsidR="00A71246" w:rsidRPr="004B2040" w:rsidRDefault="00A71246" w:rsidP="00A71246">
      <w:pPr>
        <w:tabs>
          <w:tab w:val="center" w:pos="720"/>
          <w:tab w:val="center" w:pos="2160"/>
          <w:tab w:val="center" w:pos="3600"/>
        </w:tabs>
        <w:rPr>
          <w:rFonts w:ascii="Verdana" w:eastAsia="Times New Roman" w:hAnsi="Verdana" w:cs="Times New Roman"/>
          <w:sz w:val="18"/>
          <w:szCs w:val="17"/>
        </w:rPr>
      </w:pPr>
      <w:r w:rsidRPr="004B2040">
        <w:rPr>
          <w:rFonts w:ascii="Verdana" w:eastAsia="Times New Roman" w:hAnsi="Verdana" w:cs="Times New Roman"/>
          <w:sz w:val="18"/>
          <w:szCs w:val="17"/>
        </w:rPr>
        <w:tab/>
        <w:t>Based on</w:t>
      </w:r>
      <w:r w:rsidRPr="004B2040">
        <w:rPr>
          <w:rFonts w:ascii="Verdana" w:eastAsia="Times New Roman" w:hAnsi="Verdana" w:cs="Times New Roman"/>
          <w:sz w:val="18"/>
          <w:szCs w:val="17"/>
        </w:rPr>
        <w:tab/>
        <w:t>Based on</w:t>
      </w:r>
      <w:r w:rsidRPr="004B2040">
        <w:rPr>
          <w:rFonts w:ascii="Verdana" w:eastAsia="Times New Roman" w:hAnsi="Verdana" w:cs="Times New Roman"/>
          <w:sz w:val="18"/>
          <w:szCs w:val="17"/>
        </w:rPr>
        <w:tab/>
        <w:t>Based on</w:t>
      </w:r>
    </w:p>
    <w:p w:rsidR="00A71246" w:rsidRPr="004B2040" w:rsidRDefault="00A71246" w:rsidP="00A71246">
      <w:pPr>
        <w:tabs>
          <w:tab w:val="center" w:pos="720"/>
          <w:tab w:val="center" w:pos="2160"/>
          <w:tab w:val="center" w:pos="3600"/>
        </w:tabs>
        <w:rPr>
          <w:rFonts w:ascii="Verdana" w:eastAsia="Times New Roman" w:hAnsi="Verdana" w:cs="Times New Roman"/>
          <w:sz w:val="18"/>
          <w:szCs w:val="17"/>
        </w:rPr>
      </w:pPr>
      <w:r w:rsidRPr="004B2040">
        <w:rPr>
          <w:rFonts w:ascii="Verdana" w:eastAsia="Times New Roman" w:hAnsi="Verdana" w:cs="Times New Roman"/>
          <w:sz w:val="18"/>
          <w:szCs w:val="17"/>
        </w:rPr>
        <w:tab/>
      </w:r>
      <w:proofErr w:type="gramStart"/>
      <w:r w:rsidRPr="004B2040">
        <w:rPr>
          <w:rFonts w:ascii="Verdana" w:eastAsia="Times New Roman" w:hAnsi="Verdana" w:cs="Times New Roman"/>
          <w:sz w:val="18"/>
          <w:szCs w:val="17"/>
        </w:rPr>
        <w:t>total</w:t>
      </w:r>
      <w:proofErr w:type="gramEnd"/>
      <w:r w:rsidRPr="004B2040">
        <w:rPr>
          <w:rFonts w:ascii="Verdana" w:eastAsia="Times New Roman" w:hAnsi="Verdana" w:cs="Times New Roman"/>
          <w:sz w:val="18"/>
          <w:szCs w:val="17"/>
        </w:rPr>
        <w:tab/>
        <w:t>web mode</w:t>
      </w:r>
      <w:r w:rsidRPr="004B2040">
        <w:rPr>
          <w:rFonts w:ascii="Verdana" w:eastAsia="Times New Roman" w:hAnsi="Verdana" w:cs="Times New Roman"/>
          <w:sz w:val="18"/>
          <w:szCs w:val="17"/>
        </w:rPr>
        <w:tab/>
        <w:t>phone mode</w:t>
      </w:r>
    </w:p>
    <w:p w:rsidR="00C378E8" w:rsidRPr="004B2040" w:rsidRDefault="00C378E8" w:rsidP="00C378E8">
      <w:pPr>
        <w:tabs>
          <w:tab w:val="center" w:pos="720"/>
          <w:tab w:val="center" w:pos="2160"/>
          <w:tab w:val="center" w:pos="3600"/>
        </w:tabs>
        <w:rPr>
          <w:rFonts w:ascii="Verdana" w:eastAsia="Times New Roman" w:hAnsi="Verdana" w:cs="Times New Roman"/>
          <w:sz w:val="18"/>
          <w:szCs w:val="17"/>
        </w:rPr>
      </w:pPr>
      <w:r w:rsidRPr="004B2040">
        <w:rPr>
          <w:rFonts w:ascii="Verdana" w:eastAsia="Times New Roman" w:hAnsi="Verdana" w:cs="Times New Roman"/>
          <w:sz w:val="18"/>
          <w:szCs w:val="17"/>
        </w:rPr>
        <w:tab/>
        <w:t>[N=</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t>[N=</w:t>
      </w:r>
      <w:r w:rsidR="00316572" w:rsidRPr="004B2040">
        <w:rPr>
          <w:rFonts w:ascii="Verdana" w:eastAsia="Times New Roman" w:hAnsi="Verdana" w:cs="Times New Roman"/>
          <w:sz w:val="18"/>
          <w:szCs w:val="17"/>
        </w:rPr>
        <w:t>1,509</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t>[N=</w:t>
      </w:r>
      <w:r w:rsidR="00316572" w:rsidRPr="004B2040">
        <w:rPr>
          <w:rFonts w:ascii="Verdana" w:eastAsia="Times New Roman" w:hAnsi="Verdana" w:cs="Times New Roman"/>
          <w:sz w:val="18"/>
          <w:szCs w:val="17"/>
        </w:rPr>
        <w:t>1,494</w:t>
      </w:r>
      <w:r w:rsidRPr="004B2040">
        <w:rPr>
          <w:rFonts w:ascii="Verdana" w:eastAsia="Times New Roman" w:hAnsi="Verdana" w:cs="Times New Roman"/>
          <w:sz w:val="18"/>
          <w:szCs w:val="17"/>
        </w:rPr>
        <w:t>]</w:t>
      </w:r>
    </w:p>
    <w:p w:rsidR="00C378E8" w:rsidRPr="004B2040" w:rsidRDefault="00C378E8" w:rsidP="00C378E8">
      <w:pPr>
        <w:tabs>
          <w:tab w:val="center" w:pos="720"/>
          <w:tab w:val="center" w:pos="2160"/>
          <w:tab w:val="center" w:pos="3600"/>
          <w:tab w:val="left" w:pos="4410"/>
        </w:tabs>
        <w:rPr>
          <w:rFonts w:ascii="Verdana" w:eastAsia="Times New Roman" w:hAnsi="Verdana" w:cs="Times New Roman"/>
          <w:sz w:val="18"/>
          <w:szCs w:val="17"/>
        </w:rPr>
      </w:pP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47</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52</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47</w:t>
      </w:r>
      <w:r w:rsidRPr="004B2040">
        <w:rPr>
          <w:rFonts w:ascii="Verdana" w:eastAsia="Times New Roman" w:hAnsi="Verdana" w:cs="Times New Roman"/>
          <w:sz w:val="18"/>
          <w:szCs w:val="17"/>
        </w:rPr>
        <w:tab/>
        <w:t>Most people can be trusted</w:t>
      </w:r>
    </w:p>
    <w:p w:rsidR="00C378E8" w:rsidRPr="004B2040" w:rsidRDefault="00C378E8" w:rsidP="00C378E8">
      <w:pPr>
        <w:tabs>
          <w:tab w:val="center" w:pos="720"/>
          <w:tab w:val="center" w:pos="2160"/>
          <w:tab w:val="center" w:pos="3600"/>
          <w:tab w:val="left" w:pos="4410"/>
        </w:tabs>
        <w:rPr>
          <w:rFonts w:ascii="Verdana" w:eastAsia="Times New Roman" w:hAnsi="Verdana" w:cs="Times New Roman"/>
          <w:sz w:val="18"/>
          <w:szCs w:val="17"/>
        </w:rPr>
      </w:pP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52</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48</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51</w:t>
      </w:r>
      <w:r w:rsidRPr="004B2040">
        <w:rPr>
          <w:rFonts w:ascii="Verdana" w:eastAsia="Times New Roman" w:hAnsi="Verdana" w:cs="Times New Roman"/>
          <w:sz w:val="18"/>
          <w:szCs w:val="17"/>
        </w:rPr>
        <w:tab/>
      </w:r>
      <w:proofErr w:type="gramStart"/>
      <w:r w:rsidRPr="004B2040">
        <w:rPr>
          <w:rFonts w:ascii="Verdana" w:eastAsia="Times New Roman" w:hAnsi="Verdana" w:cs="Times New Roman"/>
          <w:sz w:val="18"/>
          <w:szCs w:val="17"/>
        </w:rPr>
        <w:t>Can’t</w:t>
      </w:r>
      <w:proofErr w:type="gramEnd"/>
      <w:r w:rsidRPr="004B2040">
        <w:rPr>
          <w:rFonts w:ascii="Verdana" w:eastAsia="Times New Roman" w:hAnsi="Verdana" w:cs="Times New Roman"/>
          <w:sz w:val="18"/>
          <w:szCs w:val="17"/>
        </w:rPr>
        <w:t xml:space="preserve"> be too careful in dealing with people</w:t>
      </w:r>
    </w:p>
    <w:p w:rsidR="00892CC4" w:rsidRPr="004B2040" w:rsidRDefault="00892CC4" w:rsidP="00C378E8">
      <w:pPr>
        <w:tabs>
          <w:tab w:val="center" w:pos="720"/>
          <w:tab w:val="center" w:pos="2160"/>
          <w:tab w:val="center" w:pos="3600"/>
          <w:tab w:val="left" w:pos="4410"/>
        </w:tabs>
        <w:rPr>
          <w:rFonts w:ascii="Verdana" w:eastAsia="Times New Roman" w:hAnsi="Verdana" w:cs="Times New Roman"/>
          <w:b/>
          <w:sz w:val="18"/>
          <w:szCs w:val="17"/>
        </w:rPr>
      </w:pP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1</w:t>
      </w:r>
      <w:r w:rsidRPr="004B2040">
        <w:rPr>
          <w:rFonts w:ascii="Verdana" w:eastAsia="Times New Roman" w:hAnsi="Verdana" w:cs="Times New Roman"/>
          <w:sz w:val="18"/>
          <w:szCs w:val="17"/>
        </w:rPr>
        <w:tab/>
      </w:r>
      <w:r w:rsidR="00A90B17"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1</w:t>
      </w:r>
      <w:r w:rsidRPr="004B2040">
        <w:rPr>
          <w:rFonts w:ascii="Verdana" w:eastAsia="Times New Roman" w:hAnsi="Verdana" w:cs="Times New Roman"/>
          <w:sz w:val="18"/>
          <w:szCs w:val="17"/>
        </w:rPr>
        <w:tab/>
        <w:t xml:space="preserve">Other/Depends </w:t>
      </w:r>
      <w:r w:rsidRPr="004B2040">
        <w:rPr>
          <w:rFonts w:ascii="Verdana" w:eastAsia="Times New Roman" w:hAnsi="Verdana" w:cs="Times New Roman"/>
          <w:b/>
          <w:sz w:val="18"/>
          <w:szCs w:val="17"/>
        </w:rPr>
        <w:t>(VOL.)</w:t>
      </w:r>
      <w:r w:rsidR="001A715C" w:rsidRPr="004B2040">
        <w:rPr>
          <w:rStyle w:val="FootnoteReference"/>
          <w:rFonts w:ascii="Verdana" w:eastAsia="Times New Roman" w:hAnsi="Verdana" w:cs="Times New Roman"/>
          <w:b/>
          <w:sz w:val="18"/>
          <w:szCs w:val="17"/>
        </w:rPr>
        <w:footnoteReference w:id="10"/>
      </w:r>
    </w:p>
    <w:p w:rsidR="00982B5F" w:rsidRPr="004B2040" w:rsidRDefault="00C378E8" w:rsidP="00F34291">
      <w:pPr>
        <w:tabs>
          <w:tab w:val="center" w:pos="720"/>
          <w:tab w:val="center" w:pos="2160"/>
          <w:tab w:val="center" w:pos="3600"/>
          <w:tab w:val="left" w:pos="4410"/>
        </w:tabs>
        <w:rPr>
          <w:rFonts w:ascii="Verdana" w:eastAsia="Times New Roman" w:hAnsi="Verdana" w:cs="Times New Roman"/>
          <w:b/>
          <w:sz w:val="18"/>
          <w:szCs w:val="17"/>
        </w:rPr>
      </w:pP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1</w:t>
      </w:r>
      <w:r w:rsidRPr="004B2040">
        <w:rPr>
          <w:rFonts w:ascii="Verdana" w:eastAsia="Times New Roman" w:hAnsi="Verdana" w:cs="Times New Roman"/>
          <w:sz w:val="18"/>
          <w:szCs w:val="17"/>
        </w:rPr>
        <w:tab/>
        <w:t xml:space="preserve">Don’t know/Refused </w:t>
      </w:r>
      <w:r w:rsidRPr="004B2040">
        <w:rPr>
          <w:rFonts w:ascii="Verdana" w:eastAsia="Times New Roman" w:hAnsi="Verdana" w:cs="Times New Roman"/>
          <w:b/>
          <w:sz w:val="18"/>
          <w:szCs w:val="17"/>
        </w:rPr>
        <w:t>(VOL.)</w:t>
      </w:r>
    </w:p>
    <w:p w:rsidR="00F34291" w:rsidRPr="004B2040" w:rsidRDefault="00F34291" w:rsidP="00F34291">
      <w:pPr>
        <w:tabs>
          <w:tab w:val="center" w:pos="720"/>
          <w:tab w:val="center" w:pos="2160"/>
          <w:tab w:val="center" w:pos="3600"/>
          <w:tab w:val="left" w:pos="4410"/>
        </w:tabs>
        <w:rPr>
          <w:rFonts w:ascii="Verdana" w:eastAsia="Verdana" w:hAnsi="Verdana" w:cs="Times New Roman"/>
          <w:b/>
          <w:sz w:val="18"/>
          <w:szCs w:val="18"/>
        </w:rPr>
      </w:pPr>
    </w:p>
    <w:p w:rsidR="00A74FD3" w:rsidRPr="004B2040" w:rsidRDefault="00A74FD3" w:rsidP="00A74FD3">
      <w:pPr>
        <w:ind w:left="720" w:hanging="720"/>
        <w:rPr>
          <w:rFonts w:ascii="Verdana" w:hAnsi="Verdana" w:cs="Arial"/>
          <w:b/>
          <w:sz w:val="18"/>
          <w:szCs w:val="18"/>
        </w:rPr>
      </w:pPr>
      <w:r w:rsidRPr="004B2040">
        <w:rPr>
          <w:rFonts w:ascii="Verdana" w:hAnsi="Verdana" w:cs="Arial"/>
          <w:b/>
          <w:sz w:val="18"/>
          <w:szCs w:val="18"/>
        </w:rPr>
        <w:t>ASK ALL</w:t>
      </w:r>
      <w:r w:rsidR="006E144A" w:rsidRPr="004B2040">
        <w:rPr>
          <w:rFonts w:ascii="Verdana" w:hAnsi="Verdana" w:cs="Arial"/>
          <w:b/>
          <w:sz w:val="18"/>
          <w:szCs w:val="18"/>
        </w:rPr>
        <w:t>:</w:t>
      </w:r>
    </w:p>
    <w:p w:rsidR="00A74FD3" w:rsidRPr="004B2040" w:rsidRDefault="00A74FD3" w:rsidP="00A1080E">
      <w:pPr>
        <w:ind w:left="720" w:hanging="720"/>
        <w:contextualSpacing/>
        <w:rPr>
          <w:rFonts w:ascii="Verdana" w:hAnsi="Verdana" w:cs="Arial"/>
          <w:color w:val="7F7F7F" w:themeColor="text1" w:themeTint="80"/>
          <w:sz w:val="18"/>
          <w:szCs w:val="18"/>
          <w:shd w:val="clear" w:color="auto" w:fill="FFFFFF"/>
        </w:rPr>
      </w:pPr>
      <w:r w:rsidRPr="004B2040">
        <w:rPr>
          <w:rFonts w:ascii="Verdana" w:eastAsiaTheme="minorHAnsi" w:hAnsi="Verdana" w:cs="Arial"/>
          <w:sz w:val="18"/>
          <w:szCs w:val="18"/>
        </w:rPr>
        <w:t>Q</w:t>
      </w:r>
      <w:r w:rsidR="00C6719D" w:rsidRPr="004B2040">
        <w:rPr>
          <w:rFonts w:ascii="Verdana" w:eastAsiaTheme="minorHAnsi" w:hAnsi="Verdana" w:cs="Arial"/>
          <w:sz w:val="18"/>
          <w:szCs w:val="18"/>
        </w:rPr>
        <w:t>.</w:t>
      </w:r>
      <w:r w:rsidRPr="004B2040">
        <w:rPr>
          <w:rFonts w:ascii="Verdana" w:eastAsiaTheme="minorHAnsi" w:hAnsi="Verdana" w:cs="Arial"/>
          <w:sz w:val="18"/>
          <w:szCs w:val="18"/>
        </w:rPr>
        <w:t>1</w:t>
      </w:r>
      <w:r w:rsidR="00995FA4" w:rsidRPr="004B2040">
        <w:rPr>
          <w:rFonts w:ascii="Verdana" w:eastAsiaTheme="minorHAnsi" w:hAnsi="Verdana" w:cs="Arial"/>
          <w:sz w:val="18"/>
          <w:szCs w:val="18"/>
        </w:rPr>
        <w:t>2</w:t>
      </w:r>
      <w:r w:rsidR="00C6719D" w:rsidRPr="004B2040">
        <w:rPr>
          <w:rFonts w:ascii="Verdana" w:eastAsiaTheme="minorHAnsi" w:hAnsi="Verdana" w:cs="Arial"/>
          <w:sz w:val="18"/>
          <w:szCs w:val="18"/>
        </w:rPr>
        <w:tab/>
      </w:r>
      <w:r w:rsidRPr="004B2040">
        <w:rPr>
          <w:rFonts w:ascii="Verdana" w:eastAsiaTheme="minorHAnsi" w:hAnsi="Verdana" w:cs="Arial"/>
          <w:b/>
          <w:sz w:val="18"/>
          <w:szCs w:val="18"/>
        </w:rPr>
        <w:t>Would you say that in general your health is</w:t>
      </w:r>
      <w:proofErr w:type="gramStart"/>
      <w:r w:rsidRPr="004B2040">
        <w:rPr>
          <w:rFonts w:ascii="Verdana" w:eastAsiaTheme="minorHAnsi" w:hAnsi="Verdana" w:cs="Arial"/>
          <w:b/>
          <w:sz w:val="18"/>
          <w:szCs w:val="18"/>
        </w:rPr>
        <w:t>…</w:t>
      </w:r>
      <w:proofErr w:type="gramEnd"/>
    </w:p>
    <w:p w:rsidR="005E5AEF" w:rsidRPr="004B2040" w:rsidRDefault="005E5AEF" w:rsidP="005E5AEF">
      <w:pPr>
        <w:pStyle w:val="C1ToplineText"/>
        <w:tabs>
          <w:tab w:val="center" w:pos="720"/>
          <w:tab w:val="left" w:pos="1440"/>
        </w:tabs>
        <w:rPr>
          <w:sz w:val="18"/>
          <w:szCs w:val="18"/>
        </w:rPr>
      </w:pPr>
    </w:p>
    <w:p w:rsidR="00DE1DB7" w:rsidRPr="004B2040" w:rsidRDefault="00114D33" w:rsidP="00DE1DB7">
      <w:pPr>
        <w:tabs>
          <w:tab w:val="center" w:pos="4500"/>
          <w:tab w:val="center" w:pos="5400"/>
          <w:tab w:val="center" w:pos="6300"/>
          <w:tab w:val="center" w:pos="7200"/>
          <w:tab w:val="center" w:pos="8100"/>
          <w:tab w:val="center" w:pos="9000"/>
        </w:tabs>
        <w:rPr>
          <w:rFonts w:ascii="Verdana" w:eastAsia="Times New Roman" w:hAnsi="Verdana" w:cs="Times New Roman"/>
          <w:b/>
          <w:sz w:val="18"/>
          <w:szCs w:val="17"/>
        </w:rPr>
      </w:pPr>
      <w:r w:rsidRPr="004B2040">
        <w:rPr>
          <w:rFonts w:ascii="Verdana" w:eastAsia="Times New Roman" w:hAnsi="Verdana" w:cs="Times New Roman"/>
          <w:b/>
          <w:sz w:val="18"/>
          <w:szCs w:val="17"/>
        </w:rPr>
        <w:tab/>
      </w:r>
      <w:r w:rsidRPr="004B2040">
        <w:rPr>
          <w:rFonts w:ascii="Verdana" w:eastAsia="Times New Roman" w:hAnsi="Verdana" w:cs="Times New Roman"/>
          <w:b/>
          <w:sz w:val="18"/>
          <w:szCs w:val="17"/>
        </w:rPr>
        <w:tab/>
      </w:r>
      <w:r w:rsidRPr="004B2040">
        <w:rPr>
          <w:rFonts w:ascii="Verdana" w:eastAsia="Times New Roman" w:hAnsi="Verdana" w:cs="Times New Roman"/>
          <w:b/>
          <w:sz w:val="18"/>
          <w:szCs w:val="17"/>
        </w:rPr>
        <w:tab/>
      </w:r>
      <w:r w:rsidRPr="004B2040">
        <w:rPr>
          <w:rFonts w:ascii="Verdana" w:eastAsia="Times New Roman" w:hAnsi="Verdana" w:cs="Times New Roman"/>
          <w:b/>
          <w:sz w:val="18"/>
          <w:szCs w:val="17"/>
        </w:rPr>
        <w:tab/>
      </w:r>
      <w:r w:rsidRPr="004B2040">
        <w:rPr>
          <w:rFonts w:ascii="Verdana" w:eastAsia="Times New Roman" w:hAnsi="Verdana" w:cs="Times New Roman"/>
          <w:b/>
          <w:sz w:val="18"/>
          <w:szCs w:val="17"/>
        </w:rPr>
        <w:tab/>
      </w:r>
      <w:r w:rsidRPr="004B2040">
        <w:rPr>
          <w:rFonts w:ascii="Verdana" w:eastAsia="Times New Roman" w:hAnsi="Verdana" w:cs="Times New Roman"/>
          <w:b/>
          <w:sz w:val="18"/>
          <w:szCs w:val="17"/>
        </w:rPr>
        <w:tab/>
      </w:r>
      <w:proofErr w:type="gramStart"/>
      <w:r w:rsidRPr="004B2040">
        <w:rPr>
          <w:rFonts w:ascii="Verdana" w:eastAsia="Times New Roman" w:hAnsi="Verdana" w:cs="Times New Roman"/>
          <w:b/>
          <w:sz w:val="18"/>
          <w:szCs w:val="17"/>
        </w:rPr>
        <w:t>(</w:t>
      </w:r>
      <w:r w:rsidR="00DE1DB7" w:rsidRPr="004B2040">
        <w:rPr>
          <w:rFonts w:ascii="Verdana" w:eastAsia="Times New Roman" w:hAnsi="Verdana" w:cs="Times New Roman"/>
          <w:b/>
          <w:sz w:val="18"/>
          <w:szCs w:val="17"/>
        </w:rPr>
        <w:t>VOL.)</w:t>
      </w:r>
      <w:proofErr w:type="gramEnd"/>
    </w:p>
    <w:p w:rsidR="00DE1DB7" w:rsidRPr="004B2040" w:rsidRDefault="00DE1DB7" w:rsidP="00DE1DB7">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t>Very</w:t>
      </w: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t>DK/</w:t>
      </w:r>
    </w:p>
    <w:p w:rsidR="00DE1DB7" w:rsidRPr="004B2040" w:rsidRDefault="00DE1DB7" w:rsidP="00DE1DB7">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Excellent</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good</w:t>
      </w:r>
      <w:r w:rsidRPr="004B2040">
        <w:rPr>
          <w:rFonts w:ascii="Verdana" w:eastAsia="Times New Roman" w:hAnsi="Verdana" w:cs="Times New Roman"/>
          <w:sz w:val="18"/>
          <w:szCs w:val="17"/>
        </w:rPr>
        <w:tab/>
      </w:r>
      <w:proofErr w:type="spellStart"/>
      <w:r w:rsidRPr="004B2040">
        <w:rPr>
          <w:rFonts w:ascii="Verdana" w:eastAsia="Times New Roman" w:hAnsi="Verdana" w:cs="Times New Roman"/>
          <w:sz w:val="18"/>
          <w:szCs w:val="17"/>
          <w:u w:val="single"/>
        </w:rPr>
        <w:t>Good</w:t>
      </w:r>
      <w:proofErr w:type="spellEnd"/>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Fair</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Poor</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Refused</w:t>
      </w:r>
    </w:p>
    <w:p w:rsidR="00DE1DB7" w:rsidRPr="004B2040" w:rsidRDefault="00DE1DB7" w:rsidP="00DE1DB7">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825A91" w:rsidRPr="004B2040">
        <w:rPr>
          <w:rFonts w:ascii="Verdana" w:eastAsia="Times New Roman" w:hAnsi="Verdana" w:cs="Times New Roman"/>
          <w:sz w:val="18"/>
          <w:szCs w:val="17"/>
        </w:rPr>
        <w:t>13</w:t>
      </w:r>
      <w:r w:rsidR="00825A91" w:rsidRPr="004B2040">
        <w:rPr>
          <w:rFonts w:ascii="Verdana" w:eastAsia="Times New Roman" w:hAnsi="Verdana" w:cs="Times New Roman"/>
          <w:sz w:val="18"/>
          <w:szCs w:val="17"/>
        </w:rPr>
        <w:tab/>
        <w:t>35</w:t>
      </w:r>
      <w:r w:rsidR="00825A91" w:rsidRPr="004B2040">
        <w:rPr>
          <w:rFonts w:ascii="Verdana" w:eastAsia="Times New Roman" w:hAnsi="Verdana" w:cs="Times New Roman"/>
          <w:sz w:val="18"/>
          <w:szCs w:val="17"/>
        </w:rPr>
        <w:tab/>
        <w:t>32</w:t>
      </w:r>
      <w:r w:rsidR="00825A91" w:rsidRPr="004B2040">
        <w:rPr>
          <w:rFonts w:ascii="Verdana" w:eastAsia="Times New Roman" w:hAnsi="Verdana" w:cs="Times New Roman"/>
          <w:sz w:val="18"/>
          <w:szCs w:val="17"/>
        </w:rPr>
        <w:tab/>
        <w:t>15</w:t>
      </w:r>
      <w:r w:rsidR="00825A91" w:rsidRPr="004B2040">
        <w:rPr>
          <w:rFonts w:ascii="Verdana" w:eastAsia="Times New Roman" w:hAnsi="Verdana" w:cs="Times New Roman"/>
          <w:sz w:val="18"/>
          <w:szCs w:val="17"/>
        </w:rPr>
        <w:tab/>
        <w:t>5</w:t>
      </w:r>
      <w:r w:rsidR="00825A91" w:rsidRPr="004B2040">
        <w:rPr>
          <w:rFonts w:ascii="Verdana" w:eastAsia="Times New Roman" w:hAnsi="Verdana" w:cs="Times New Roman"/>
          <w:sz w:val="18"/>
          <w:szCs w:val="17"/>
        </w:rPr>
        <w:tab/>
        <w:t>*</w:t>
      </w:r>
    </w:p>
    <w:p w:rsidR="00DE1DB7" w:rsidRPr="004B2040" w:rsidRDefault="00DE1DB7" w:rsidP="00DE1DB7">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00825A91" w:rsidRPr="004B2040">
        <w:rPr>
          <w:rFonts w:ascii="Verdana" w:eastAsia="Times New Roman" w:hAnsi="Verdana" w:cs="Times New Roman"/>
          <w:i/>
          <w:sz w:val="18"/>
          <w:szCs w:val="17"/>
        </w:rPr>
        <w:tab/>
        <w:t>10</w:t>
      </w:r>
      <w:r w:rsidR="00825A91" w:rsidRPr="004B2040">
        <w:rPr>
          <w:rFonts w:ascii="Verdana" w:eastAsia="Times New Roman" w:hAnsi="Verdana" w:cs="Times New Roman"/>
          <w:i/>
          <w:sz w:val="18"/>
          <w:szCs w:val="17"/>
        </w:rPr>
        <w:tab/>
        <w:t>38</w:t>
      </w:r>
      <w:r w:rsidR="00825A91" w:rsidRPr="004B2040">
        <w:rPr>
          <w:rFonts w:ascii="Verdana" w:eastAsia="Times New Roman" w:hAnsi="Verdana" w:cs="Times New Roman"/>
          <w:i/>
          <w:sz w:val="18"/>
          <w:szCs w:val="17"/>
        </w:rPr>
        <w:tab/>
        <w:t>36</w:t>
      </w:r>
      <w:r w:rsidR="00825A91" w:rsidRPr="004B2040">
        <w:rPr>
          <w:rFonts w:ascii="Verdana" w:eastAsia="Times New Roman" w:hAnsi="Verdana" w:cs="Times New Roman"/>
          <w:i/>
          <w:sz w:val="18"/>
          <w:szCs w:val="17"/>
        </w:rPr>
        <w:tab/>
        <w:t>13</w:t>
      </w:r>
      <w:r w:rsidR="00825A91" w:rsidRPr="004B2040">
        <w:rPr>
          <w:rFonts w:ascii="Verdana" w:eastAsia="Times New Roman" w:hAnsi="Verdana" w:cs="Times New Roman"/>
          <w:i/>
          <w:sz w:val="18"/>
          <w:szCs w:val="17"/>
        </w:rPr>
        <w:tab/>
        <w:t>3</w:t>
      </w:r>
      <w:r w:rsidR="00825A91"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DE1DB7" w:rsidRPr="004B2040" w:rsidRDefault="00DE1DB7" w:rsidP="00DE1DB7">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00825A91" w:rsidRPr="004B2040">
        <w:rPr>
          <w:rFonts w:ascii="Verdana" w:eastAsia="Times New Roman" w:hAnsi="Verdana" w:cs="Times New Roman"/>
          <w:i/>
          <w:sz w:val="18"/>
          <w:szCs w:val="17"/>
        </w:rPr>
        <w:tab/>
        <w:t>17</w:t>
      </w:r>
      <w:r w:rsidR="00825A91" w:rsidRPr="004B2040">
        <w:rPr>
          <w:rFonts w:ascii="Verdana" w:eastAsia="Times New Roman" w:hAnsi="Verdana" w:cs="Times New Roman"/>
          <w:i/>
          <w:sz w:val="18"/>
          <w:szCs w:val="17"/>
        </w:rPr>
        <w:tab/>
        <w:t>34</w:t>
      </w:r>
      <w:r w:rsidR="00825A91" w:rsidRPr="004B2040">
        <w:rPr>
          <w:rFonts w:ascii="Verdana" w:eastAsia="Times New Roman" w:hAnsi="Verdana" w:cs="Times New Roman"/>
          <w:i/>
          <w:sz w:val="18"/>
          <w:szCs w:val="17"/>
        </w:rPr>
        <w:tab/>
        <w:t>30</w:t>
      </w:r>
      <w:r w:rsidR="00825A91" w:rsidRPr="004B2040">
        <w:rPr>
          <w:rFonts w:ascii="Verdana" w:eastAsia="Times New Roman" w:hAnsi="Verdana" w:cs="Times New Roman"/>
          <w:i/>
          <w:sz w:val="18"/>
          <w:szCs w:val="17"/>
        </w:rPr>
        <w:tab/>
        <w:t>14</w:t>
      </w:r>
      <w:r w:rsidR="00825A91" w:rsidRPr="004B2040">
        <w:rPr>
          <w:rFonts w:ascii="Verdana" w:eastAsia="Times New Roman" w:hAnsi="Verdana" w:cs="Times New Roman"/>
          <w:i/>
          <w:sz w:val="18"/>
          <w:szCs w:val="17"/>
        </w:rPr>
        <w:tab/>
        <w:t>4</w:t>
      </w:r>
      <w:r w:rsidR="00825A91" w:rsidRPr="004B2040">
        <w:rPr>
          <w:rFonts w:ascii="Verdana" w:eastAsia="Times New Roman" w:hAnsi="Verdana" w:cs="Times New Roman"/>
          <w:i/>
          <w:sz w:val="18"/>
          <w:szCs w:val="17"/>
        </w:rPr>
        <w:tab/>
        <w:t>*</w:t>
      </w:r>
    </w:p>
    <w:p w:rsidR="00DE1DB7" w:rsidRPr="004B2040" w:rsidRDefault="00DE1DB7" w:rsidP="00DE1DB7">
      <w:pPr>
        <w:tabs>
          <w:tab w:val="left" w:pos="720"/>
          <w:tab w:val="center" w:pos="3960"/>
          <w:tab w:val="center" w:pos="4860"/>
          <w:tab w:val="center" w:pos="5760"/>
          <w:tab w:val="center" w:pos="6660"/>
          <w:tab w:val="center" w:pos="7560"/>
          <w:tab w:val="center" w:pos="8460"/>
        </w:tabs>
        <w:rPr>
          <w:rFonts w:ascii="Verdana" w:eastAsia="Times New Roman" w:hAnsi="Verdana" w:cs="Times New Roman"/>
          <w:i/>
          <w:sz w:val="18"/>
          <w:szCs w:val="17"/>
        </w:rPr>
      </w:pPr>
    </w:p>
    <w:p w:rsidR="00DE1DB7" w:rsidRPr="004B2040" w:rsidRDefault="00DE1DB7" w:rsidP="00DE1DB7">
      <w:pPr>
        <w:tabs>
          <w:tab w:val="left" w:pos="720"/>
          <w:tab w:val="center" w:pos="3960"/>
          <w:tab w:val="center" w:pos="4860"/>
          <w:tab w:val="center" w:pos="5760"/>
          <w:tab w:val="center" w:pos="6660"/>
          <w:tab w:val="center" w:pos="7560"/>
          <w:tab w:val="center" w:pos="8460"/>
        </w:tabs>
        <w:rPr>
          <w:rFonts w:ascii="Verdana" w:eastAsia="Times New Roman" w:hAnsi="Verdana" w:cs="Times New Roman"/>
          <w:b/>
          <w:sz w:val="18"/>
          <w:szCs w:val="17"/>
        </w:rPr>
      </w:pPr>
      <w:r w:rsidRPr="004B2040">
        <w:rPr>
          <w:rFonts w:ascii="Verdana" w:eastAsia="Times New Roman" w:hAnsi="Verdana" w:cs="Times New Roman"/>
          <w:i/>
          <w:sz w:val="18"/>
          <w:szCs w:val="17"/>
        </w:rPr>
        <w:tab/>
      </w:r>
      <w:r w:rsidRPr="004B2040">
        <w:rPr>
          <w:rFonts w:ascii="Verdana" w:eastAsia="Times New Roman" w:hAnsi="Verdana" w:cs="Times New Roman"/>
          <w:b/>
          <w:sz w:val="18"/>
          <w:szCs w:val="17"/>
        </w:rPr>
        <w:t>BENCHMARK FOR COMPARISON:</w:t>
      </w:r>
    </w:p>
    <w:p w:rsidR="00DE1DB7" w:rsidRPr="004B2040" w:rsidRDefault="00DE1DB7" w:rsidP="00DE1DB7">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b/>
          <w:sz w:val="18"/>
          <w:szCs w:val="17"/>
        </w:rPr>
        <w:tab/>
      </w:r>
      <w:r w:rsidRPr="004B2040">
        <w:rPr>
          <w:rFonts w:ascii="Verdana" w:eastAsia="Times New Roman" w:hAnsi="Verdana" w:cs="Times New Roman"/>
          <w:sz w:val="18"/>
          <w:szCs w:val="17"/>
        </w:rPr>
        <w:t>2012 Behavioral Risk Factor</w:t>
      </w:r>
    </w:p>
    <w:p w:rsidR="00DE1DB7" w:rsidRPr="004B2040" w:rsidRDefault="00DE1DB7" w:rsidP="00DE1DB7">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00611CCB" w:rsidRPr="004B2040">
        <w:rPr>
          <w:rFonts w:ascii="Verdana" w:eastAsia="Times New Roman" w:hAnsi="Verdana" w:cs="Times New Roman"/>
          <w:sz w:val="18"/>
          <w:szCs w:val="17"/>
        </w:rPr>
        <w:t xml:space="preserve">   </w:t>
      </w:r>
      <w:r w:rsidRPr="004B2040">
        <w:rPr>
          <w:rFonts w:ascii="Verdana" w:eastAsia="Times New Roman" w:hAnsi="Verdana" w:cs="Times New Roman"/>
          <w:sz w:val="18"/>
          <w:szCs w:val="17"/>
        </w:rPr>
        <w:t>Surveillance System Survey</w:t>
      </w:r>
      <w:r w:rsidRPr="004B2040">
        <w:rPr>
          <w:rFonts w:ascii="Verdana" w:eastAsia="Times New Roman" w:hAnsi="Verdana" w:cs="Times New Roman"/>
          <w:sz w:val="18"/>
          <w:szCs w:val="17"/>
        </w:rPr>
        <w:tab/>
        <w:t>19</w:t>
      </w:r>
      <w:r w:rsidRPr="004B2040">
        <w:rPr>
          <w:rFonts w:ascii="Verdana" w:eastAsia="Times New Roman" w:hAnsi="Verdana" w:cs="Times New Roman"/>
          <w:sz w:val="18"/>
          <w:szCs w:val="17"/>
        </w:rPr>
        <w:tab/>
        <w:t>32</w:t>
      </w:r>
      <w:r w:rsidRPr="004B2040">
        <w:rPr>
          <w:rFonts w:ascii="Verdana" w:eastAsia="Times New Roman" w:hAnsi="Verdana" w:cs="Times New Roman"/>
          <w:sz w:val="18"/>
          <w:szCs w:val="17"/>
        </w:rPr>
        <w:tab/>
        <w:t>31</w:t>
      </w:r>
      <w:r w:rsidRPr="004B2040">
        <w:rPr>
          <w:rFonts w:ascii="Verdana" w:eastAsia="Times New Roman" w:hAnsi="Verdana" w:cs="Times New Roman"/>
          <w:sz w:val="18"/>
          <w:szCs w:val="17"/>
        </w:rPr>
        <w:tab/>
        <w:t>13</w:t>
      </w:r>
      <w:r w:rsidRPr="004B2040">
        <w:rPr>
          <w:rFonts w:ascii="Verdana" w:eastAsia="Times New Roman" w:hAnsi="Verdana" w:cs="Times New Roman"/>
          <w:sz w:val="18"/>
          <w:szCs w:val="17"/>
        </w:rPr>
        <w:tab/>
        <w:t>5</w:t>
      </w:r>
      <w:r w:rsidRPr="004B2040">
        <w:rPr>
          <w:rFonts w:ascii="Verdana" w:eastAsia="Times New Roman" w:hAnsi="Verdana" w:cs="Times New Roman"/>
          <w:sz w:val="18"/>
          <w:szCs w:val="17"/>
        </w:rPr>
        <w:tab/>
        <w:t>*</w:t>
      </w:r>
    </w:p>
    <w:p w:rsidR="005A430F" w:rsidRPr="004B2040" w:rsidRDefault="005A430F" w:rsidP="005A430F">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b/>
          <w:sz w:val="18"/>
          <w:szCs w:val="17"/>
        </w:rPr>
        <w:tab/>
      </w:r>
      <w:r w:rsidRPr="004B2040">
        <w:rPr>
          <w:rFonts w:ascii="Verdana" w:eastAsia="Times New Roman" w:hAnsi="Verdana" w:cs="Times New Roman"/>
          <w:sz w:val="18"/>
          <w:szCs w:val="17"/>
        </w:rPr>
        <w:t xml:space="preserve">2012 </w:t>
      </w:r>
      <w:r>
        <w:rPr>
          <w:rFonts w:ascii="Verdana" w:eastAsia="Times New Roman" w:hAnsi="Verdana" w:cs="Times New Roman"/>
          <w:sz w:val="18"/>
          <w:szCs w:val="17"/>
        </w:rPr>
        <w:t>National Health Interview</w:t>
      </w:r>
    </w:p>
    <w:p w:rsidR="005A430F" w:rsidRPr="004B2040" w:rsidRDefault="005A430F" w:rsidP="005A430F">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t xml:space="preserve">   Survey</w:t>
      </w:r>
      <w:r w:rsidRPr="004B2040">
        <w:rPr>
          <w:rFonts w:ascii="Verdana" w:eastAsia="Times New Roman" w:hAnsi="Verdana" w:cs="Times New Roman"/>
          <w:sz w:val="18"/>
          <w:szCs w:val="17"/>
        </w:rPr>
        <w:tab/>
      </w:r>
      <w:r w:rsidR="006B3F71">
        <w:rPr>
          <w:rFonts w:ascii="Verdana" w:eastAsia="Times New Roman" w:hAnsi="Verdana" w:cs="Times New Roman"/>
          <w:sz w:val="18"/>
          <w:szCs w:val="17"/>
        </w:rPr>
        <w:t>22</w:t>
      </w:r>
      <w:r w:rsidR="006B3F71">
        <w:rPr>
          <w:rFonts w:ascii="Verdana" w:eastAsia="Times New Roman" w:hAnsi="Verdana" w:cs="Times New Roman"/>
          <w:sz w:val="18"/>
          <w:szCs w:val="17"/>
        </w:rPr>
        <w:tab/>
        <w:t>30</w:t>
      </w:r>
      <w:r w:rsidR="006B3F71">
        <w:rPr>
          <w:rFonts w:ascii="Verdana" w:eastAsia="Times New Roman" w:hAnsi="Verdana" w:cs="Times New Roman"/>
          <w:sz w:val="18"/>
          <w:szCs w:val="17"/>
        </w:rPr>
        <w:tab/>
        <w:t>29</w:t>
      </w:r>
      <w:r w:rsidR="006B3F71">
        <w:rPr>
          <w:rFonts w:ascii="Verdana" w:eastAsia="Times New Roman" w:hAnsi="Verdana" w:cs="Times New Roman"/>
          <w:sz w:val="18"/>
          <w:szCs w:val="17"/>
        </w:rPr>
        <w:tab/>
        <w:t>14</w:t>
      </w:r>
      <w:r w:rsidR="006B3F71">
        <w:rPr>
          <w:rFonts w:ascii="Verdana" w:eastAsia="Times New Roman" w:hAnsi="Verdana" w:cs="Times New Roman"/>
          <w:sz w:val="18"/>
          <w:szCs w:val="17"/>
        </w:rPr>
        <w:tab/>
        <w:t>5</w:t>
      </w:r>
      <w:r w:rsidR="006B3F71">
        <w:rPr>
          <w:rFonts w:ascii="Verdana" w:eastAsia="Times New Roman" w:hAnsi="Verdana" w:cs="Times New Roman"/>
          <w:sz w:val="18"/>
          <w:szCs w:val="17"/>
        </w:rPr>
        <w:tab/>
        <w:t>--</w:t>
      </w:r>
    </w:p>
    <w:p w:rsidR="00A936B5" w:rsidRPr="004B2040" w:rsidRDefault="00A936B5" w:rsidP="005E5AEF">
      <w:pPr>
        <w:tabs>
          <w:tab w:val="center" w:pos="720"/>
          <w:tab w:val="center" w:pos="2160"/>
          <w:tab w:val="center" w:pos="3600"/>
          <w:tab w:val="left" w:pos="4410"/>
        </w:tabs>
        <w:rPr>
          <w:rFonts w:ascii="Verdana" w:eastAsia="Times New Roman" w:hAnsi="Verdana" w:cs="Times New Roman"/>
          <w:b/>
          <w:sz w:val="18"/>
          <w:szCs w:val="17"/>
        </w:rPr>
      </w:pPr>
    </w:p>
    <w:p w:rsidR="006B2F8B" w:rsidRDefault="006B2F8B">
      <w:pPr>
        <w:rPr>
          <w:rFonts w:ascii="Verdana" w:hAnsi="Verdana" w:cs="Arial"/>
          <w:b/>
          <w:sz w:val="18"/>
          <w:szCs w:val="18"/>
        </w:rPr>
      </w:pPr>
      <w:r>
        <w:rPr>
          <w:rFonts w:ascii="Verdana" w:hAnsi="Verdana" w:cs="Arial"/>
          <w:b/>
          <w:sz w:val="18"/>
          <w:szCs w:val="18"/>
        </w:rPr>
        <w:br w:type="page"/>
      </w:r>
    </w:p>
    <w:p w:rsidR="00A74FD3" w:rsidRPr="004B2040" w:rsidRDefault="00A74FD3" w:rsidP="00A74FD3">
      <w:pPr>
        <w:ind w:left="720" w:hanging="720"/>
        <w:rPr>
          <w:rFonts w:ascii="Verdana" w:hAnsi="Verdana" w:cs="Arial"/>
          <w:b/>
          <w:sz w:val="18"/>
          <w:szCs w:val="18"/>
        </w:rPr>
      </w:pPr>
      <w:r w:rsidRPr="004B2040">
        <w:rPr>
          <w:rFonts w:ascii="Verdana" w:hAnsi="Verdana" w:cs="Arial"/>
          <w:b/>
          <w:sz w:val="18"/>
          <w:szCs w:val="18"/>
        </w:rPr>
        <w:lastRenderedPageBreak/>
        <w:t>ASK ALL</w:t>
      </w:r>
      <w:r w:rsidR="006E144A" w:rsidRPr="004B2040">
        <w:rPr>
          <w:rFonts w:ascii="Verdana" w:hAnsi="Verdana" w:cs="Arial"/>
          <w:b/>
          <w:sz w:val="18"/>
          <w:szCs w:val="18"/>
        </w:rPr>
        <w:t>:</w:t>
      </w:r>
    </w:p>
    <w:p w:rsidR="005E5AEF" w:rsidRPr="004B2040" w:rsidRDefault="00A74FD3" w:rsidP="005E5AEF">
      <w:pPr>
        <w:spacing w:after="240"/>
        <w:ind w:left="720" w:hanging="720"/>
        <w:rPr>
          <w:rFonts w:ascii="Verdana" w:eastAsiaTheme="minorHAnsi" w:hAnsi="Verdana" w:cs="Arial"/>
          <w:sz w:val="18"/>
          <w:szCs w:val="18"/>
        </w:rPr>
      </w:pPr>
      <w:r w:rsidRPr="004B2040">
        <w:rPr>
          <w:rFonts w:ascii="Verdana" w:eastAsiaTheme="minorHAnsi" w:hAnsi="Verdana" w:cs="Arial"/>
          <w:sz w:val="18"/>
          <w:szCs w:val="18"/>
        </w:rPr>
        <w:t>Q</w:t>
      </w:r>
      <w:r w:rsidR="00C6719D" w:rsidRPr="004B2040">
        <w:rPr>
          <w:rFonts w:ascii="Verdana" w:eastAsiaTheme="minorHAnsi" w:hAnsi="Verdana" w:cs="Arial"/>
          <w:sz w:val="18"/>
          <w:szCs w:val="18"/>
        </w:rPr>
        <w:t>.</w:t>
      </w:r>
      <w:r w:rsidRPr="004B2040">
        <w:rPr>
          <w:rFonts w:ascii="Verdana" w:eastAsiaTheme="minorHAnsi" w:hAnsi="Verdana" w:cs="Arial"/>
          <w:sz w:val="18"/>
          <w:szCs w:val="18"/>
        </w:rPr>
        <w:t>1</w:t>
      </w:r>
      <w:r w:rsidR="00995FA4" w:rsidRPr="004B2040">
        <w:rPr>
          <w:rFonts w:ascii="Verdana" w:eastAsiaTheme="minorHAnsi" w:hAnsi="Verdana" w:cs="Arial"/>
          <w:sz w:val="18"/>
          <w:szCs w:val="18"/>
        </w:rPr>
        <w:t>3</w:t>
      </w:r>
      <w:r w:rsidRPr="004B2040">
        <w:rPr>
          <w:rFonts w:ascii="Verdana" w:eastAsiaTheme="minorHAnsi" w:hAnsi="Verdana" w:cs="Arial"/>
          <w:sz w:val="18"/>
          <w:szCs w:val="18"/>
        </w:rPr>
        <w:t xml:space="preserve"> </w:t>
      </w:r>
      <w:r w:rsidR="00C6719D" w:rsidRPr="004B2040">
        <w:rPr>
          <w:rFonts w:ascii="Verdana" w:eastAsiaTheme="minorHAnsi" w:hAnsi="Verdana" w:cs="Arial"/>
          <w:sz w:val="18"/>
          <w:szCs w:val="18"/>
        </w:rPr>
        <w:tab/>
      </w:r>
      <w:r w:rsidRPr="004B2040">
        <w:rPr>
          <w:rFonts w:ascii="Verdana" w:eastAsiaTheme="minorHAnsi" w:hAnsi="Verdana" w:cs="Arial"/>
          <w:b/>
          <w:sz w:val="18"/>
          <w:szCs w:val="18"/>
        </w:rPr>
        <w:t>Was there a time in the past 12 months when you needed to see a doctor but could not because of the cost</w:t>
      </w:r>
      <w:r w:rsidR="005E5AEF" w:rsidRPr="004B2040">
        <w:rPr>
          <w:rFonts w:ascii="Verdana" w:eastAsiaTheme="minorHAnsi" w:hAnsi="Verdana" w:cs="Arial"/>
          <w:b/>
          <w:sz w:val="18"/>
          <w:szCs w:val="18"/>
        </w:rPr>
        <w:t>?</w:t>
      </w:r>
    </w:p>
    <w:p w:rsidR="004A06A8" w:rsidRPr="004B2040" w:rsidRDefault="004A06A8" w:rsidP="004A06A8">
      <w:pPr>
        <w:tabs>
          <w:tab w:val="center" w:pos="5040"/>
          <w:tab w:val="center" w:pos="6480"/>
          <w:tab w:val="center" w:pos="792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proofErr w:type="gramStart"/>
      <w:r w:rsidRPr="004B2040">
        <w:rPr>
          <w:rFonts w:ascii="Verdana" w:eastAsia="Times New Roman" w:hAnsi="Verdana" w:cs="Times New Roman"/>
          <w:b/>
          <w:sz w:val="18"/>
          <w:szCs w:val="17"/>
        </w:rPr>
        <w:t>(VOL.)</w:t>
      </w:r>
      <w:proofErr w:type="gramEnd"/>
    </w:p>
    <w:p w:rsidR="004A06A8" w:rsidRPr="004B2040" w:rsidRDefault="004A06A8" w:rsidP="004A06A8">
      <w:pPr>
        <w:tabs>
          <w:tab w:val="center" w:pos="5040"/>
          <w:tab w:val="center" w:pos="6480"/>
          <w:tab w:val="center" w:pos="7920"/>
        </w:tabs>
        <w:rPr>
          <w:rFonts w:ascii="Verdana" w:eastAsia="Times New Roman" w:hAnsi="Verdana" w:cs="Times New Roman"/>
          <w:sz w:val="18"/>
          <w:szCs w:val="17"/>
          <w:u w:val="single"/>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Yes</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No</w:t>
      </w:r>
      <w:r w:rsidRPr="004B2040">
        <w:rPr>
          <w:rFonts w:ascii="Verdana" w:eastAsia="Times New Roman" w:hAnsi="Verdana" w:cs="Times New Roman"/>
          <w:sz w:val="18"/>
          <w:szCs w:val="17"/>
        </w:rPr>
        <w:tab/>
      </w:r>
      <w:proofErr w:type="gramStart"/>
      <w:r w:rsidRPr="004B2040">
        <w:rPr>
          <w:rFonts w:ascii="Verdana" w:eastAsia="Times New Roman" w:hAnsi="Verdana" w:cs="Times New Roman"/>
          <w:sz w:val="18"/>
          <w:szCs w:val="17"/>
          <w:u w:val="single"/>
        </w:rPr>
        <w:t>Don’t</w:t>
      </w:r>
      <w:proofErr w:type="gramEnd"/>
      <w:r w:rsidRPr="004B2040">
        <w:rPr>
          <w:rFonts w:ascii="Verdana" w:eastAsia="Times New Roman" w:hAnsi="Verdana" w:cs="Times New Roman"/>
          <w:sz w:val="18"/>
          <w:szCs w:val="17"/>
          <w:u w:val="single"/>
        </w:rPr>
        <w:t xml:space="preserve"> know/Refused</w:t>
      </w:r>
    </w:p>
    <w:p w:rsidR="004A06A8" w:rsidRPr="004B2040" w:rsidRDefault="004A06A8" w:rsidP="004A06A8">
      <w:pPr>
        <w:tabs>
          <w:tab w:val="left" w:pos="720"/>
          <w:tab w:val="center" w:pos="5040"/>
          <w:tab w:val="center" w:pos="6480"/>
          <w:tab w:val="center" w:pos="792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hAnsi="Verdana" w:cs="Arial"/>
          <w:sz w:val="18"/>
          <w:szCs w:val="18"/>
        </w:rPr>
        <w:t>Jul 7-Aug 4, 2014 [N</w:t>
      </w:r>
      <w:r w:rsidRPr="004B2040">
        <w:rPr>
          <w:rFonts w:ascii="Verdana" w:eastAsia="Times New Roman" w:hAnsi="Verdana" w:cs="Times New Roman"/>
          <w:sz w:val="18"/>
          <w:szCs w:val="17"/>
        </w:rPr>
        <w:t>=</w:t>
      </w:r>
      <w:r w:rsidR="00316572"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w:t>
      </w:r>
      <w:r w:rsidRPr="004B2040">
        <w:rPr>
          <w:rFonts w:ascii="Verdana" w:eastAsia="Times New Roman" w:hAnsi="Verdana" w:cs="Times New Roman"/>
          <w:sz w:val="18"/>
          <w:szCs w:val="17"/>
        </w:rPr>
        <w:tab/>
      </w:r>
      <w:r w:rsidR="00E4562F" w:rsidRPr="004B2040">
        <w:rPr>
          <w:rFonts w:ascii="Verdana" w:eastAsia="Times New Roman" w:hAnsi="Verdana" w:cs="Times New Roman"/>
          <w:sz w:val="18"/>
          <w:szCs w:val="17"/>
        </w:rPr>
        <w:t>24</w:t>
      </w:r>
      <w:r w:rsidRPr="004B2040">
        <w:rPr>
          <w:rFonts w:ascii="Verdana" w:eastAsia="Times New Roman" w:hAnsi="Verdana" w:cs="Times New Roman"/>
          <w:sz w:val="18"/>
          <w:szCs w:val="17"/>
        </w:rPr>
        <w:tab/>
      </w:r>
      <w:r w:rsidR="00E4562F" w:rsidRPr="004B2040">
        <w:rPr>
          <w:rFonts w:ascii="Verdana" w:eastAsia="Times New Roman" w:hAnsi="Verdana" w:cs="Times New Roman"/>
          <w:sz w:val="18"/>
          <w:szCs w:val="17"/>
        </w:rPr>
        <w:t>76</w:t>
      </w:r>
      <w:r w:rsidRPr="004B2040">
        <w:rPr>
          <w:rFonts w:ascii="Verdana" w:eastAsia="Times New Roman" w:hAnsi="Verdana" w:cs="Times New Roman"/>
          <w:sz w:val="18"/>
          <w:szCs w:val="17"/>
        </w:rPr>
        <w:tab/>
      </w:r>
      <w:r w:rsidR="00E4562F" w:rsidRPr="004B2040">
        <w:rPr>
          <w:rFonts w:ascii="Verdana" w:eastAsia="Times New Roman" w:hAnsi="Verdana" w:cs="Times New Roman"/>
          <w:sz w:val="18"/>
          <w:szCs w:val="17"/>
        </w:rPr>
        <w:t>*</w:t>
      </w:r>
    </w:p>
    <w:p w:rsidR="004A06A8" w:rsidRPr="004B2040" w:rsidRDefault="004A06A8" w:rsidP="004A06A8">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w:t>
      </w:r>
      <w:r w:rsidR="00316572" w:rsidRPr="004B2040">
        <w:rPr>
          <w:rFonts w:ascii="Verdana" w:eastAsia="Times New Roman" w:hAnsi="Verdana" w:cs="Times New Roman"/>
          <w:i/>
          <w:sz w:val="18"/>
          <w:szCs w:val="17"/>
        </w:rPr>
        <w:t>1,509</w:t>
      </w:r>
      <w:r w:rsidRPr="004B2040">
        <w:rPr>
          <w:rFonts w:ascii="Verdana" w:eastAsia="Times New Roman" w:hAnsi="Verdana" w:cs="Times New Roman"/>
          <w:i/>
          <w:sz w:val="18"/>
          <w:szCs w:val="17"/>
        </w:rPr>
        <w:t>]</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t>28</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t>72</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r>
      <w:r w:rsidR="004B2040">
        <w:rPr>
          <w:rFonts w:ascii="Verdana" w:eastAsia="Times New Roman" w:hAnsi="Verdana" w:cs="Times New Roman"/>
          <w:i/>
          <w:sz w:val="18"/>
          <w:szCs w:val="17"/>
        </w:rPr>
        <w:t>0</w:t>
      </w:r>
    </w:p>
    <w:p w:rsidR="004A06A8" w:rsidRPr="004B2040" w:rsidRDefault="004A06A8" w:rsidP="004A06A8">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phone mode [N=</w:t>
      </w:r>
      <w:r w:rsidR="00316572" w:rsidRPr="004B2040">
        <w:rPr>
          <w:rFonts w:ascii="Verdana" w:eastAsia="Times New Roman" w:hAnsi="Verdana" w:cs="Times New Roman"/>
          <w:i/>
          <w:sz w:val="18"/>
          <w:szCs w:val="17"/>
        </w:rPr>
        <w:t>1,494</w:t>
      </w:r>
      <w:r w:rsidRPr="004B2040">
        <w:rPr>
          <w:rFonts w:ascii="Verdana" w:eastAsia="Times New Roman" w:hAnsi="Verdana" w:cs="Times New Roman"/>
          <w:i/>
          <w:sz w:val="18"/>
          <w:szCs w:val="17"/>
        </w:rPr>
        <w:t>]</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t>22</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t>78</w:t>
      </w:r>
      <w:r w:rsidR="00E4562F" w:rsidRPr="004B2040">
        <w:rPr>
          <w:rFonts w:ascii="Verdana" w:eastAsia="Times New Roman" w:hAnsi="Verdana" w:cs="Times New Roman"/>
          <w:i/>
          <w:sz w:val="18"/>
          <w:szCs w:val="17"/>
        </w:rPr>
        <w:tab/>
      </w:r>
      <w:r w:rsidR="00E4562F" w:rsidRPr="004B2040">
        <w:rPr>
          <w:rFonts w:ascii="Verdana" w:eastAsia="Times New Roman" w:hAnsi="Verdana" w:cs="Times New Roman"/>
          <w:i/>
          <w:sz w:val="18"/>
          <w:szCs w:val="17"/>
        </w:rPr>
        <w:tab/>
        <w:t>*</w:t>
      </w:r>
    </w:p>
    <w:p w:rsidR="004A06A8" w:rsidRPr="006B2F8B" w:rsidRDefault="004A06A8" w:rsidP="006B2F8B">
      <w:pPr>
        <w:rPr>
          <w:rFonts w:ascii="Verdana" w:eastAsia="Times New Roman" w:hAnsi="Verdana" w:cs="Times New Roman"/>
          <w:i/>
          <w:sz w:val="18"/>
          <w:szCs w:val="17"/>
        </w:rPr>
      </w:pPr>
      <w:r w:rsidRPr="004B2040">
        <w:rPr>
          <w:rFonts w:ascii="Verdana" w:eastAsia="Times New Roman" w:hAnsi="Verdana" w:cs="Times New Roman"/>
          <w:i/>
          <w:sz w:val="18"/>
          <w:szCs w:val="17"/>
        </w:rPr>
        <w:tab/>
      </w:r>
      <w:r w:rsidRPr="004B2040">
        <w:rPr>
          <w:rFonts w:ascii="Verdana" w:eastAsia="Times New Roman" w:hAnsi="Verdana" w:cs="Times New Roman"/>
          <w:b/>
          <w:sz w:val="18"/>
          <w:szCs w:val="17"/>
        </w:rPr>
        <w:t>BENCHMARK FOR COMPARISON:</w:t>
      </w:r>
    </w:p>
    <w:p w:rsidR="004A06A8" w:rsidRPr="004B2040" w:rsidRDefault="004A06A8" w:rsidP="004A06A8">
      <w:pPr>
        <w:tabs>
          <w:tab w:val="left" w:pos="720"/>
          <w:tab w:val="center" w:pos="5040"/>
          <w:tab w:val="center" w:pos="6480"/>
          <w:tab w:val="center" w:pos="7920"/>
          <w:tab w:val="center" w:pos="9000"/>
        </w:tabs>
        <w:rPr>
          <w:rFonts w:ascii="Verdana" w:eastAsia="Times New Roman" w:hAnsi="Verdana" w:cs="Times New Roman"/>
          <w:sz w:val="18"/>
          <w:szCs w:val="17"/>
        </w:rPr>
      </w:pPr>
      <w:r w:rsidRPr="004B2040">
        <w:rPr>
          <w:rFonts w:ascii="Verdana" w:eastAsia="Times New Roman" w:hAnsi="Verdana" w:cs="Times New Roman"/>
          <w:b/>
          <w:sz w:val="18"/>
          <w:szCs w:val="17"/>
        </w:rPr>
        <w:tab/>
      </w:r>
      <w:r w:rsidRPr="004B2040">
        <w:rPr>
          <w:rFonts w:ascii="Verdana" w:eastAsia="Times New Roman" w:hAnsi="Verdana" w:cs="Times New Roman"/>
          <w:sz w:val="18"/>
          <w:szCs w:val="17"/>
        </w:rPr>
        <w:t>2012 Behavioral Risk Factor</w:t>
      </w:r>
    </w:p>
    <w:p w:rsidR="004A06A8" w:rsidRDefault="004A06A8" w:rsidP="004A06A8">
      <w:pPr>
        <w:tabs>
          <w:tab w:val="left" w:pos="720"/>
          <w:tab w:val="center" w:pos="5040"/>
          <w:tab w:val="center" w:pos="6480"/>
          <w:tab w:val="center" w:pos="792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000B7837" w:rsidRPr="004B2040">
        <w:rPr>
          <w:rFonts w:ascii="Verdana" w:eastAsia="Times New Roman" w:hAnsi="Verdana" w:cs="Times New Roman"/>
          <w:sz w:val="18"/>
          <w:szCs w:val="17"/>
        </w:rPr>
        <w:t xml:space="preserve">   </w:t>
      </w:r>
      <w:r w:rsidRPr="004B2040">
        <w:rPr>
          <w:rFonts w:ascii="Verdana" w:eastAsia="Times New Roman" w:hAnsi="Verdana" w:cs="Times New Roman"/>
          <w:sz w:val="18"/>
          <w:szCs w:val="17"/>
        </w:rPr>
        <w:t>Surveillance Survey</w:t>
      </w:r>
      <w:r w:rsidRPr="004B2040">
        <w:rPr>
          <w:rFonts w:ascii="Verdana" w:eastAsia="Times New Roman" w:hAnsi="Verdana" w:cs="Times New Roman"/>
          <w:sz w:val="18"/>
          <w:szCs w:val="17"/>
        </w:rPr>
        <w:tab/>
        <w:t>17</w:t>
      </w:r>
      <w:r w:rsidRPr="004B2040">
        <w:rPr>
          <w:rFonts w:ascii="Verdana" w:eastAsia="Times New Roman" w:hAnsi="Verdana" w:cs="Times New Roman"/>
          <w:sz w:val="18"/>
          <w:szCs w:val="17"/>
        </w:rPr>
        <w:tab/>
        <w:t>83</w:t>
      </w:r>
      <w:r w:rsidRPr="004B2040">
        <w:rPr>
          <w:rFonts w:ascii="Verdana" w:eastAsia="Times New Roman" w:hAnsi="Verdana" w:cs="Times New Roman"/>
          <w:sz w:val="18"/>
          <w:szCs w:val="17"/>
        </w:rPr>
        <w:tab/>
        <w:t>*</w:t>
      </w:r>
    </w:p>
    <w:p w:rsidR="006B2F8B" w:rsidRDefault="006B2F8B" w:rsidP="00037E5B">
      <w:pPr>
        <w:rPr>
          <w:rFonts w:ascii="Verdana" w:hAnsi="Verdana" w:cs="Arial"/>
          <w:b/>
          <w:sz w:val="18"/>
          <w:szCs w:val="18"/>
        </w:rPr>
      </w:pPr>
    </w:p>
    <w:p w:rsidR="00A74FD3" w:rsidRDefault="00A74FD3" w:rsidP="00037E5B">
      <w:pPr>
        <w:rPr>
          <w:rFonts w:ascii="Verdana" w:hAnsi="Verdana" w:cs="Arial"/>
          <w:b/>
          <w:sz w:val="18"/>
          <w:szCs w:val="18"/>
        </w:rPr>
      </w:pPr>
      <w:r w:rsidRPr="001A00DD">
        <w:rPr>
          <w:rFonts w:ascii="Verdana" w:hAnsi="Verdana" w:cs="Arial"/>
          <w:b/>
          <w:sz w:val="18"/>
          <w:szCs w:val="18"/>
        </w:rPr>
        <w:t>ASK ALL</w:t>
      </w:r>
      <w:r w:rsidR="00C6719D">
        <w:rPr>
          <w:rFonts w:ascii="Verdana" w:hAnsi="Verdana" w:cs="Arial"/>
          <w:b/>
          <w:sz w:val="18"/>
          <w:szCs w:val="18"/>
        </w:rPr>
        <w:t>:</w:t>
      </w:r>
    </w:p>
    <w:p w:rsidR="00CC372A" w:rsidRDefault="00A74FD3" w:rsidP="00A43533">
      <w:pPr>
        <w:ind w:left="720" w:hanging="720"/>
        <w:rPr>
          <w:rFonts w:ascii="Verdana" w:eastAsiaTheme="minorHAnsi" w:hAnsi="Verdana" w:cs="Arial"/>
          <w:color w:val="7F7F7F" w:themeColor="text1" w:themeTint="80"/>
          <w:sz w:val="18"/>
          <w:szCs w:val="18"/>
        </w:rPr>
      </w:pPr>
      <w:r w:rsidRPr="001A00DD">
        <w:rPr>
          <w:rFonts w:ascii="Verdana" w:hAnsi="Verdana" w:cs="Arial"/>
          <w:color w:val="000000"/>
          <w:sz w:val="18"/>
          <w:szCs w:val="18"/>
        </w:rPr>
        <w:t>Q</w:t>
      </w:r>
      <w:r w:rsidR="00C6719D">
        <w:rPr>
          <w:rFonts w:ascii="Verdana" w:hAnsi="Verdana" w:cs="Arial"/>
          <w:color w:val="000000"/>
          <w:sz w:val="18"/>
          <w:szCs w:val="18"/>
        </w:rPr>
        <w:t>.</w:t>
      </w:r>
      <w:r w:rsidRPr="001A00DD">
        <w:rPr>
          <w:rFonts w:ascii="Verdana" w:hAnsi="Verdana" w:cs="Arial"/>
          <w:color w:val="000000"/>
          <w:sz w:val="18"/>
          <w:szCs w:val="18"/>
        </w:rPr>
        <w:t>1</w:t>
      </w:r>
      <w:r w:rsidR="00995FA4">
        <w:rPr>
          <w:rFonts w:ascii="Verdana" w:hAnsi="Verdana" w:cs="Arial"/>
          <w:color w:val="000000"/>
          <w:sz w:val="18"/>
          <w:szCs w:val="18"/>
        </w:rPr>
        <w:t>4</w:t>
      </w:r>
      <w:r w:rsidR="00C6719D">
        <w:rPr>
          <w:rFonts w:ascii="Verdana" w:hAnsi="Verdana" w:cs="Arial"/>
          <w:color w:val="000000"/>
          <w:sz w:val="18"/>
          <w:szCs w:val="18"/>
        </w:rPr>
        <w:tab/>
      </w:r>
      <w:r w:rsidRPr="00716BFE">
        <w:rPr>
          <w:rFonts w:ascii="Verdana" w:hAnsi="Verdana" w:cs="Arial"/>
          <w:b/>
          <w:color w:val="000000"/>
          <w:sz w:val="18"/>
          <w:szCs w:val="18"/>
        </w:rPr>
        <w:t>During the past 12 months, how many times have you seen a doctor or other health care professional about your own health at a doctor’s office, a clinic, or some other place? Do not include times you were hospitalized overnight, visits to hospital emergency rooms, home visits, dental visits, or telephone calls.</w:t>
      </w:r>
    </w:p>
    <w:p w:rsidR="00A43533" w:rsidRPr="001A00DD" w:rsidRDefault="00A43533" w:rsidP="00A43533">
      <w:pPr>
        <w:pStyle w:val="C1ToplineText"/>
        <w:tabs>
          <w:tab w:val="center" w:pos="720"/>
          <w:tab w:val="left" w:pos="1440"/>
        </w:tabs>
        <w:rPr>
          <w:sz w:val="18"/>
          <w:szCs w:val="18"/>
        </w:rPr>
      </w:pPr>
    </w:p>
    <w:p w:rsidR="004B1138" w:rsidRPr="00183C5A" w:rsidRDefault="004B1138" w:rsidP="009D2FBB">
      <w:pPr>
        <w:tabs>
          <w:tab w:val="center" w:pos="4500"/>
          <w:tab w:val="center" w:pos="5400"/>
          <w:tab w:val="center" w:pos="6300"/>
          <w:tab w:val="center" w:pos="7200"/>
          <w:tab w:val="center" w:pos="8100"/>
          <w:tab w:val="center" w:pos="9000"/>
        </w:tabs>
        <w:rPr>
          <w:rFonts w:ascii="Verdana" w:eastAsia="Times New Roman" w:hAnsi="Verdana" w:cs="Times New Roman"/>
          <w:b/>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Pr>
          <w:rFonts w:ascii="Verdana" w:eastAsia="Times New Roman" w:hAnsi="Verdana" w:cs="Times New Roman"/>
          <w:sz w:val="18"/>
          <w:szCs w:val="17"/>
        </w:rPr>
        <w:t>6 or</w:t>
      </w:r>
      <w:r>
        <w:rPr>
          <w:rFonts w:ascii="Verdana" w:eastAsia="Times New Roman" w:hAnsi="Verdana" w:cs="Times New Roman"/>
          <w:sz w:val="18"/>
          <w:szCs w:val="17"/>
        </w:rPr>
        <w:tab/>
      </w:r>
      <w:r>
        <w:rPr>
          <w:rFonts w:ascii="Verdana" w:eastAsia="Times New Roman" w:hAnsi="Verdana" w:cs="Times New Roman"/>
          <w:b/>
          <w:sz w:val="18"/>
          <w:szCs w:val="17"/>
        </w:rPr>
        <w:t>(VOL.)</w:t>
      </w:r>
      <w:proofErr w:type="gramEnd"/>
    </w:p>
    <w:p w:rsidR="004B1138" w:rsidRDefault="004B1138" w:rsidP="009D2FBB">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t>2-3</w:t>
      </w:r>
      <w:r>
        <w:rPr>
          <w:rFonts w:ascii="Verdana" w:eastAsia="Times New Roman" w:hAnsi="Verdana" w:cs="Times New Roman"/>
          <w:sz w:val="18"/>
          <w:szCs w:val="17"/>
        </w:rPr>
        <w:tab/>
        <w:t>4-5</w:t>
      </w:r>
      <w:r>
        <w:rPr>
          <w:rFonts w:ascii="Verdana" w:eastAsia="Times New Roman" w:hAnsi="Verdana" w:cs="Times New Roman"/>
          <w:sz w:val="18"/>
          <w:szCs w:val="17"/>
        </w:rPr>
        <w:tab/>
        <w:t>more</w:t>
      </w:r>
      <w:r>
        <w:rPr>
          <w:rFonts w:ascii="Verdana" w:eastAsia="Times New Roman" w:hAnsi="Verdana" w:cs="Times New Roman"/>
          <w:sz w:val="18"/>
          <w:szCs w:val="17"/>
        </w:rPr>
        <w:tab/>
        <w:t>DK/</w:t>
      </w:r>
    </w:p>
    <w:p w:rsidR="004B1138" w:rsidRDefault="004B1138" w:rsidP="009D2FBB">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u w:val="single"/>
        </w:rPr>
        <w:t>0 visits</w:t>
      </w:r>
      <w:r>
        <w:rPr>
          <w:rFonts w:ascii="Verdana" w:eastAsia="Times New Roman" w:hAnsi="Verdana" w:cs="Times New Roman"/>
          <w:sz w:val="18"/>
          <w:szCs w:val="17"/>
        </w:rPr>
        <w:tab/>
      </w:r>
      <w:r>
        <w:rPr>
          <w:rFonts w:ascii="Verdana" w:eastAsia="Times New Roman" w:hAnsi="Verdana" w:cs="Times New Roman"/>
          <w:sz w:val="18"/>
          <w:szCs w:val="17"/>
          <w:u w:val="single"/>
        </w:rPr>
        <w:t>1 visit</w:t>
      </w:r>
      <w:r>
        <w:rPr>
          <w:rFonts w:ascii="Verdana" w:eastAsia="Times New Roman" w:hAnsi="Verdana" w:cs="Times New Roman"/>
          <w:sz w:val="18"/>
          <w:szCs w:val="17"/>
        </w:rPr>
        <w:tab/>
      </w:r>
      <w:r>
        <w:rPr>
          <w:rFonts w:ascii="Verdana" w:eastAsia="Times New Roman" w:hAnsi="Verdana" w:cs="Times New Roman"/>
          <w:sz w:val="18"/>
          <w:szCs w:val="17"/>
          <w:u w:val="single"/>
        </w:rPr>
        <w:t>visits</w:t>
      </w:r>
      <w:r>
        <w:rPr>
          <w:rFonts w:ascii="Verdana" w:eastAsia="Times New Roman" w:hAnsi="Verdana" w:cs="Times New Roman"/>
          <w:sz w:val="18"/>
          <w:szCs w:val="17"/>
        </w:rPr>
        <w:tab/>
      </w:r>
      <w:proofErr w:type="spellStart"/>
      <w:r>
        <w:rPr>
          <w:rFonts w:ascii="Verdana" w:eastAsia="Times New Roman" w:hAnsi="Verdana" w:cs="Times New Roman"/>
          <w:sz w:val="18"/>
          <w:szCs w:val="17"/>
          <w:u w:val="single"/>
        </w:rPr>
        <w:t>visits</w:t>
      </w:r>
      <w:proofErr w:type="spellEnd"/>
      <w:r>
        <w:rPr>
          <w:rFonts w:ascii="Verdana" w:eastAsia="Times New Roman" w:hAnsi="Verdana" w:cs="Times New Roman"/>
          <w:sz w:val="18"/>
          <w:szCs w:val="17"/>
        </w:rPr>
        <w:tab/>
      </w:r>
      <w:proofErr w:type="spellStart"/>
      <w:r>
        <w:rPr>
          <w:rFonts w:ascii="Verdana" w:eastAsia="Times New Roman" w:hAnsi="Verdana" w:cs="Times New Roman"/>
          <w:sz w:val="18"/>
          <w:szCs w:val="17"/>
          <w:u w:val="single"/>
        </w:rPr>
        <w:t>visits</w:t>
      </w:r>
      <w:proofErr w:type="spellEnd"/>
      <w:r>
        <w:rPr>
          <w:rFonts w:ascii="Verdana" w:eastAsia="Times New Roman" w:hAnsi="Verdana" w:cs="Times New Roman"/>
          <w:sz w:val="18"/>
          <w:szCs w:val="17"/>
        </w:rPr>
        <w:tab/>
      </w:r>
      <w:r w:rsidRPr="002F3B39">
        <w:rPr>
          <w:rFonts w:ascii="Verdana" w:eastAsia="Times New Roman" w:hAnsi="Verdana" w:cs="Times New Roman"/>
          <w:sz w:val="18"/>
          <w:szCs w:val="17"/>
          <w:u w:val="single"/>
        </w:rPr>
        <w:t>Refused</w:t>
      </w:r>
    </w:p>
    <w:p w:rsidR="004B1138" w:rsidRPr="00A5758F" w:rsidRDefault="004B1138" w:rsidP="009D2FBB">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Pr="00A5758F">
        <w:rPr>
          <w:rFonts w:ascii="Verdana" w:hAnsi="Verdana" w:cs="Arial"/>
          <w:sz w:val="18"/>
          <w:szCs w:val="18"/>
        </w:rPr>
        <w:t>Jul 7-Aug 4, 2014 [N</w:t>
      </w:r>
      <w:r w:rsidRPr="00A5758F">
        <w:rPr>
          <w:rFonts w:ascii="Verdana" w:eastAsia="Times New Roman" w:hAnsi="Verdana" w:cs="Times New Roman"/>
          <w:sz w:val="18"/>
          <w:szCs w:val="17"/>
        </w:rPr>
        <w:t>=</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D74F7B" w:rsidRPr="00A5758F">
        <w:rPr>
          <w:rFonts w:ascii="Verdana" w:eastAsia="Times New Roman" w:hAnsi="Verdana" w:cs="Times New Roman"/>
          <w:sz w:val="18"/>
          <w:szCs w:val="17"/>
        </w:rPr>
        <w:t>14</w:t>
      </w:r>
      <w:r w:rsidR="00D74F7B" w:rsidRPr="00A5758F">
        <w:rPr>
          <w:rFonts w:ascii="Verdana" w:eastAsia="Times New Roman" w:hAnsi="Verdana" w:cs="Times New Roman"/>
          <w:sz w:val="18"/>
          <w:szCs w:val="17"/>
        </w:rPr>
        <w:tab/>
        <w:t>16</w:t>
      </w:r>
      <w:r w:rsidR="00D74F7B" w:rsidRPr="00A5758F">
        <w:rPr>
          <w:rFonts w:ascii="Verdana" w:eastAsia="Times New Roman" w:hAnsi="Verdana" w:cs="Times New Roman"/>
          <w:sz w:val="18"/>
          <w:szCs w:val="17"/>
        </w:rPr>
        <w:tab/>
        <w:t>27</w:t>
      </w:r>
      <w:r w:rsidR="00D74F7B" w:rsidRPr="00A5758F">
        <w:rPr>
          <w:rFonts w:ascii="Verdana" w:eastAsia="Times New Roman" w:hAnsi="Verdana" w:cs="Times New Roman"/>
          <w:sz w:val="18"/>
          <w:szCs w:val="17"/>
        </w:rPr>
        <w:tab/>
        <w:t>15</w:t>
      </w:r>
      <w:r w:rsidR="00D74F7B" w:rsidRPr="00A5758F">
        <w:rPr>
          <w:rFonts w:ascii="Verdana" w:eastAsia="Times New Roman" w:hAnsi="Verdana" w:cs="Times New Roman"/>
          <w:sz w:val="18"/>
          <w:szCs w:val="17"/>
        </w:rPr>
        <w:tab/>
        <w:t>26</w:t>
      </w:r>
      <w:r w:rsidR="00D74F7B" w:rsidRPr="00A5758F">
        <w:rPr>
          <w:rFonts w:ascii="Verdana" w:eastAsia="Times New Roman" w:hAnsi="Verdana" w:cs="Times New Roman"/>
          <w:sz w:val="18"/>
          <w:szCs w:val="17"/>
        </w:rPr>
        <w:tab/>
        <w:t>1</w:t>
      </w:r>
    </w:p>
    <w:p w:rsidR="004B1138" w:rsidRPr="00A5758F" w:rsidRDefault="004B1138" w:rsidP="009D2FBB">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Based on web mode [N=</w:t>
      </w:r>
      <w:r w:rsidR="00316572" w:rsidRPr="00A5758F">
        <w:rPr>
          <w:rFonts w:ascii="Verdana" w:eastAsia="Times New Roman" w:hAnsi="Verdana" w:cs="Times New Roman"/>
          <w:i/>
          <w:sz w:val="18"/>
          <w:szCs w:val="17"/>
        </w:rPr>
        <w:t>1,509</w:t>
      </w:r>
      <w:r w:rsidRPr="00A5758F">
        <w:rPr>
          <w:rFonts w:ascii="Verdana" w:eastAsia="Times New Roman" w:hAnsi="Verdana" w:cs="Times New Roman"/>
          <w:i/>
          <w:sz w:val="18"/>
          <w:szCs w:val="17"/>
        </w:rPr>
        <w:t>]</w:t>
      </w:r>
      <w:r w:rsidR="00D74F7B" w:rsidRPr="00A5758F">
        <w:rPr>
          <w:rFonts w:ascii="Verdana" w:eastAsia="Times New Roman" w:hAnsi="Verdana" w:cs="Times New Roman"/>
          <w:i/>
          <w:sz w:val="18"/>
          <w:szCs w:val="17"/>
        </w:rPr>
        <w:tab/>
        <w:t>16</w:t>
      </w:r>
      <w:r w:rsidR="00D74F7B" w:rsidRPr="00A5758F">
        <w:rPr>
          <w:rFonts w:ascii="Verdana" w:eastAsia="Times New Roman" w:hAnsi="Verdana" w:cs="Times New Roman"/>
          <w:i/>
          <w:sz w:val="18"/>
          <w:szCs w:val="17"/>
        </w:rPr>
        <w:tab/>
        <w:t>15</w:t>
      </w:r>
      <w:r w:rsidR="00D74F7B" w:rsidRPr="00A5758F">
        <w:rPr>
          <w:rFonts w:ascii="Verdana" w:eastAsia="Times New Roman" w:hAnsi="Verdana" w:cs="Times New Roman"/>
          <w:i/>
          <w:sz w:val="18"/>
          <w:szCs w:val="17"/>
        </w:rPr>
        <w:tab/>
        <w:t>29</w:t>
      </w:r>
      <w:r w:rsidR="00D74F7B" w:rsidRPr="00A5758F">
        <w:rPr>
          <w:rFonts w:ascii="Verdana" w:eastAsia="Times New Roman" w:hAnsi="Verdana" w:cs="Times New Roman"/>
          <w:i/>
          <w:sz w:val="18"/>
          <w:szCs w:val="17"/>
        </w:rPr>
        <w:tab/>
        <w:t>14</w:t>
      </w:r>
      <w:r w:rsidR="00D74F7B" w:rsidRPr="00A5758F">
        <w:rPr>
          <w:rFonts w:ascii="Verdana" w:eastAsia="Times New Roman" w:hAnsi="Verdana" w:cs="Times New Roman"/>
          <w:i/>
          <w:sz w:val="18"/>
          <w:szCs w:val="17"/>
        </w:rPr>
        <w:tab/>
        <w:t>26</w:t>
      </w:r>
      <w:r w:rsidR="00D74F7B" w:rsidRPr="00A5758F">
        <w:rPr>
          <w:rFonts w:ascii="Verdana" w:eastAsia="Times New Roman" w:hAnsi="Verdana" w:cs="Times New Roman"/>
          <w:i/>
          <w:sz w:val="18"/>
          <w:szCs w:val="17"/>
        </w:rPr>
        <w:tab/>
        <w:t>1</w:t>
      </w:r>
    </w:p>
    <w:p w:rsidR="004B1138" w:rsidRPr="00A5758F" w:rsidRDefault="004B1138" w:rsidP="009D2FBB">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Based on phone mode [N=</w:t>
      </w:r>
      <w:r w:rsidR="00316572" w:rsidRPr="00A5758F">
        <w:rPr>
          <w:rFonts w:ascii="Verdana" w:eastAsia="Times New Roman" w:hAnsi="Verdana" w:cs="Times New Roman"/>
          <w:i/>
          <w:sz w:val="18"/>
          <w:szCs w:val="17"/>
        </w:rPr>
        <w:t>1,494</w:t>
      </w:r>
      <w:r w:rsidRPr="00A5758F">
        <w:rPr>
          <w:rFonts w:ascii="Verdana" w:eastAsia="Times New Roman" w:hAnsi="Verdana" w:cs="Times New Roman"/>
          <w:i/>
          <w:sz w:val="18"/>
          <w:szCs w:val="17"/>
        </w:rPr>
        <w:t>]</w:t>
      </w:r>
      <w:r w:rsidR="00D74F7B" w:rsidRPr="00A5758F">
        <w:rPr>
          <w:rFonts w:ascii="Verdana" w:eastAsia="Times New Roman" w:hAnsi="Verdana" w:cs="Times New Roman"/>
          <w:i/>
          <w:sz w:val="18"/>
          <w:szCs w:val="17"/>
        </w:rPr>
        <w:tab/>
        <w:t>15</w:t>
      </w:r>
      <w:r w:rsidR="00D74F7B" w:rsidRPr="00A5758F">
        <w:rPr>
          <w:rFonts w:ascii="Verdana" w:eastAsia="Times New Roman" w:hAnsi="Verdana" w:cs="Times New Roman"/>
          <w:i/>
          <w:sz w:val="18"/>
          <w:szCs w:val="17"/>
        </w:rPr>
        <w:tab/>
        <w:t>18</w:t>
      </w:r>
      <w:r w:rsidR="00D74F7B" w:rsidRPr="00A5758F">
        <w:rPr>
          <w:rFonts w:ascii="Verdana" w:eastAsia="Times New Roman" w:hAnsi="Verdana" w:cs="Times New Roman"/>
          <w:i/>
          <w:sz w:val="18"/>
          <w:szCs w:val="17"/>
        </w:rPr>
        <w:tab/>
        <w:t>27</w:t>
      </w:r>
      <w:r w:rsidR="00D74F7B" w:rsidRPr="00A5758F">
        <w:rPr>
          <w:rFonts w:ascii="Verdana" w:eastAsia="Times New Roman" w:hAnsi="Verdana" w:cs="Times New Roman"/>
          <w:i/>
          <w:sz w:val="18"/>
          <w:szCs w:val="17"/>
        </w:rPr>
        <w:tab/>
        <w:t>14</w:t>
      </w:r>
      <w:r w:rsidR="00D74F7B" w:rsidRPr="00A5758F">
        <w:rPr>
          <w:rFonts w:ascii="Verdana" w:eastAsia="Times New Roman" w:hAnsi="Verdana" w:cs="Times New Roman"/>
          <w:i/>
          <w:sz w:val="18"/>
          <w:szCs w:val="17"/>
        </w:rPr>
        <w:tab/>
        <w:t>26</w:t>
      </w:r>
      <w:r w:rsidR="00D74F7B" w:rsidRPr="00A5758F">
        <w:rPr>
          <w:rFonts w:ascii="Verdana" w:eastAsia="Times New Roman" w:hAnsi="Verdana" w:cs="Times New Roman"/>
          <w:i/>
          <w:sz w:val="18"/>
          <w:szCs w:val="17"/>
        </w:rPr>
        <w:tab/>
        <w:t>*</w:t>
      </w:r>
    </w:p>
    <w:p w:rsidR="000B7837" w:rsidRPr="00A5758F" w:rsidRDefault="000B7837" w:rsidP="009D2FBB">
      <w:pPr>
        <w:tabs>
          <w:tab w:val="left" w:pos="720"/>
          <w:tab w:val="center" w:pos="3960"/>
          <w:tab w:val="center" w:pos="4860"/>
          <w:tab w:val="center" w:pos="5760"/>
          <w:tab w:val="center" w:pos="6660"/>
          <w:tab w:val="center" w:pos="7560"/>
          <w:tab w:val="center" w:pos="8460"/>
        </w:tabs>
        <w:rPr>
          <w:rFonts w:ascii="Verdana" w:eastAsia="Times New Roman" w:hAnsi="Verdana" w:cs="Times New Roman"/>
          <w:b/>
          <w:sz w:val="18"/>
          <w:szCs w:val="17"/>
        </w:rPr>
      </w:pPr>
    </w:p>
    <w:p w:rsidR="004B1138" w:rsidRPr="00A5758F" w:rsidRDefault="004B1138" w:rsidP="009D2FBB">
      <w:pPr>
        <w:tabs>
          <w:tab w:val="left" w:pos="720"/>
          <w:tab w:val="center" w:pos="3960"/>
          <w:tab w:val="center" w:pos="4860"/>
          <w:tab w:val="center" w:pos="5760"/>
          <w:tab w:val="center" w:pos="6660"/>
          <w:tab w:val="center" w:pos="7560"/>
          <w:tab w:val="center" w:pos="8460"/>
        </w:tabs>
        <w:rPr>
          <w:rFonts w:ascii="Verdana" w:eastAsia="Times New Roman" w:hAnsi="Verdana" w:cs="Times New Roman"/>
          <w:b/>
          <w:sz w:val="18"/>
          <w:szCs w:val="17"/>
        </w:rPr>
      </w:pPr>
      <w:r w:rsidRPr="00A5758F">
        <w:rPr>
          <w:rFonts w:ascii="Verdana" w:eastAsia="Times New Roman" w:hAnsi="Verdana" w:cs="Times New Roman"/>
          <w:i/>
          <w:sz w:val="18"/>
          <w:szCs w:val="17"/>
        </w:rPr>
        <w:tab/>
      </w:r>
      <w:r w:rsidRPr="00A5758F">
        <w:rPr>
          <w:rFonts w:ascii="Verdana" w:eastAsia="Times New Roman" w:hAnsi="Verdana" w:cs="Times New Roman"/>
          <w:b/>
          <w:sz w:val="18"/>
          <w:szCs w:val="17"/>
        </w:rPr>
        <w:t>BENCHMARK FOR COMPARISON:</w:t>
      </w:r>
    </w:p>
    <w:p w:rsidR="004B1138" w:rsidRPr="00A5758F" w:rsidRDefault="004B1138" w:rsidP="009D2FBB">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b/>
          <w:sz w:val="18"/>
          <w:szCs w:val="17"/>
        </w:rPr>
        <w:tab/>
      </w:r>
      <w:r w:rsidR="006C7692" w:rsidRPr="00A5758F">
        <w:rPr>
          <w:rFonts w:ascii="Verdana" w:eastAsia="Times New Roman" w:hAnsi="Verdana" w:cs="Times New Roman"/>
          <w:sz w:val="18"/>
          <w:szCs w:val="17"/>
        </w:rPr>
        <w:t xml:space="preserve">2012 </w:t>
      </w:r>
      <w:r w:rsidR="00E753A2">
        <w:rPr>
          <w:rFonts w:ascii="Verdana" w:eastAsia="Times New Roman" w:hAnsi="Verdana" w:cs="Times New Roman"/>
          <w:sz w:val="18"/>
          <w:szCs w:val="17"/>
        </w:rPr>
        <w:t>National Health Interview</w:t>
      </w:r>
    </w:p>
    <w:p w:rsidR="004B1138" w:rsidRPr="00A5758F" w:rsidRDefault="004B1138" w:rsidP="004B1138">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6C7692" w:rsidRPr="00A5758F">
        <w:rPr>
          <w:rFonts w:ascii="Verdana" w:eastAsia="Times New Roman" w:hAnsi="Verdana" w:cs="Times New Roman"/>
          <w:sz w:val="18"/>
          <w:szCs w:val="17"/>
        </w:rPr>
        <w:t xml:space="preserve">   </w:t>
      </w:r>
      <w:r w:rsidRPr="00A5758F">
        <w:rPr>
          <w:rFonts w:ascii="Verdana" w:eastAsia="Times New Roman" w:hAnsi="Verdana" w:cs="Times New Roman"/>
          <w:sz w:val="18"/>
          <w:szCs w:val="17"/>
        </w:rPr>
        <w:t>Survey</w:t>
      </w:r>
      <w:r w:rsidRPr="00A5758F">
        <w:rPr>
          <w:rFonts w:ascii="Verdana" w:eastAsia="Times New Roman" w:hAnsi="Verdana" w:cs="Times New Roman"/>
          <w:sz w:val="18"/>
          <w:szCs w:val="17"/>
        </w:rPr>
        <w:tab/>
        <w:t>19</w:t>
      </w:r>
      <w:r w:rsidRPr="00A5758F">
        <w:rPr>
          <w:rFonts w:ascii="Verdana" w:eastAsia="Times New Roman" w:hAnsi="Verdana" w:cs="Times New Roman"/>
          <w:sz w:val="18"/>
          <w:szCs w:val="17"/>
        </w:rPr>
        <w:tab/>
        <w:t>18</w:t>
      </w:r>
      <w:r w:rsidRPr="00A5758F">
        <w:rPr>
          <w:rFonts w:ascii="Verdana" w:eastAsia="Times New Roman" w:hAnsi="Verdana" w:cs="Times New Roman"/>
          <w:sz w:val="18"/>
          <w:szCs w:val="17"/>
        </w:rPr>
        <w:tab/>
        <w:t>25</w:t>
      </w:r>
      <w:r w:rsidRPr="00A5758F">
        <w:rPr>
          <w:rFonts w:ascii="Verdana" w:eastAsia="Times New Roman" w:hAnsi="Verdana" w:cs="Times New Roman"/>
          <w:sz w:val="18"/>
          <w:szCs w:val="17"/>
        </w:rPr>
        <w:tab/>
        <w:t>13</w:t>
      </w:r>
      <w:r w:rsidRPr="00A5758F">
        <w:rPr>
          <w:rFonts w:ascii="Verdana" w:eastAsia="Times New Roman" w:hAnsi="Verdana" w:cs="Times New Roman"/>
          <w:sz w:val="18"/>
          <w:szCs w:val="17"/>
        </w:rPr>
        <w:tab/>
        <w:t>23</w:t>
      </w:r>
      <w:r w:rsidRPr="00A5758F">
        <w:rPr>
          <w:rFonts w:ascii="Verdana" w:eastAsia="Times New Roman" w:hAnsi="Verdana" w:cs="Times New Roman"/>
          <w:sz w:val="18"/>
          <w:szCs w:val="17"/>
        </w:rPr>
        <w:tab/>
        <w:t>2</w:t>
      </w:r>
    </w:p>
    <w:p w:rsidR="00AF6513" w:rsidRPr="00A5758F" w:rsidRDefault="00AF6513">
      <w:pPr>
        <w:rPr>
          <w:rFonts w:ascii="Verdana" w:hAnsi="Verdana"/>
          <w:b/>
          <w:sz w:val="18"/>
          <w:szCs w:val="18"/>
        </w:rPr>
      </w:pPr>
    </w:p>
    <w:p w:rsidR="00873235" w:rsidRPr="00A5758F" w:rsidRDefault="00237337" w:rsidP="00873235">
      <w:pPr>
        <w:keepNext/>
        <w:keepLines/>
        <w:ind w:left="720" w:hanging="720"/>
        <w:rPr>
          <w:rFonts w:ascii="Verdana" w:hAnsi="Verdana"/>
          <w:b/>
          <w:sz w:val="18"/>
          <w:szCs w:val="18"/>
        </w:rPr>
      </w:pPr>
      <w:r w:rsidRPr="00A5758F">
        <w:rPr>
          <w:rFonts w:ascii="Verdana" w:hAnsi="Verdana"/>
          <w:b/>
          <w:sz w:val="18"/>
          <w:szCs w:val="18"/>
        </w:rPr>
        <w:t>ASK ONLY IF RESPONSE GIVEN AT Q14, INCLUDING 0</w:t>
      </w:r>
      <w:r w:rsidR="004B2040" w:rsidRPr="00A5758F">
        <w:rPr>
          <w:rFonts w:ascii="Verdana" w:hAnsi="Verdana"/>
          <w:b/>
          <w:sz w:val="18"/>
          <w:szCs w:val="18"/>
        </w:rPr>
        <w:t xml:space="preserve"> [N=3,334</w:t>
      </w:r>
      <w:r w:rsidR="00453015" w:rsidRPr="00A5758F">
        <w:rPr>
          <w:rFonts w:ascii="Verdana" w:hAnsi="Verdana"/>
          <w:b/>
          <w:sz w:val="18"/>
          <w:szCs w:val="18"/>
        </w:rPr>
        <w:t>]</w:t>
      </w:r>
      <w:r w:rsidR="00873235" w:rsidRPr="00A5758F">
        <w:rPr>
          <w:rFonts w:ascii="Verdana" w:hAnsi="Verdana"/>
          <w:b/>
          <w:sz w:val="18"/>
          <w:szCs w:val="18"/>
        </w:rPr>
        <w:t>:</w:t>
      </w:r>
    </w:p>
    <w:p w:rsidR="00873235" w:rsidRPr="00A5758F" w:rsidRDefault="00873235" w:rsidP="00873235">
      <w:pPr>
        <w:tabs>
          <w:tab w:val="left" w:pos="1080"/>
        </w:tabs>
        <w:ind w:left="720" w:hanging="720"/>
        <w:outlineLvl w:val="0"/>
        <w:rPr>
          <w:rFonts w:ascii="Verdana" w:hAnsi="Verdana"/>
          <w:sz w:val="18"/>
          <w:szCs w:val="18"/>
        </w:rPr>
      </w:pPr>
      <w:r w:rsidRPr="00A5758F">
        <w:rPr>
          <w:rFonts w:ascii="Verdana" w:hAnsi="Verdana"/>
          <w:sz w:val="18"/>
          <w:szCs w:val="18"/>
        </w:rPr>
        <w:t xml:space="preserve">Q.14A </w:t>
      </w:r>
      <w:r w:rsidRPr="00A5758F">
        <w:rPr>
          <w:rFonts w:ascii="Verdana" w:hAnsi="Verdana"/>
          <w:sz w:val="18"/>
          <w:szCs w:val="18"/>
        </w:rPr>
        <w:tab/>
        <w:t>Which of these best describes how you came up with your answer about the number of vi</w:t>
      </w:r>
      <w:r w:rsidR="001F40B1" w:rsidRPr="00A5758F">
        <w:rPr>
          <w:rFonts w:ascii="Verdana" w:hAnsi="Verdana"/>
          <w:sz w:val="18"/>
          <w:szCs w:val="18"/>
        </w:rPr>
        <w:t>sits you’ve made to the doctor?</w:t>
      </w:r>
    </w:p>
    <w:p w:rsidR="001F40B1" w:rsidRPr="00A5758F" w:rsidRDefault="001F40B1" w:rsidP="001F40B1">
      <w:pPr>
        <w:pStyle w:val="C1ToplineText"/>
        <w:tabs>
          <w:tab w:val="center" w:pos="720"/>
          <w:tab w:val="left" w:pos="1440"/>
        </w:tabs>
        <w:rPr>
          <w:sz w:val="18"/>
          <w:szCs w:val="18"/>
        </w:rPr>
      </w:pPr>
    </w:p>
    <w:p w:rsidR="001F40B1" w:rsidRPr="00A5758F" w:rsidRDefault="001F40B1" w:rsidP="001F40B1">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1F40B1" w:rsidRPr="00A5758F" w:rsidRDefault="001F40B1" w:rsidP="001F40B1">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776755" w:rsidRPr="00A5758F">
        <w:rPr>
          <w:rFonts w:ascii="Verdana" w:eastAsia="Times New Roman" w:hAnsi="Verdana" w:cs="Times New Roman"/>
          <w:sz w:val="18"/>
          <w:szCs w:val="17"/>
        </w:rPr>
        <w:t>3,334</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776755" w:rsidRPr="00A5758F">
        <w:rPr>
          <w:rFonts w:ascii="Verdana" w:eastAsia="Times New Roman" w:hAnsi="Verdana" w:cs="Times New Roman"/>
          <w:sz w:val="18"/>
          <w:szCs w:val="17"/>
        </w:rPr>
        <w:t>1,506</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776755" w:rsidRPr="00A5758F">
        <w:rPr>
          <w:rFonts w:ascii="Verdana" w:eastAsia="Times New Roman" w:hAnsi="Verdana" w:cs="Times New Roman"/>
          <w:sz w:val="18"/>
          <w:szCs w:val="17"/>
        </w:rPr>
        <w:t>1,490</w:t>
      </w:r>
      <w:r w:rsidRPr="00A5758F">
        <w:rPr>
          <w:rFonts w:ascii="Verdana" w:eastAsia="Times New Roman" w:hAnsi="Verdana" w:cs="Times New Roman"/>
          <w:sz w:val="18"/>
          <w:szCs w:val="17"/>
        </w:rPr>
        <w:t>]</w:t>
      </w:r>
    </w:p>
    <w:p w:rsidR="001F40B1" w:rsidRPr="00A5758F" w:rsidRDefault="001F40B1" w:rsidP="001F40B1">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42</w:t>
      </w: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46</w:t>
      </w: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40</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You</w:t>
      </w:r>
      <w:proofErr w:type="gramEnd"/>
      <w:r w:rsidRPr="00A5758F">
        <w:rPr>
          <w:rFonts w:ascii="Verdana" w:eastAsia="Times New Roman" w:hAnsi="Verdana" w:cs="Times New Roman"/>
          <w:sz w:val="18"/>
          <w:szCs w:val="17"/>
        </w:rPr>
        <w:t xml:space="preserve"> </w:t>
      </w:r>
      <w:r w:rsidRPr="00A5758F">
        <w:rPr>
          <w:rFonts w:ascii="Verdana" w:hAnsi="Verdana"/>
          <w:sz w:val="18"/>
          <w:szCs w:val="18"/>
        </w:rPr>
        <w:t>knew the number off the top of your head</w:t>
      </w:r>
    </w:p>
    <w:p w:rsidR="001F40B1" w:rsidRPr="00A5758F" w:rsidRDefault="001F40B1" w:rsidP="001F40B1">
      <w:pPr>
        <w:tabs>
          <w:tab w:val="center" w:pos="720"/>
          <w:tab w:val="center" w:pos="2160"/>
          <w:tab w:val="center" w:pos="3600"/>
          <w:tab w:val="left" w:pos="4410"/>
        </w:tabs>
        <w:rPr>
          <w:rFonts w:ascii="Verdana" w:hAnsi="Verdana"/>
          <w:sz w:val="18"/>
          <w:szCs w:val="18"/>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 xml:space="preserve">You </w:t>
      </w:r>
      <w:r w:rsidRPr="00A5758F">
        <w:rPr>
          <w:rFonts w:ascii="Verdana" w:hAnsi="Verdana"/>
          <w:sz w:val="18"/>
          <w:szCs w:val="18"/>
        </w:rPr>
        <w:t>thought about EACH individual visit and added</w:t>
      </w:r>
    </w:p>
    <w:p w:rsidR="001F40B1" w:rsidRPr="00A5758F" w:rsidRDefault="001F40B1" w:rsidP="001F40B1">
      <w:pPr>
        <w:tabs>
          <w:tab w:val="center" w:pos="720"/>
          <w:tab w:val="center" w:pos="2160"/>
          <w:tab w:val="center" w:pos="3600"/>
          <w:tab w:val="left" w:pos="4410"/>
        </w:tabs>
        <w:rPr>
          <w:rFonts w:ascii="Verdana" w:hAnsi="Verdana"/>
          <w:sz w:val="18"/>
          <w:szCs w:val="18"/>
        </w:rPr>
      </w:pPr>
      <w:r w:rsidRPr="00A5758F">
        <w:rPr>
          <w:rFonts w:ascii="Verdana" w:hAnsi="Verdana"/>
          <w:sz w:val="18"/>
          <w:szCs w:val="18"/>
        </w:rPr>
        <w:tab/>
      </w:r>
      <w:r w:rsidR="00776755" w:rsidRPr="00A5758F">
        <w:rPr>
          <w:rFonts w:ascii="Verdana" w:hAnsi="Verdana"/>
          <w:sz w:val="18"/>
          <w:szCs w:val="18"/>
        </w:rPr>
        <w:t>23</w:t>
      </w:r>
      <w:r w:rsidRPr="00A5758F">
        <w:rPr>
          <w:rFonts w:ascii="Verdana" w:hAnsi="Verdana"/>
          <w:sz w:val="18"/>
          <w:szCs w:val="18"/>
        </w:rPr>
        <w:tab/>
      </w:r>
      <w:r w:rsidR="00776755" w:rsidRPr="00A5758F">
        <w:rPr>
          <w:rFonts w:ascii="Verdana" w:hAnsi="Verdana"/>
          <w:sz w:val="18"/>
          <w:szCs w:val="18"/>
        </w:rPr>
        <w:t>27</w:t>
      </w:r>
      <w:r w:rsidRPr="00A5758F">
        <w:rPr>
          <w:rFonts w:ascii="Verdana" w:hAnsi="Verdana"/>
          <w:sz w:val="18"/>
          <w:szCs w:val="18"/>
        </w:rPr>
        <w:tab/>
      </w:r>
      <w:r w:rsidR="00776755" w:rsidRPr="00A5758F">
        <w:rPr>
          <w:rFonts w:ascii="Verdana" w:hAnsi="Verdana"/>
          <w:sz w:val="18"/>
          <w:szCs w:val="18"/>
        </w:rPr>
        <w:t>24</w:t>
      </w:r>
      <w:r w:rsidRPr="00A5758F">
        <w:rPr>
          <w:rFonts w:ascii="Verdana" w:hAnsi="Verdana"/>
          <w:sz w:val="18"/>
          <w:szCs w:val="18"/>
        </w:rPr>
        <w:tab/>
        <w:t xml:space="preserve">   them up</w:t>
      </w:r>
    </w:p>
    <w:p w:rsidR="001F40B1" w:rsidRPr="00A5758F" w:rsidRDefault="001F40B1" w:rsidP="001F40B1">
      <w:pPr>
        <w:tabs>
          <w:tab w:val="center" w:pos="720"/>
          <w:tab w:val="center" w:pos="2160"/>
          <w:tab w:val="center" w:pos="3600"/>
          <w:tab w:val="left" w:pos="4410"/>
        </w:tabs>
        <w:rPr>
          <w:rFonts w:ascii="Verdana" w:hAnsi="Verdana"/>
          <w:sz w:val="18"/>
          <w:szCs w:val="18"/>
        </w:rPr>
      </w:pPr>
      <w:r w:rsidRPr="00A5758F">
        <w:rPr>
          <w:rFonts w:ascii="Verdana" w:hAnsi="Verdana"/>
          <w:sz w:val="18"/>
          <w:szCs w:val="18"/>
        </w:rPr>
        <w:tab/>
      </w:r>
      <w:r w:rsidRPr="00A5758F">
        <w:rPr>
          <w:rFonts w:ascii="Verdana" w:hAnsi="Verdana"/>
          <w:sz w:val="18"/>
          <w:szCs w:val="18"/>
        </w:rPr>
        <w:tab/>
      </w:r>
      <w:r w:rsidRPr="00A5758F">
        <w:rPr>
          <w:rFonts w:ascii="Verdana" w:hAnsi="Verdana"/>
          <w:sz w:val="18"/>
          <w:szCs w:val="18"/>
        </w:rPr>
        <w:tab/>
      </w:r>
      <w:r w:rsidRPr="00A5758F">
        <w:rPr>
          <w:rFonts w:ascii="Verdana" w:hAnsi="Verdana"/>
          <w:sz w:val="18"/>
          <w:szCs w:val="18"/>
        </w:rPr>
        <w:tab/>
        <w:t>You thought about TYPES of visits and used that</w:t>
      </w:r>
    </w:p>
    <w:p w:rsidR="001F40B1" w:rsidRPr="00A5758F" w:rsidRDefault="001F40B1" w:rsidP="001F40B1">
      <w:pPr>
        <w:tabs>
          <w:tab w:val="center" w:pos="720"/>
          <w:tab w:val="center" w:pos="2160"/>
          <w:tab w:val="center" w:pos="3600"/>
          <w:tab w:val="left" w:pos="4410"/>
        </w:tabs>
        <w:rPr>
          <w:rFonts w:ascii="Verdana" w:hAnsi="Verdana"/>
          <w:sz w:val="18"/>
          <w:szCs w:val="18"/>
        </w:rPr>
      </w:pPr>
      <w:r w:rsidRPr="00A5758F">
        <w:rPr>
          <w:rFonts w:ascii="Verdana" w:hAnsi="Verdana"/>
          <w:sz w:val="18"/>
          <w:szCs w:val="18"/>
        </w:rPr>
        <w:tab/>
      </w:r>
      <w:r w:rsidR="00776755" w:rsidRPr="00A5758F">
        <w:rPr>
          <w:rFonts w:ascii="Verdana" w:hAnsi="Verdana"/>
          <w:sz w:val="18"/>
          <w:szCs w:val="18"/>
        </w:rPr>
        <w:t>19</w:t>
      </w:r>
      <w:r w:rsidRPr="00A5758F">
        <w:rPr>
          <w:rFonts w:ascii="Verdana" w:hAnsi="Verdana"/>
          <w:sz w:val="18"/>
          <w:szCs w:val="18"/>
        </w:rPr>
        <w:tab/>
      </w:r>
      <w:r w:rsidR="00776755" w:rsidRPr="00A5758F">
        <w:rPr>
          <w:rFonts w:ascii="Verdana" w:hAnsi="Verdana"/>
          <w:sz w:val="18"/>
          <w:szCs w:val="18"/>
        </w:rPr>
        <w:t>21</w:t>
      </w:r>
      <w:r w:rsidRPr="00A5758F">
        <w:rPr>
          <w:rFonts w:ascii="Verdana" w:hAnsi="Verdana"/>
          <w:sz w:val="18"/>
          <w:szCs w:val="18"/>
        </w:rPr>
        <w:tab/>
      </w:r>
      <w:r w:rsidR="00776755" w:rsidRPr="00A5758F">
        <w:rPr>
          <w:rFonts w:ascii="Verdana" w:hAnsi="Verdana"/>
          <w:sz w:val="18"/>
          <w:szCs w:val="18"/>
        </w:rPr>
        <w:t>19</w:t>
      </w:r>
      <w:r w:rsidRPr="00A5758F">
        <w:rPr>
          <w:rFonts w:ascii="Verdana" w:hAnsi="Verdana"/>
          <w:sz w:val="18"/>
          <w:szCs w:val="18"/>
        </w:rPr>
        <w:tab/>
        <w:t xml:space="preserve">   to estimate</w:t>
      </w:r>
    </w:p>
    <w:p w:rsidR="00556F46" w:rsidRPr="00A5758F" w:rsidRDefault="00556F46" w:rsidP="001F40B1">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hAnsi="Verdana"/>
          <w:sz w:val="18"/>
          <w:szCs w:val="18"/>
        </w:rPr>
        <w:tab/>
      </w:r>
      <w:r w:rsidR="00776755" w:rsidRPr="00A5758F">
        <w:rPr>
          <w:rFonts w:ascii="Verdana" w:hAnsi="Verdana"/>
          <w:sz w:val="18"/>
          <w:szCs w:val="18"/>
        </w:rPr>
        <w:t>14</w:t>
      </w:r>
      <w:r w:rsidRPr="00A5758F">
        <w:rPr>
          <w:rFonts w:ascii="Verdana" w:hAnsi="Verdana"/>
          <w:sz w:val="18"/>
          <w:szCs w:val="18"/>
        </w:rPr>
        <w:tab/>
      </w:r>
      <w:r w:rsidR="00776755" w:rsidRPr="00A5758F">
        <w:rPr>
          <w:rFonts w:ascii="Verdana" w:hAnsi="Verdana"/>
          <w:sz w:val="18"/>
          <w:szCs w:val="18"/>
        </w:rPr>
        <w:t>7</w:t>
      </w:r>
      <w:r w:rsidRPr="00A5758F">
        <w:rPr>
          <w:rFonts w:ascii="Verdana" w:hAnsi="Verdana"/>
          <w:sz w:val="18"/>
          <w:szCs w:val="18"/>
        </w:rPr>
        <w:tab/>
      </w:r>
      <w:r w:rsidR="00776755" w:rsidRPr="00A5758F">
        <w:rPr>
          <w:rFonts w:ascii="Verdana" w:hAnsi="Verdana"/>
          <w:sz w:val="18"/>
          <w:szCs w:val="18"/>
        </w:rPr>
        <w:t>15</w:t>
      </w:r>
      <w:r w:rsidRPr="00A5758F">
        <w:rPr>
          <w:rFonts w:ascii="Verdana" w:hAnsi="Verdana"/>
          <w:sz w:val="18"/>
          <w:szCs w:val="18"/>
        </w:rPr>
        <w:tab/>
      </w:r>
      <w:proofErr w:type="gramStart"/>
      <w:r w:rsidRPr="00A5758F">
        <w:rPr>
          <w:rFonts w:ascii="Verdana" w:hAnsi="Verdana"/>
          <w:sz w:val="18"/>
          <w:szCs w:val="18"/>
        </w:rPr>
        <w:t>You</w:t>
      </w:r>
      <w:proofErr w:type="gramEnd"/>
      <w:r w:rsidRPr="00A5758F">
        <w:rPr>
          <w:rFonts w:ascii="Verdana" w:hAnsi="Verdana"/>
          <w:sz w:val="18"/>
          <w:szCs w:val="18"/>
        </w:rPr>
        <w:t xml:space="preserve"> estimated based on a GENERAL IMPRESSION</w:t>
      </w:r>
    </w:p>
    <w:p w:rsidR="001F40B1" w:rsidRPr="00A5758F" w:rsidRDefault="001F40B1" w:rsidP="001F40B1">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776755"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1F40B1" w:rsidRPr="00A5758F" w:rsidRDefault="001F40B1" w:rsidP="00873235">
      <w:pPr>
        <w:tabs>
          <w:tab w:val="left" w:pos="1080"/>
        </w:tabs>
        <w:ind w:left="720" w:hanging="720"/>
        <w:outlineLvl w:val="0"/>
        <w:rPr>
          <w:rFonts w:ascii="Verdana" w:hAnsi="Verdana"/>
          <w:sz w:val="18"/>
          <w:szCs w:val="18"/>
        </w:rPr>
      </w:pPr>
    </w:p>
    <w:p w:rsidR="00A74FD3" w:rsidRPr="00A5758F" w:rsidRDefault="00556F46" w:rsidP="00A74FD3">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t>A</w:t>
      </w:r>
      <w:r w:rsidR="00A74FD3" w:rsidRPr="00A5758F">
        <w:rPr>
          <w:rFonts w:ascii="Verdana" w:hAnsi="Verdana" w:cs="Arial"/>
          <w:b/>
          <w:sz w:val="18"/>
          <w:szCs w:val="18"/>
        </w:rPr>
        <w:t>SK ALL</w:t>
      </w:r>
      <w:r w:rsidR="006B1DB6" w:rsidRPr="00A5758F">
        <w:rPr>
          <w:rFonts w:ascii="Verdana" w:hAnsi="Verdana" w:cs="Arial"/>
          <w:b/>
          <w:sz w:val="18"/>
          <w:szCs w:val="18"/>
        </w:rPr>
        <w:t>:</w:t>
      </w:r>
    </w:p>
    <w:p w:rsidR="00A74FD3" w:rsidRPr="00A5758F" w:rsidRDefault="00A74FD3" w:rsidP="00A74FD3">
      <w:pPr>
        <w:ind w:left="720" w:hanging="720"/>
        <w:rPr>
          <w:rFonts w:ascii="Verdana" w:hAnsi="Verdana" w:cs="Arial"/>
          <w:color w:val="7F7F7F" w:themeColor="text1" w:themeTint="80"/>
          <w:sz w:val="18"/>
          <w:szCs w:val="18"/>
        </w:rPr>
      </w:pPr>
      <w:proofErr w:type="gramStart"/>
      <w:r w:rsidRPr="00A5758F">
        <w:rPr>
          <w:rFonts w:ascii="Verdana" w:hAnsi="Verdana" w:cs="Arial"/>
          <w:sz w:val="18"/>
          <w:szCs w:val="18"/>
        </w:rPr>
        <w:t>Q</w:t>
      </w:r>
      <w:r w:rsidR="00C6719D" w:rsidRPr="00A5758F">
        <w:rPr>
          <w:rFonts w:ascii="Verdana" w:hAnsi="Verdana" w:cs="Arial"/>
          <w:sz w:val="18"/>
          <w:szCs w:val="18"/>
        </w:rPr>
        <w:t>.</w:t>
      </w:r>
      <w:r w:rsidR="00995FA4" w:rsidRPr="00A5758F">
        <w:rPr>
          <w:rFonts w:ascii="Verdana" w:hAnsi="Verdana" w:cs="Arial"/>
          <w:sz w:val="18"/>
          <w:szCs w:val="18"/>
        </w:rPr>
        <w:t>15</w:t>
      </w:r>
      <w:r w:rsidRPr="00A5758F">
        <w:rPr>
          <w:rFonts w:ascii="Verdana" w:hAnsi="Verdana" w:cs="Arial"/>
          <w:sz w:val="18"/>
          <w:szCs w:val="18"/>
        </w:rPr>
        <w:t xml:space="preserve">  </w:t>
      </w:r>
      <w:r w:rsidRPr="00A5758F">
        <w:rPr>
          <w:rFonts w:ascii="Verdana" w:hAnsi="Verdana" w:cs="Arial"/>
          <w:b/>
          <w:sz w:val="18"/>
          <w:szCs w:val="18"/>
        </w:rPr>
        <w:t>Have</w:t>
      </w:r>
      <w:proofErr w:type="gramEnd"/>
      <w:r w:rsidRPr="00A5758F">
        <w:rPr>
          <w:rFonts w:ascii="Verdana" w:hAnsi="Verdana" w:cs="Arial"/>
          <w:b/>
          <w:sz w:val="18"/>
          <w:szCs w:val="18"/>
        </w:rPr>
        <w:t xml:space="preserve"> there been times during the last year when you did not have enough money to buy food your family needed?</w:t>
      </w:r>
      <w:r w:rsidR="00161864" w:rsidRPr="00A5758F">
        <w:rPr>
          <w:rFonts w:ascii="Verdana" w:hAnsi="Verdana" w:cs="Arial"/>
          <w:color w:val="7F7F7F" w:themeColor="text1" w:themeTint="80"/>
          <w:sz w:val="18"/>
          <w:szCs w:val="18"/>
        </w:rPr>
        <w:t xml:space="preserve"> </w:t>
      </w:r>
    </w:p>
    <w:p w:rsidR="00D70A99" w:rsidRPr="00A5758F" w:rsidRDefault="00D70A99" w:rsidP="00A74FD3">
      <w:pPr>
        <w:ind w:left="720" w:hanging="720"/>
        <w:rPr>
          <w:rFonts w:ascii="Verdana" w:hAnsi="Verdana" w:cs="Arial"/>
          <w:sz w:val="18"/>
          <w:szCs w:val="18"/>
        </w:rPr>
      </w:pPr>
    </w:p>
    <w:p w:rsidR="002B500D" w:rsidRPr="004B2040" w:rsidRDefault="002B500D" w:rsidP="002B500D">
      <w:pPr>
        <w:tabs>
          <w:tab w:val="center" w:pos="5040"/>
          <w:tab w:val="center" w:pos="6480"/>
          <w:tab w:val="center" w:pos="792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r w:rsidRPr="004B2040">
        <w:rPr>
          <w:rFonts w:ascii="Verdana" w:eastAsia="Times New Roman" w:hAnsi="Verdana" w:cs="Times New Roman"/>
          <w:sz w:val="18"/>
          <w:szCs w:val="17"/>
        </w:rPr>
        <w:tab/>
      </w:r>
      <w:proofErr w:type="gramStart"/>
      <w:r w:rsidRPr="004B2040">
        <w:rPr>
          <w:rFonts w:ascii="Verdana" w:eastAsia="Times New Roman" w:hAnsi="Verdana" w:cs="Times New Roman"/>
          <w:b/>
          <w:sz w:val="18"/>
          <w:szCs w:val="17"/>
        </w:rPr>
        <w:t>(VOL.)</w:t>
      </w:r>
      <w:proofErr w:type="gramEnd"/>
    </w:p>
    <w:p w:rsidR="002B500D" w:rsidRPr="004B2040" w:rsidRDefault="002B500D" w:rsidP="002B500D">
      <w:pPr>
        <w:tabs>
          <w:tab w:val="center" w:pos="5040"/>
          <w:tab w:val="center" w:pos="6480"/>
          <w:tab w:val="center" w:pos="7920"/>
        </w:tabs>
        <w:rPr>
          <w:rFonts w:ascii="Verdana" w:eastAsia="Times New Roman" w:hAnsi="Verdana" w:cs="Times New Roman"/>
          <w:sz w:val="18"/>
          <w:szCs w:val="17"/>
          <w:u w:val="single"/>
        </w:rPr>
      </w:pP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Yes</w:t>
      </w:r>
      <w:r w:rsidRPr="004B2040">
        <w:rPr>
          <w:rFonts w:ascii="Verdana" w:eastAsia="Times New Roman" w:hAnsi="Verdana" w:cs="Times New Roman"/>
          <w:sz w:val="18"/>
          <w:szCs w:val="17"/>
        </w:rPr>
        <w:tab/>
      </w:r>
      <w:r w:rsidRPr="004B2040">
        <w:rPr>
          <w:rFonts w:ascii="Verdana" w:eastAsia="Times New Roman" w:hAnsi="Verdana" w:cs="Times New Roman"/>
          <w:sz w:val="18"/>
          <w:szCs w:val="17"/>
          <w:u w:val="single"/>
        </w:rPr>
        <w:t>No</w:t>
      </w:r>
      <w:r w:rsidRPr="004B2040">
        <w:rPr>
          <w:rFonts w:ascii="Verdana" w:eastAsia="Times New Roman" w:hAnsi="Verdana" w:cs="Times New Roman"/>
          <w:sz w:val="18"/>
          <w:szCs w:val="17"/>
        </w:rPr>
        <w:tab/>
      </w:r>
      <w:proofErr w:type="gramStart"/>
      <w:r w:rsidRPr="004B2040">
        <w:rPr>
          <w:rFonts w:ascii="Verdana" w:eastAsia="Times New Roman" w:hAnsi="Verdana" w:cs="Times New Roman"/>
          <w:sz w:val="18"/>
          <w:szCs w:val="17"/>
          <w:u w:val="single"/>
        </w:rPr>
        <w:t>Don’t</w:t>
      </w:r>
      <w:proofErr w:type="gramEnd"/>
      <w:r w:rsidRPr="004B2040">
        <w:rPr>
          <w:rFonts w:ascii="Verdana" w:eastAsia="Times New Roman" w:hAnsi="Verdana" w:cs="Times New Roman"/>
          <w:sz w:val="18"/>
          <w:szCs w:val="17"/>
          <w:u w:val="single"/>
        </w:rPr>
        <w:t xml:space="preserve"> know/Refused</w:t>
      </w:r>
    </w:p>
    <w:p w:rsidR="002B500D" w:rsidRPr="004B2040" w:rsidRDefault="002B500D" w:rsidP="002B500D">
      <w:pPr>
        <w:tabs>
          <w:tab w:val="left" w:pos="720"/>
          <w:tab w:val="center" w:pos="5040"/>
          <w:tab w:val="center" w:pos="6480"/>
          <w:tab w:val="center" w:pos="792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hAnsi="Verdana" w:cs="Arial"/>
          <w:sz w:val="18"/>
          <w:szCs w:val="18"/>
        </w:rPr>
        <w:t>Jul 7-Aug 4, 2014 [N</w:t>
      </w:r>
      <w:r w:rsidRPr="004B2040">
        <w:rPr>
          <w:rFonts w:ascii="Verdana" w:eastAsia="Times New Roman" w:hAnsi="Verdana" w:cs="Times New Roman"/>
          <w:sz w:val="18"/>
          <w:szCs w:val="17"/>
        </w:rPr>
        <w:t>=3,351]</w:t>
      </w:r>
      <w:r w:rsidRPr="004B2040">
        <w:rPr>
          <w:rFonts w:ascii="Verdana" w:eastAsia="Times New Roman" w:hAnsi="Verdana" w:cs="Times New Roman"/>
          <w:sz w:val="18"/>
          <w:szCs w:val="17"/>
        </w:rPr>
        <w:tab/>
        <w:t>24</w:t>
      </w:r>
      <w:r w:rsidRPr="004B2040">
        <w:rPr>
          <w:rFonts w:ascii="Verdana" w:eastAsia="Times New Roman" w:hAnsi="Verdana" w:cs="Times New Roman"/>
          <w:sz w:val="18"/>
          <w:szCs w:val="17"/>
        </w:rPr>
        <w:tab/>
        <w:t>76</w:t>
      </w:r>
      <w:r w:rsidRPr="004B2040">
        <w:rPr>
          <w:rFonts w:ascii="Verdana" w:eastAsia="Times New Roman" w:hAnsi="Verdana" w:cs="Times New Roman"/>
          <w:sz w:val="18"/>
          <w:szCs w:val="17"/>
        </w:rPr>
        <w:tab/>
        <w:t>*</w:t>
      </w:r>
    </w:p>
    <w:p w:rsidR="002B500D" w:rsidRPr="004B2040" w:rsidRDefault="002B500D" w:rsidP="002B500D">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web mode [N=1,509]</w:t>
      </w:r>
      <w:r w:rsidRPr="004B2040">
        <w:rPr>
          <w:rFonts w:ascii="Verdana" w:eastAsia="Times New Roman" w:hAnsi="Verdana" w:cs="Times New Roman"/>
          <w:i/>
          <w:sz w:val="18"/>
          <w:szCs w:val="17"/>
        </w:rPr>
        <w:tab/>
      </w:r>
      <w:r w:rsidRPr="004B2040">
        <w:rPr>
          <w:rFonts w:ascii="Verdana" w:eastAsia="Times New Roman" w:hAnsi="Verdana" w:cs="Times New Roman"/>
          <w:i/>
          <w:sz w:val="18"/>
          <w:szCs w:val="17"/>
        </w:rPr>
        <w:tab/>
        <w:t>28</w:t>
      </w:r>
      <w:r w:rsidRPr="004B2040">
        <w:rPr>
          <w:rFonts w:ascii="Verdana" w:eastAsia="Times New Roman" w:hAnsi="Verdana" w:cs="Times New Roman"/>
          <w:i/>
          <w:sz w:val="18"/>
          <w:szCs w:val="17"/>
        </w:rPr>
        <w:tab/>
      </w:r>
      <w:r w:rsidRPr="004B2040">
        <w:rPr>
          <w:rFonts w:ascii="Verdana" w:eastAsia="Times New Roman" w:hAnsi="Verdana" w:cs="Times New Roman"/>
          <w:i/>
          <w:sz w:val="18"/>
          <w:szCs w:val="17"/>
        </w:rPr>
        <w:tab/>
      </w:r>
      <w:r w:rsidRPr="004B2040">
        <w:rPr>
          <w:rFonts w:ascii="Verdana" w:eastAsia="Times New Roman" w:hAnsi="Verdana" w:cs="Times New Roman"/>
          <w:i/>
          <w:sz w:val="18"/>
          <w:szCs w:val="17"/>
        </w:rPr>
        <w:tab/>
        <w:t>72</w:t>
      </w:r>
      <w:r w:rsidRPr="004B2040">
        <w:rPr>
          <w:rFonts w:ascii="Verdana" w:eastAsia="Times New Roman" w:hAnsi="Verdana" w:cs="Times New Roman"/>
          <w:i/>
          <w:sz w:val="18"/>
          <w:szCs w:val="17"/>
        </w:rPr>
        <w:tab/>
      </w:r>
      <w:r w:rsidRPr="004B2040">
        <w:rPr>
          <w:rFonts w:ascii="Verdana" w:eastAsia="Times New Roman" w:hAnsi="Verdana" w:cs="Times New Roman"/>
          <w:i/>
          <w:sz w:val="18"/>
          <w:szCs w:val="17"/>
        </w:rPr>
        <w:tab/>
      </w:r>
      <w:r>
        <w:rPr>
          <w:rFonts w:ascii="Verdana" w:eastAsia="Times New Roman" w:hAnsi="Verdana" w:cs="Times New Roman"/>
          <w:i/>
          <w:sz w:val="18"/>
          <w:szCs w:val="17"/>
        </w:rPr>
        <w:t>0</w:t>
      </w:r>
    </w:p>
    <w:p w:rsidR="002B500D" w:rsidRPr="004B2040" w:rsidRDefault="002B500D" w:rsidP="002B500D">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4B2040">
        <w:rPr>
          <w:rFonts w:ascii="Verdana" w:eastAsia="Times New Roman" w:hAnsi="Verdana" w:cs="Times New Roman"/>
          <w:sz w:val="18"/>
          <w:szCs w:val="17"/>
        </w:rPr>
        <w:tab/>
      </w:r>
      <w:r w:rsidRPr="004B2040">
        <w:rPr>
          <w:rFonts w:ascii="Verdana" w:eastAsia="Times New Roman" w:hAnsi="Verdana" w:cs="Times New Roman"/>
          <w:i/>
          <w:sz w:val="18"/>
          <w:szCs w:val="17"/>
        </w:rPr>
        <w:t>Based on phone mode [N=1,494]</w:t>
      </w:r>
      <w:r>
        <w:rPr>
          <w:rFonts w:ascii="Verdana" w:eastAsia="Times New Roman" w:hAnsi="Verdana" w:cs="Times New Roman"/>
          <w:i/>
          <w:sz w:val="18"/>
          <w:szCs w:val="17"/>
        </w:rPr>
        <w:tab/>
      </w:r>
      <w:r>
        <w:rPr>
          <w:rFonts w:ascii="Verdana" w:eastAsia="Times New Roman" w:hAnsi="Verdana" w:cs="Times New Roman"/>
          <w:i/>
          <w:sz w:val="18"/>
          <w:szCs w:val="17"/>
        </w:rPr>
        <w:tab/>
        <w:t>20</w:t>
      </w:r>
      <w:r>
        <w:rPr>
          <w:rFonts w:ascii="Verdana" w:eastAsia="Times New Roman" w:hAnsi="Verdana" w:cs="Times New Roman"/>
          <w:i/>
          <w:sz w:val="18"/>
          <w:szCs w:val="17"/>
        </w:rPr>
        <w:tab/>
      </w:r>
      <w:r>
        <w:rPr>
          <w:rFonts w:ascii="Verdana" w:eastAsia="Times New Roman" w:hAnsi="Verdana" w:cs="Times New Roman"/>
          <w:i/>
          <w:sz w:val="18"/>
          <w:szCs w:val="17"/>
        </w:rPr>
        <w:tab/>
      </w:r>
      <w:r>
        <w:rPr>
          <w:rFonts w:ascii="Verdana" w:eastAsia="Times New Roman" w:hAnsi="Verdana" w:cs="Times New Roman"/>
          <w:i/>
          <w:sz w:val="18"/>
          <w:szCs w:val="17"/>
        </w:rPr>
        <w:tab/>
        <w:t>79</w:t>
      </w:r>
      <w:r w:rsidRPr="004B2040">
        <w:rPr>
          <w:rFonts w:ascii="Verdana" w:eastAsia="Times New Roman" w:hAnsi="Verdana" w:cs="Times New Roman"/>
          <w:i/>
          <w:sz w:val="18"/>
          <w:szCs w:val="17"/>
        </w:rPr>
        <w:tab/>
      </w:r>
      <w:r w:rsidRPr="004B2040">
        <w:rPr>
          <w:rFonts w:ascii="Verdana" w:eastAsia="Times New Roman" w:hAnsi="Verdana" w:cs="Times New Roman"/>
          <w:i/>
          <w:sz w:val="18"/>
          <w:szCs w:val="17"/>
        </w:rPr>
        <w:tab/>
        <w:t>*</w:t>
      </w:r>
    </w:p>
    <w:p w:rsidR="002B500D" w:rsidRPr="006B2F8B" w:rsidRDefault="002B500D" w:rsidP="002B500D">
      <w:pPr>
        <w:rPr>
          <w:rFonts w:ascii="Verdana" w:eastAsia="Times New Roman" w:hAnsi="Verdana" w:cs="Times New Roman"/>
          <w:i/>
          <w:sz w:val="18"/>
          <w:szCs w:val="17"/>
        </w:rPr>
      </w:pPr>
      <w:r w:rsidRPr="004B2040">
        <w:rPr>
          <w:rFonts w:ascii="Verdana" w:eastAsia="Times New Roman" w:hAnsi="Verdana" w:cs="Times New Roman"/>
          <w:i/>
          <w:sz w:val="18"/>
          <w:szCs w:val="17"/>
        </w:rPr>
        <w:tab/>
      </w:r>
      <w:r w:rsidRPr="004B2040">
        <w:rPr>
          <w:rFonts w:ascii="Verdana" w:eastAsia="Times New Roman" w:hAnsi="Verdana" w:cs="Times New Roman"/>
          <w:b/>
          <w:sz w:val="18"/>
          <w:szCs w:val="17"/>
        </w:rPr>
        <w:t>BENCHMARK FOR COMPARISON:</w:t>
      </w:r>
    </w:p>
    <w:p w:rsidR="002B500D" w:rsidRDefault="002B500D" w:rsidP="001028F1">
      <w:pPr>
        <w:tabs>
          <w:tab w:val="left" w:pos="720"/>
          <w:tab w:val="center" w:pos="5040"/>
          <w:tab w:val="center" w:pos="6480"/>
          <w:tab w:val="center" w:pos="7920"/>
          <w:tab w:val="center" w:pos="9000"/>
        </w:tabs>
        <w:rPr>
          <w:rFonts w:ascii="Verdana" w:eastAsia="Times New Roman" w:hAnsi="Verdana" w:cs="Times New Roman"/>
          <w:sz w:val="18"/>
          <w:szCs w:val="17"/>
        </w:rPr>
      </w:pPr>
      <w:r w:rsidRPr="004B2040">
        <w:rPr>
          <w:rFonts w:ascii="Verdana" w:eastAsia="Times New Roman" w:hAnsi="Verdana" w:cs="Times New Roman"/>
          <w:b/>
          <w:sz w:val="18"/>
          <w:szCs w:val="17"/>
        </w:rPr>
        <w:tab/>
      </w:r>
      <w:r w:rsidRPr="004B2040">
        <w:rPr>
          <w:rFonts w:ascii="Verdana" w:eastAsia="Times New Roman" w:hAnsi="Verdana" w:cs="Times New Roman"/>
          <w:sz w:val="18"/>
          <w:szCs w:val="17"/>
        </w:rPr>
        <w:t>201</w:t>
      </w:r>
      <w:r w:rsidR="001028F1">
        <w:rPr>
          <w:rFonts w:ascii="Verdana" w:eastAsia="Times New Roman" w:hAnsi="Verdana" w:cs="Times New Roman"/>
          <w:sz w:val="18"/>
          <w:szCs w:val="17"/>
        </w:rPr>
        <w:t>3</w:t>
      </w:r>
      <w:r w:rsidRPr="004B2040">
        <w:rPr>
          <w:rFonts w:ascii="Verdana" w:eastAsia="Times New Roman" w:hAnsi="Verdana" w:cs="Times New Roman"/>
          <w:sz w:val="18"/>
          <w:szCs w:val="17"/>
        </w:rPr>
        <w:t xml:space="preserve"> </w:t>
      </w:r>
      <w:r w:rsidR="001028F1">
        <w:rPr>
          <w:rFonts w:ascii="Verdana" w:eastAsia="Times New Roman" w:hAnsi="Verdana" w:cs="Times New Roman"/>
          <w:sz w:val="18"/>
          <w:szCs w:val="17"/>
        </w:rPr>
        <w:t>Current Population Survey</w:t>
      </w:r>
      <w:r w:rsidR="001028F1">
        <w:rPr>
          <w:rFonts w:ascii="Verdana" w:eastAsia="Times New Roman" w:hAnsi="Verdana" w:cs="Times New Roman"/>
          <w:sz w:val="18"/>
          <w:szCs w:val="17"/>
        </w:rPr>
        <w:tab/>
        <w:t>26</w:t>
      </w:r>
      <w:r w:rsidR="00021281">
        <w:rPr>
          <w:rFonts w:ascii="Verdana" w:eastAsia="Times New Roman" w:hAnsi="Verdana" w:cs="Times New Roman"/>
          <w:sz w:val="18"/>
          <w:szCs w:val="17"/>
        </w:rPr>
        <w:tab/>
        <w:t>73</w:t>
      </w:r>
      <w:r w:rsidR="00021281">
        <w:rPr>
          <w:rFonts w:ascii="Verdana" w:eastAsia="Times New Roman" w:hAnsi="Verdana" w:cs="Times New Roman"/>
          <w:sz w:val="18"/>
          <w:szCs w:val="17"/>
        </w:rPr>
        <w:tab/>
        <w:t>1</w:t>
      </w:r>
    </w:p>
    <w:p w:rsidR="00D70A99" w:rsidRPr="00B52B59" w:rsidRDefault="00D70A99" w:rsidP="00100FCD">
      <w:pPr>
        <w:tabs>
          <w:tab w:val="center" w:pos="2160"/>
        </w:tabs>
        <w:rPr>
          <w:rFonts w:ascii="Verdana" w:eastAsia="Times New Roman" w:hAnsi="Verdana" w:cs="Times New Roman"/>
          <w:b/>
          <w:sz w:val="18"/>
          <w:szCs w:val="17"/>
        </w:rPr>
      </w:pPr>
      <w:r w:rsidRPr="00A5758F">
        <w:rPr>
          <w:rFonts w:ascii="Verdana" w:eastAsia="Times New Roman" w:hAnsi="Verdana" w:cs="Times New Roman"/>
          <w:sz w:val="18"/>
          <w:szCs w:val="17"/>
        </w:rPr>
        <w:tab/>
      </w:r>
    </w:p>
    <w:p w:rsidR="00D70A99" w:rsidRDefault="00D70A99" w:rsidP="00303EFA">
      <w:pPr>
        <w:ind w:left="720" w:hanging="720"/>
        <w:rPr>
          <w:rFonts w:ascii="Verdana" w:hAnsi="Verdana" w:cs="Arial"/>
          <w:b/>
          <w:sz w:val="18"/>
          <w:szCs w:val="18"/>
        </w:rPr>
      </w:pPr>
    </w:p>
    <w:p w:rsidR="00303EFA" w:rsidRDefault="00303EFA" w:rsidP="006B2F8B">
      <w:pPr>
        <w:rPr>
          <w:rFonts w:ascii="Verdana" w:hAnsi="Verdana" w:cs="Arial"/>
          <w:b/>
          <w:sz w:val="18"/>
          <w:szCs w:val="18"/>
        </w:rPr>
      </w:pPr>
      <w:r w:rsidRPr="001A00DD">
        <w:rPr>
          <w:rFonts w:ascii="Verdana" w:hAnsi="Verdana" w:cs="Arial"/>
          <w:b/>
          <w:sz w:val="18"/>
          <w:szCs w:val="18"/>
        </w:rPr>
        <w:t>ASK ALL</w:t>
      </w:r>
      <w:r w:rsidR="006B1DB6">
        <w:rPr>
          <w:rFonts w:ascii="Verdana" w:hAnsi="Verdana" w:cs="Arial"/>
          <w:b/>
          <w:sz w:val="18"/>
          <w:szCs w:val="18"/>
        </w:rPr>
        <w:t>:</w:t>
      </w:r>
    </w:p>
    <w:p w:rsidR="00D70A99" w:rsidRPr="00957F64" w:rsidRDefault="00303EFA" w:rsidP="00957F64">
      <w:pPr>
        <w:ind w:left="720" w:hanging="720"/>
        <w:rPr>
          <w:rFonts w:ascii="Verdana" w:hAnsi="Verdana" w:cs="Arial"/>
          <w:sz w:val="18"/>
          <w:szCs w:val="18"/>
        </w:rPr>
      </w:pPr>
      <w:r w:rsidRPr="001A00DD">
        <w:rPr>
          <w:rFonts w:ascii="Verdana" w:hAnsi="Verdana" w:cs="Arial"/>
          <w:sz w:val="18"/>
          <w:szCs w:val="18"/>
        </w:rPr>
        <w:t>Q.1</w:t>
      </w:r>
      <w:r w:rsidR="00995FA4">
        <w:rPr>
          <w:rFonts w:ascii="Verdana" w:hAnsi="Verdana" w:cs="Arial"/>
          <w:sz w:val="18"/>
          <w:szCs w:val="18"/>
        </w:rPr>
        <w:t>6</w:t>
      </w:r>
      <w:r w:rsidRPr="001A00DD">
        <w:rPr>
          <w:rFonts w:ascii="Verdana" w:hAnsi="Verdana" w:cs="Arial"/>
          <w:sz w:val="18"/>
          <w:szCs w:val="18"/>
        </w:rPr>
        <w:t xml:space="preserve"> </w:t>
      </w:r>
      <w:r w:rsidRPr="00716BFE">
        <w:rPr>
          <w:rFonts w:ascii="Verdana" w:hAnsi="Verdana" w:cs="Arial"/>
          <w:b/>
          <w:sz w:val="18"/>
          <w:szCs w:val="18"/>
        </w:rPr>
        <w:t>Have you smoked at least 100 cigarettes in your entire life?</w:t>
      </w:r>
    </w:p>
    <w:p w:rsidR="00D70A99" w:rsidRDefault="00303EFA" w:rsidP="00957F64">
      <w:pPr>
        <w:rPr>
          <w:rFonts w:ascii="Verdana" w:hAnsi="Verdana" w:cs="Arial"/>
          <w:b/>
          <w:sz w:val="18"/>
          <w:szCs w:val="18"/>
        </w:rPr>
      </w:pPr>
      <w:r w:rsidRPr="001A00DD">
        <w:rPr>
          <w:rFonts w:ascii="Verdana" w:hAnsi="Verdana" w:cs="Arial"/>
          <w:b/>
          <w:sz w:val="18"/>
          <w:szCs w:val="18"/>
        </w:rPr>
        <w:t>ASK IF HAS SMOKED 100 CIGARETTES</w:t>
      </w:r>
      <w:r w:rsidR="002B399B">
        <w:rPr>
          <w:rFonts w:ascii="Verdana" w:hAnsi="Verdana" w:cs="Arial"/>
          <w:b/>
          <w:sz w:val="18"/>
          <w:szCs w:val="18"/>
        </w:rPr>
        <w:t xml:space="preserve"> (Q.16=1):</w:t>
      </w:r>
    </w:p>
    <w:p w:rsidR="00303EFA" w:rsidRDefault="00303EFA" w:rsidP="00303EFA">
      <w:pPr>
        <w:rPr>
          <w:rFonts w:ascii="Verdana" w:hAnsi="Verdana" w:cs="Arial"/>
          <w:b/>
          <w:sz w:val="18"/>
          <w:szCs w:val="18"/>
        </w:rPr>
      </w:pPr>
      <w:r w:rsidRPr="001A00DD">
        <w:rPr>
          <w:rFonts w:ascii="Verdana" w:hAnsi="Verdana" w:cs="Arial"/>
          <w:sz w:val="18"/>
          <w:szCs w:val="18"/>
        </w:rPr>
        <w:t>Q</w:t>
      </w:r>
      <w:r w:rsidR="002B399B">
        <w:rPr>
          <w:rFonts w:ascii="Verdana" w:hAnsi="Verdana" w:cs="Arial"/>
          <w:sz w:val="18"/>
          <w:szCs w:val="18"/>
        </w:rPr>
        <w:t>.</w:t>
      </w:r>
      <w:r w:rsidRPr="001A00DD">
        <w:rPr>
          <w:rFonts w:ascii="Verdana" w:hAnsi="Verdana" w:cs="Arial"/>
          <w:sz w:val="18"/>
          <w:szCs w:val="18"/>
        </w:rPr>
        <w:t>1</w:t>
      </w:r>
      <w:r w:rsidR="00995FA4">
        <w:rPr>
          <w:rFonts w:ascii="Verdana" w:hAnsi="Verdana" w:cs="Arial"/>
          <w:sz w:val="18"/>
          <w:szCs w:val="18"/>
        </w:rPr>
        <w:t>7</w:t>
      </w:r>
      <w:r w:rsidRPr="001A00DD">
        <w:rPr>
          <w:rFonts w:ascii="Verdana" w:hAnsi="Verdana" w:cs="Arial"/>
          <w:b/>
          <w:sz w:val="18"/>
          <w:szCs w:val="18"/>
        </w:rPr>
        <w:t xml:space="preserve"> </w:t>
      </w:r>
      <w:r w:rsidR="00716BFE">
        <w:rPr>
          <w:rFonts w:ascii="Verdana" w:hAnsi="Verdana" w:cs="Arial"/>
          <w:sz w:val="18"/>
          <w:szCs w:val="18"/>
        </w:rPr>
        <w:tab/>
      </w:r>
      <w:r w:rsidR="00716BFE" w:rsidRPr="00716BFE">
        <w:rPr>
          <w:rFonts w:ascii="Verdana" w:hAnsi="Verdana" w:cs="Arial"/>
          <w:b/>
          <w:sz w:val="18"/>
          <w:szCs w:val="18"/>
        </w:rPr>
        <w:t>Do you NOW smoke cigarettes</w:t>
      </w:r>
      <w:proofErr w:type="gramStart"/>
      <w:r w:rsidR="00D70A99">
        <w:rPr>
          <w:rFonts w:ascii="Verdana" w:hAnsi="Verdana" w:cs="Arial"/>
          <w:b/>
          <w:sz w:val="18"/>
          <w:szCs w:val="18"/>
        </w:rPr>
        <w:t>…</w:t>
      </w:r>
      <w:proofErr w:type="gramEnd"/>
    </w:p>
    <w:p w:rsidR="00D70A99" w:rsidRDefault="00D70A99" w:rsidP="00303EFA">
      <w:pPr>
        <w:rPr>
          <w:rFonts w:ascii="Verdana" w:hAnsi="Verdana" w:cs="Arial"/>
          <w:b/>
          <w:sz w:val="18"/>
          <w:szCs w:val="18"/>
        </w:rPr>
      </w:pPr>
    </w:p>
    <w:p w:rsidR="00756F1E" w:rsidRDefault="00AF6513" w:rsidP="002D3644">
      <w:pPr>
        <w:tabs>
          <w:tab w:val="center" w:pos="4500"/>
          <w:tab w:val="center" w:pos="63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r w:rsidR="00756F1E">
        <w:rPr>
          <w:rFonts w:ascii="Verdana" w:eastAsia="Times New Roman" w:hAnsi="Verdana" w:cs="Times New Roman"/>
          <w:sz w:val="18"/>
          <w:szCs w:val="17"/>
        </w:rPr>
        <w:t>Yes,</w:t>
      </w:r>
      <w:r w:rsidR="002D3644">
        <w:rPr>
          <w:rFonts w:ascii="Verdana" w:eastAsia="Times New Roman" w:hAnsi="Verdana" w:cs="Times New Roman"/>
          <w:sz w:val="18"/>
          <w:szCs w:val="17"/>
        </w:rPr>
        <w:tab/>
      </w:r>
      <w:r w:rsidR="002D3644" w:rsidRPr="002D3644">
        <w:rPr>
          <w:rFonts w:ascii="Verdana" w:eastAsia="Times New Roman" w:hAnsi="Verdana" w:cs="Times New Roman"/>
          <w:i/>
          <w:sz w:val="18"/>
          <w:szCs w:val="17"/>
        </w:rPr>
        <w:t>--------Now smoke--------</w:t>
      </w:r>
      <w:r w:rsidR="00756F1E">
        <w:rPr>
          <w:rFonts w:ascii="Verdana" w:eastAsia="Times New Roman" w:hAnsi="Verdana" w:cs="Times New Roman"/>
          <w:sz w:val="18"/>
          <w:szCs w:val="17"/>
        </w:rPr>
        <w:tab/>
        <w:t>No,</w:t>
      </w:r>
    </w:p>
    <w:p w:rsidR="00AF6513" w:rsidRPr="00183C5A" w:rsidRDefault="00756F1E" w:rsidP="00146017">
      <w:pPr>
        <w:tabs>
          <w:tab w:val="center" w:pos="4500"/>
          <w:tab w:val="center" w:pos="6300"/>
          <w:tab w:val="center" w:pos="8100"/>
          <w:tab w:val="center" w:pos="9000"/>
        </w:tabs>
        <w:rPr>
          <w:rFonts w:ascii="Verdana" w:eastAsia="Times New Roman" w:hAnsi="Verdana" w:cs="Times New Roman"/>
          <w:b/>
          <w:sz w:val="18"/>
          <w:szCs w:val="17"/>
        </w:rPr>
      </w:pPr>
      <w:r>
        <w:rPr>
          <w:rFonts w:ascii="Verdana" w:eastAsia="Times New Roman" w:hAnsi="Verdana" w:cs="Times New Roman"/>
          <w:sz w:val="18"/>
          <w:szCs w:val="17"/>
        </w:rPr>
        <w:tab/>
      </w:r>
      <w:proofErr w:type="gramStart"/>
      <w:r w:rsidR="00AF6513">
        <w:rPr>
          <w:rFonts w:ascii="Verdana" w:eastAsia="Times New Roman" w:hAnsi="Verdana" w:cs="Times New Roman"/>
          <w:sz w:val="18"/>
          <w:szCs w:val="17"/>
        </w:rPr>
        <w:t>have</w:t>
      </w:r>
      <w:proofErr w:type="gramEnd"/>
      <w:r w:rsidR="00AF6513">
        <w:rPr>
          <w:rFonts w:ascii="Verdana" w:eastAsia="Times New Roman" w:hAnsi="Verdana" w:cs="Times New Roman"/>
          <w:sz w:val="18"/>
          <w:szCs w:val="17"/>
        </w:rPr>
        <w:tab/>
      </w:r>
      <w:r w:rsidR="00AF6513">
        <w:rPr>
          <w:rFonts w:ascii="Verdana" w:eastAsia="Times New Roman" w:hAnsi="Verdana" w:cs="Times New Roman"/>
          <w:sz w:val="18"/>
          <w:szCs w:val="17"/>
        </w:rPr>
        <w:tab/>
      </w:r>
      <w:proofErr w:type="spellStart"/>
      <w:r>
        <w:rPr>
          <w:rFonts w:ascii="Verdana" w:eastAsia="Times New Roman" w:hAnsi="Verdana" w:cs="Times New Roman"/>
          <w:sz w:val="18"/>
          <w:szCs w:val="17"/>
        </w:rPr>
        <w:t>have</w:t>
      </w:r>
      <w:proofErr w:type="spellEnd"/>
      <w:r>
        <w:rPr>
          <w:rFonts w:ascii="Verdana" w:eastAsia="Times New Roman" w:hAnsi="Verdana" w:cs="Times New Roman"/>
          <w:sz w:val="18"/>
          <w:szCs w:val="17"/>
        </w:rPr>
        <w:t xml:space="preserve"> not</w:t>
      </w:r>
      <w:r w:rsidR="00AF6513">
        <w:rPr>
          <w:rFonts w:ascii="Verdana" w:eastAsia="Times New Roman" w:hAnsi="Verdana" w:cs="Times New Roman"/>
          <w:sz w:val="18"/>
          <w:szCs w:val="17"/>
        </w:rPr>
        <w:tab/>
      </w:r>
      <w:r w:rsidR="00AF6513">
        <w:rPr>
          <w:rFonts w:ascii="Verdana" w:eastAsia="Times New Roman" w:hAnsi="Verdana" w:cs="Times New Roman"/>
          <w:b/>
          <w:sz w:val="18"/>
          <w:szCs w:val="17"/>
        </w:rPr>
        <w:t>(VOL.)</w:t>
      </w:r>
    </w:p>
    <w:p w:rsidR="00AF6513" w:rsidRDefault="00AF6513" w:rsidP="00AF6513">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smoked</w:t>
      </w:r>
      <w:proofErr w:type="gramEnd"/>
      <w:r>
        <w:rPr>
          <w:rFonts w:ascii="Verdana" w:eastAsia="Times New Roman" w:hAnsi="Verdana" w:cs="Times New Roman"/>
          <w:sz w:val="18"/>
          <w:szCs w:val="17"/>
        </w:rPr>
        <w:tab/>
      </w:r>
      <w:r w:rsidRPr="002D3644">
        <w:rPr>
          <w:rFonts w:ascii="Verdana" w:eastAsia="Times New Roman" w:hAnsi="Verdana" w:cs="Times New Roman"/>
          <w:i/>
          <w:sz w:val="18"/>
          <w:szCs w:val="17"/>
        </w:rPr>
        <w:t>Every</w:t>
      </w:r>
      <w:r>
        <w:rPr>
          <w:rFonts w:ascii="Verdana" w:eastAsia="Times New Roman" w:hAnsi="Verdana" w:cs="Times New Roman"/>
          <w:sz w:val="18"/>
          <w:szCs w:val="17"/>
        </w:rPr>
        <w:tab/>
      </w:r>
      <w:r w:rsidRPr="002D3644">
        <w:rPr>
          <w:rFonts w:ascii="Verdana" w:eastAsia="Times New Roman" w:hAnsi="Verdana" w:cs="Times New Roman"/>
          <w:i/>
          <w:sz w:val="18"/>
          <w:szCs w:val="17"/>
        </w:rPr>
        <w:t>Some</w:t>
      </w:r>
      <w:r>
        <w:rPr>
          <w:rFonts w:ascii="Verdana" w:eastAsia="Times New Roman" w:hAnsi="Verdana" w:cs="Times New Roman"/>
          <w:sz w:val="18"/>
          <w:szCs w:val="17"/>
        </w:rPr>
        <w:tab/>
      </w:r>
      <w:r w:rsidRPr="002D3644">
        <w:rPr>
          <w:rFonts w:ascii="Verdana" w:eastAsia="Times New Roman" w:hAnsi="Verdana" w:cs="Times New Roman"/>
          <w:i/>
          <w:sz w:val="18"/>
          <w:szCs w:val="17"/>
        </w:rPr>
        <w:t>Not</w:t>
      </w:r>
      <w:r>
        <w:rPr>
          <w:rFonts w:ascii="Verdana" w:eastAsia="Times New Roman" w:hAnsi="Verdana" w:cs="Times New Roman"/>
          <w:sz w:val="18"/>
          <w:szCs w:val="17"/>
        </w:rPr>
        <w:tab/>
      </w:r>
      <w:r w:rsidR="00756F1E">
        <w:rPr>
          <w:rFonts w:ascii="Verdana" w:eastAsia="Times New Roman" w:hAnsi="Verdana" w:cs="Times New Roman"/>
          <w:sz w:val="18"/>
          <w:szCs w:val="17"/>
        </w:rPr>
        <w:t>smoked</w:t>
      </w:r>
      <w:r>
        <w:rPr>
          <w:rFonts w:ascii="Verdana" w:eastAsia="Times New Roman" w:hAnsi="Verdana" w:cs="Times New Roman"/>
          <w:sz w:val="18"/>
          <w:szCs w:val="17"/>
        </w:rPr>
        <w:tab/>
        <w:t>DK/</w:t>
      </w:r>
    </w:p>
    <w:p w:rsidR="00AF6513" w:rsidRPr="00A5758F" w:rsidRDefault="00AF6513" w:rsidP="00AF6513">
      <w:pPr>
        <w:tabs>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sidRPr="00A5758F">
        <w:rPr>
          <w:rFonts w:ascii="Verdana" w:eastAsia="Times New Roman" w:hAnsi="Verdana" w:cs="Times New Roman"/>
          <w:sz w:val="18"/>
          <w:szCs w:val="17"/>
          <w:u w:val="single"/>
        </w:rPr>
        <w:t>100 cig.</w:t>
      </w:r>
      <w:proofErr w:type="gramEnd"/>
      <w:r w:rsidRPr="00A5758F">
        <w:rPr>
          <w:rFonts w:ascii="Verdana" w:eastAsia="Times New Roman" w:hAnsi="Verdana" w:cs="Times New Roman"/>
          <w:sz w:val="18"/>
          <w:szCs w:val="17"/>
        </w:rPr>
        <w:tab/>
      </w:r>
      <w:proofErr w:type="gramStart"/>
      <w:r w:rsidRPr="00A5758F">
        <w:rPr>
          <w:rFonts w:ascii="Verdana" w:eastAsia="Times New Roman" w:hAnsi="Verdana" w:cs="Times New Roman"/>
          <w:i/>
          <w:sz w:val="18"/>
          <w:szCs w:val="17"/>
          <w:u w:val="single"/>
        </w:rPr>
        <w:t>day</w:t>
      </w:r>
      <w:proofErr w:type="gramEnd"/>
      <w:r w:rsidRPr="00A5758F">
        <w:rPr>
          <w:rFonts w:ascii="Verdana" w:eastAsia="Times New Roman" w:hAnsi="Verdana" w:cs="Times New Roman"/>
          <w:sz w:val="18"/>
          <w:szCs w:val="17"/>
        </w:rPr>
        <w:tab/>
      </w:r>
      <w:r w:rsidRPr="00A5758F">
        <w:rPr>
          <w:rFonts w:ascii="Verdana" w:eastAsia="Times New Roman" w:hAnsi="Verdana" w:cs="Times New Roman"/>
          <w:i/>
          <w:sz w:val="18"/>
          <w:szCs w:val="17"/>
          <w:u w:val="single"/>
        </w:rPr>
        <w:t>days</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u w:val="single"/>
        </w:rPr>
        <w:t>at all</w:t>
      </w:r>
      <w:r w:rsidRPr="00A5758F">
        <w:rPr>
          <w:rFonts w:ascii="Verdana" w:eastAsia="Times New Roman" w:hAnsi="Verdana" w:cs="Times New Roman"/>
          <w:sz w:val="18"/>
          <w:szCs w:val="17"/>
        </w:rPr>
        <w:tab/>
      </w:r>
      <w:r w:rsidR="00756F1E" w:rsidRPr="00A5758F">
        <w:rPr>
          <w:rFonts w:ascii="Verdana" w:eastAsia="Times New Roman" w:hAnsi="Verdana" w:cs="Times New Roman"/>
          <w:sz w:val="18"/>
          <w:szCs w:val="17"/>
          <w:u w:val="single"/>
        </w:rPr>
        <w:t>100 cig.</w:t>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Refused</w:t>
      </w:r>
    </w:p>
    <w:p w:rsidR="00AF6513" w:rsidRPr="00A5758F" w:rsidRDefault="00AF6513"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hAnsi="Verdana" w:cs="Arial"/>
          <w:sz w:val="18"/>
          <w:szCs w:val="18"/>
        </w:rPr>
        <w:t>Jul 7-Aug 4, 2014 [N</w:t>
      </w:r>
      <w:r w:rsidRPr="00A5758F">
        <w:rPr>
          <w:rFonts w:ascii="Verdana" w:eastAsia="Times New Roman" w:hAnsi="Verdana" w:cs="Times New Roman"/>
          <w:sz w:val="18"/>
          <w:szCs w:val="17"/>
        </w:rPr>
        <w:t>=</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07381D" w:rsidRPr="00A5758F">
        <w:rPr>
          <w:rFonts w:ascii="Verdana" w:eastAsia="Times New Roman" w:hAnsi="Verdana" w:cs="Times New Roman"/>
          <w:sz w:val="18"/>
          <w:szCs w:val="17"/>
        </w:rPr>
        <w:t>46</w:t>
      </w:r>
      <w:r w:rsidR="0007381D" w:rsidRPr="00A5758F">
        <w:rPr>
          <w:rFonts w:ascii="Verdana" w:eastAsia="Times New Roman" w:hAnsi="Verdana" w:cs="Times New Roman"/>
          <w:sz w:val="18"/>
          <w:szCs w:val="17"/>
        </w:rPr>
        <w:tab/>
        <w:t>13</w:t>
      </w:r>
      <w:r w:rsidR="0007381D" w:rsidRPr="00A5758F">
        <w:rPr>
          <w:rFonts w:ascii="Verdana" w:eastAsia="Times New Roman" w:hAnsi="Verdana" w:cs="Times New Roman"/>
          <w:sz w:val="18"/>
          <w:szCs w:val="17"/>
        </w:rPr>
        <w:tab/>
        <w:t>6</w:t>
      </w:r>
      <w:r w:rsidR="0007381D" w:rsidRPr="00A5758F">
        <w:rPr>
          <w:rFonts w:ascii="Verdana" w:eastAsia="Times New Roman" w:hAnsi="Verdana" w:cs="Times New Roman"/>
          <w:sz w:val="18"/>
          <w:szCs w:val="17"/>
        </w:rPr>
        <w:tab/>
        <w:t>27</w:t>
      </w:r>
      <w:r w:rsidR="0007381D" w:rsidRPr="00A5758F">
        <w:rPr>
          <w:rFonts w:ascii="Verdana" w:eastAsia="Times New Roman" w:hAnsi="Verdana" w:cs="Times New Roman"/>
          <w:sz w:val="18"/>
          <w:szCs w:val="17"/>
        </w:rPr>
        <w:tab/>
        <w:t>54</w:t>
      </w:r>
      <w:r w:rsidR="0007381D" w:rsidRPr="00A5758F">
        <w:rPr>
          <w:rFonts w:ascii="Verdana" w:eastAsia="Times New Roman" w:hAnsi="Verdana" w:cs="Times New Roman"/>
          <w:sz w:val="18"/>
          <w:szCs w:val="17"/>
        </w:rPr>
        <w:tab/>
        <w:t>*</w:t>
      </w:r>
    </w:p>
    <w:p w:rsidR="00AF6513" w:rsidRPr="00A5758F" w:rsidRDefault="00AF6513"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Based on web mode [N=</w:t>
      </w:r>
      <w:r w:rsidR="00316572" w:rsidRPr="00A5758F">
        <w:rPr>
          <w:rFonts w:ascii="Verdana" w:eastAsia="Times New Roman" w:hAnsi="Verdana" w:cs="Times New Roman"/>
          <w:i/>
          <w:sz w:val="18"/>
          <w:szCs w:val="17"/>
        </w:rPr>
        <w:t>1,509</w:t>
      </w:r>
      <w:r w:rsidRPr="00A5758F">
        <w:rPr>
          <w:rFonts w:ascii="Verdana" w:eastAsia="Times New Roman" w:hAnsi="Verdana" w:cs="Times New Roman"/>
          <w:i/>
          <w:sz w:val="18"/>
          <w:szCs w:val="17"/>
        </w:rPr>
        <w:t>]</w:t>
      </w:r>
      <w:r w:rsidR="0007381D" w:rsidRPr="00A5758F">
        <w:rPr>
          <w:rFonts w:ascii="Verdana" w:eastAsia="Times New Roman" w:hAnsi="Verdana" w:cs="Times New Roman"/>
          <w:i/>
          <w:sz w:val="18"/>
          <w:szCs w:val="17"/>
        </w:rPr>
        <w:tab/>
        <w:t>50</w:t>
      </w:r>
      <w:r w:rsidR="0007381D" w:rsidRPr="00A5758F">
        <w:rPr>
          <w:rFonts w:ascii="Verdana" w:eastAsia="Times New Roman" w:hAnsi="Verdana" w:cs="Times New Roman"/>
          <w:i/>
          <w:sz w:val="18"/>
          <w:szCs w:val="17"/>
        </w:rPr>
        <w:tab/>
        <w:t>15</w:t>
      </w:r>
      <w:r w:rsidR="0007381D" w:rsidRPr="00A5758F">
        <w:rPr>
          <w:rFonts w:ascii="Verdana" w:eastAsia="Times New Roman" w:hAnsi="Verdana" w:cs="Times New Roman"/>
          <w:i/>
          <w:sz w:val="18"/>
          <w:szCs w:val="17"/>
        </w:rPr>
        <w:tab/>
        <w:t>7</w:t>
      </w:r>
      <w:r w:rsidR="0007381D" w:rsidRPr="00A5758F">
        <w:rPr>
          <w:rFonts w:ascii="Verdana" w:eastAsia="Times New Roman" w:hAnsi="Verdana" w:cs="Times New Roman"/>
          <w:i/>
          <w:sz w:val="18"/>
          <w:szCs w:val="17"/>
        </w:rPr>
        <w:tab/>
        <w:t>28</w:t>
      </w:r>
      <w:r w:rsidR="0007381D" w:rsidRPr="00A5758F">
        <w:rPr>
          <w:rFonts w:ascii="Verdana" w:eastAsia="Times New Roman" w:hAnsi="Verdana" w:cs="Times New Roman"/>
          <w:i/>
          <w:sz w:val="18"/>
          <w:szCs w:val="17"/>
        </w:rPr>
        <w:tab/>
        <w:t>50</w:t>
      </w:r>
      <w:r w:rsidR="0007381D" w:rsidRPr="00A5758F">
        <w:rPr>
          <w:rFonts w:ascii="Verdana" w:eastAsia="Times New Roman" w:hAnsi="Verdana" w:cs="Times New Roman"/>
          <w:i/>
          <w:sz w:val="18"/>
          <w:szCs w:val="17"/>
        </w:rPr>
        <w:tab/>
        <w:t>*</w:t>
      </w:r>
    </w:p>
    <w:p w:rsidR="00AF6513" w:rsidRPr="00A5758F" w:rsidRDefault="00AF6513"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Based on phone mode [N=</w:t>
      </w:r>
      <w:r w:rsidR="00316572" w:rsidRPr="00A5758F">
        <w:rPr>
          <w:rFonts w:ascii="Verdana" w:eastAsia="Times New Roman" w:hAnsi="Verdana" w:cs="Times New Roman"/>
          <w:i/>
          <w:sz w:val="18"/>
          <w:szCs w:val="17"/>
        </w:rPr>
        <w:t>1,494</w:t>
      </w:r>
      <w:r w:rsidRPr="00A5758F">
        <w:rPr>
          <w:rFonts w:ascii="Verdana" w:eastAsia="Times New Roman" w:hAnsi="Verdana" w:cs="Times New Roman"/>
          <w:i/>
          <w:sz w:val="18"/>
          <w:szCs w:val="17"/>
        </w:rPr>
        <w:t>]</w:t>
      </w:r>
      <w:r w:rsidR="0007381D" w:rsidRPr="00A5758F">
        <w:rPr>
          <w:rFonts w:ascii="Verdana" w:eastAsia="Times New Roman" w:hAnsi="Verdana" w:cs="Times New Roman"/>
          <w:i/>
          <w:sz w:val="18"/>
          <w:szCs w:val="17"/>
        </w:rPr>
        <w:tab/>
        <w:t>46</w:t>
      </w:r>
      <w:r w:rsidR="0007381D" w:rsidRPr="00A5758F">
        <w:rPr>
          <w:rFonts w:ascii="Verdana" w:eastAsia="Times New Roman" w:hAnsi="Verdana" w:cs="Times New Roman"/>
          <w:i/>
          <w:sz w:val="18"/>
          <w:szCs w:val="17"/>
        </w:rPr>
        <w:tab/>
        <w:t>12</w:t>
      </w:r>
      <w:r w:rsidR="0007381D" w:rsidRPr="00A5758F">
        <w:rPr>
          <w:rFonts w:ascii="Verdana" w:eastAsia="Times New Roman" w:hAnsi="Verdana" w:cs="Times New Roman"/>
          <w:i/>
          <w:sz w:val="18"/>
          <w:szCs w:val="17"/>
        </w:rPr>
        <w:tab/>
        <w:t>5</w:t>
      </w:r>
      <w:r w:rsidR="0007381D" w:rsidRPr="00A5758F">
        <w:rPr>
          <w:rFonts w:ascii="Verdana" w:eastAsia="Times New Roman" w:hAnsi="Verdana" w:cs="Times New Roman"/>
          <w:i/>
          <w:sz w:val="18"/>
          <w:szCs w:val="17"/>
        </w:rPr>
        <w:tab/>
        <w:t>30</w:t>
      </w:r>
      <w:r w:rsidR="0007381D" w:rsidRPr="00A5758F">
        <w:rPr>
          <w:rFonts w:ascii="Verdana" w:eastAsia="Times New Roman" w:hAnsi="Verdana" w:cs="Times New Roman"/>
          <w:i/>
          <w:sz w:val="18"/>
          <w:szCs w:val="17"/>
        </w:rPr>
        <w:tab/>
        <w:t>54</w:t>
      </w:r>
      <w:r w:rsidR="0007381D" w:rsidRPr="00A5758F">
        <w:rPr>
          <w:rFonts w:ascii="Verdana" w:eastAsia="Times New Roman" w:hAnsi="Verdana" w:cs="Times New Roman"/>
          <w:i/>
          <w:sz w:val="18"/>
          <w:szCs w:val="17"/>
        </w:rPr>
        <w:tab/>
      </w:r>
      <w:r w:rsidR="00A5758F">
        <w:rPr>
          <w:rFonts w:ascii="Verdana" w:eastAsia="Times New Roman" w:hAnsi="Verdana" w:cs="Times New Roman"/>
          <w:i/>
          <w:sz w:val="18"/>
          <w:szCs w:val="17"/>
        </w:rPr>
        <w:t>0</w:t>
      </w:r>
    </w:p>
    <w:p w:rsidR="00AF6513" w:rsidRPr="00A5758F" w:rsidRDefault="00AF6513" w:rsidP="00AF6513">
      <w:pPr>
        <w:tabs>
          <w:tab w:val="left" w:pos="720"/>
          <w:tab w:val="center" w:pos="3960"/>
          <w:tab w:val="center" w:pos="4860"/>
          <w:tab w:val="center" w:pos="5760"/>
          <w:tab w:val="center" w:pos="6660"/>
          <w:tab w:val="center" w:pos="7560"/>
          <w:tab w:val="center" w:pos="8460"/>
        </w:tabs>
        <w:rPr>
          <w:rFonts w:ascii="Verdana" w:eastAsia="Times New Roman" w:hAnsi="Verdana" w:cs="Times New Roman"/>
          <w:i/>
          <w:sz w:val="18"/>
          <w:szCs w:val="17"/>
        </w:rPr>
      </w:pPr>
    </w:p>
    <w:p w:rsidR="00AF6513" w:rsidRPr="00A5758F" w:rsidRDefault="00AF6513" w:rsidP="00AF6513">
      <w:pPr>
        <w:tabs>
          <w:tab w:val="left" w:pos="720"/>
          <w:tab w:val="center" w:pos="3960"/>
          <w:tab w:val="center" w:pos="4860"/>
          <w:tab w:val="center" w:pos="5760"/>
          <w:tab w:val="center" w:pos="6660"/>
          <w:tab w:val="center" w:pos="7560"/>
          <w:tab w:val="center" w:pos="8460"/>
        </w:tabs>
        <w:rPr>
          <w:rFonts w:ascii="Verdana" w:eastAsia="Times New Roman" w:hAnsi="Verdana" w:cs="Times New Roman"/>
          <w:b/>
          <w:sz w:val="18"/>
          <w:szCs w:val="17"/>
        </w:rPr>
      </w:pPr>
      <w:r w:rsidRPr="00A5758F">
        <w:rPr>
          <w:rFonts w:ascii="Verdana" w:eastAsia="Times New Roman" w:hAnsi="Verdana" w:cs="Times New Roman"/>
          <w:i/>
          <w:sz w:val="18"/>
          <w:szCs w:val="17"/>
        </w:rPr>
        <w:tab/>
      </w:r>
      <w:r w:rsidRPr="00A5758F">
        <w:rPr>
          <w:rFonts w:ascii="Verdana" w:eastAsia="Times New Roman" w:hAnsi="Verdana" w:cs="Times New Roman"/>
          <w:b/>
          <w:sz w:val="18"/>
          <w:szCs w:val="17"/>
        </w:rPr>
        <w:t>BENCHMARK FOR COMPARISON:</w:t>
      </w:r>
    </w:p>
    <w:p w:rsidR="009D2FBB" w:rsidRPr="00A5758F" w:rsidRDefault="009D2FBB"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b/>
          <w:sz w:val="18"/>
          <w:szCs w:val="17"/>
        </w:rPr>
        <w:tab/>
      </w:r>
      <w:r w:rsidRPr="00A5758F">
        <w:rPr>
          <w:rFonts w:ascii="Verdana" w:eastAsia="Times New Roman" w:hAnsi="Verdana" w:cs="Times New Roman"/>
          <w:sz w:val="18"/>
          <w:szCs w:val="17"/>
        </w:rPr>
        <w:t>2012 National Health Interview Survey</w:t>
      </w:r>
      <w:r w:rsidR="00350CDD">
        <w:rPr>
          <w:rStyle w:val="FootnoteReference"/>
          <w:rFonts w:ascii="Verdana" w:eastAsia="Times New Roman" w:hAnsi="Verdana" w:cs="Times New Roman"/>
          <w:sz w:val="18"/>
          <w:szCs w:val="17"/>
        </w:rPr>
        <w:footnoteReference w:id="11"/>
      </w:r>
      <w:r w:rsidR="00AF6513" w:rsidRPr="00A5758F">
        <w:rPr>
          <w:rFonts w:ascii="Verdana" w:eastAsia="Times New Roman" w:hAnsi="Verdana" w:cs="Times New Roman"/>
          <w:sz w:val="18"/>
          <w:szCs w:val="17"/>
        </w:rPr>
        <w:tab/>
      </w:r>
      <w:r w:rsidRPr="00A5758F">
        <w:rPr>
          <w:rFonts w:ascii="Verdana" w:eastAsia="Times New Roman" w:hAnsi="Verdana" w:cs="Times New Roman"/>
          <w:sz w:val="18"/>
          <w:szCs w:val="17"/>
        </w:rPr>
        <w:t>40</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14</w:t>
      </w:r>
      <w:r w:rsidRPr="00A5758F">
        <w:rPr>
          <w:rFonts w:ascii="Verdana" w:eastAsia="Times New Roman" w:hAnsi="Verdana" w:cs="Times New Roman"/>
          <w:i/>
          <w:sz w:val="18"/>
          <w:szCs w:val="17"/>
        </w:rPr>
        <w:tab/>
        <w:t>4</w:t>
      </w:r>
      <w:r w:rsidRPr="00A5758F">
        <w:rPr>
          <w:rFonts w:ascii="Verdana" w:eastAsia="Times New Roman" w:hAnsi="Verdana" w:cs="Times New Roman"/>
          <w:i/>
          <w:sz w:val="18"/>
          <w:szCs w:val="17"/>
        </w:rPr>
        <w:tab/>
        <w:t>22</w:t>
      </w:r>
      <w:r w:rsidRPr="00A5758F">
        <w:rPr>
          <w:rFonts w:ascii="Verdana" w:eastAsia="Times New Roman" w:hAnsi="Verdana" w:cs="Times New Roman"/>
          <w:sz w:val="18"/>
          <w:szCs w:val="17"/>
        </w:rPr>
        <w:tab/>
        <w:t>59</w:t>
      </w:r>
      <w:r w:rsidRPr="00A5758F">
        <w:rPr>
          <w:rFonts w:ascii="Verdana" w:eastAsia="Times New Roman" w:hAnsi="Verdana" w:cs="Times New Roman"/>
          <w:sz w:val="18"/>
          <w:szCs w:val="17"/>
        </w:rPr>
        <w:tab/>
        <w:t>1</w:t>
      </w:r>
    </w:p>
    <w:p w:rsidR="004F3CE0" w:rsidRPr="00A5758F" w:rsidRDefault="006F2EAB"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t>2012 Pew Research</w:t>
      </w:r>
      <w:r w:rsidR="004F3CE0" w:rsidRPr="00A5758F">
        <w:rPr>
          <w:rFonts w:ascii="Verdana" w:eastAsia="Times New Roman" w:hAnsi="Verdana" w:cs="Times New Roman"/>
          <w:sz w:val="18"/>
          <w:szCs w:val="17"/>
        </w:rPr>
        <w:t xml:space="preserve"> Center</w:t>
      </w:r>
      <w:r w:rsidRPr="00A5758F">
        <w:rPr>
          <w:rFonts w:ascii="Verdana" w:eastAsia="Times New Roman" w:hAnsi="Verdana" w:cs="Times New Roman"/>
          <w:sz w:val="18"/>
          <w:szCs w:val="17"/>
        </w:rPr>
        <w:t xml:space="preserve"> </w:t>
      </w:r>
    </w:p>
    <w:p w:rsidR="00AF6513" w:rsidRPr="00A5758F" w:rsidRDefault="004F3CE0" w:rsidP="00AF6513">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t xml:space="preserve">   </w:t>
      </w:r>
      <w:r w:rsidR="006F2EAB" w:rsidRPr="00A5758F">
        <w:rPr>
          <w:rFonts w:ascii="Verdana" w:eastAsia="Times New Roman" w:hAnsi="Verdana" w:cs="Times New Roman"/>
          <w:sz w:val="18"/>
          <w:szCs w:val="17"/>
        </w:rPr>
        <w:t>Method</w:t>
      </w:r>
      <w:r w:rsidRPr="00A5758F">
        <w:rPr>
          <w:rFonts w:ascii="Verdana" w:eastAsia="Times New Roman" w:hAnsi="Verdana" w:cs="Times New Roman"/>
          <w:sz w:val="18"/>
          <w:szCs w:val="17"/>
        </w:rPr>
        <w:t>ology</w:t>
      </w:r>
      <w:r w:rsidR="006F2EAB" w:rsidRPr="00A5758F">
        <w:rPr>
          <w:rFonts w:ascii="Verdana" w:eastAsia="Times New Roman" w:hAnsi="Verdana" w:cs="Times New Roman"/>
          <w:sz w:val="18"/>
          <w:szCs w:val="17"/>
        </w:rPr>
        <w:t xml:space="preserve"> Study</w:t>
      </w:r>
      <w:r w:rsidR="006F2EAB" w:rsidRPr="00A5758F">
        <w:rPr>
          <w:rFonts w:ascii="Verdana" w:eastAsia="Times New Roman" w:hAnsi="Verdana" w:cs="Times New Roman"/>
          <w:sz w:val="18"/>
          <w:szCs w:val="17"/>
        </w:rPr>
        <w:tab/>
      </w:r>
    </w:p>
    <w:p w:rsidR="006F2EAB" w:rsidRPr="00A5758F" w:rsidRDefault="006F2EAB" w:rsidP="006F2EAB">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Jan 4-8, 2012 (Standard)</w:t>
      </w:r>
      <w:r w:rsidRPr="00A5758F">
        <w:rPr>
          <w:rFonts w:ascii="Verdana" w:eastAsia="Times New Roman" w:hAnsi="Verdana" w:cs="Times New Roman"/>
          <w:sz w:val="18"/>
          <w:szCs w:val="17"/>
        </w:rPr>
        <w:tab/>
        <w:t>47</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16</w:t>
      </w:r>
      <w:r w:rsidRPr="00A5758F">
        <w:rPr>
          <w:rFonts w:ascii="Verdana" w:eastAsia="Times New Roman" w:hAnsi="Verdana" w:cs="Times New Roman"/>
          <w:i/>
          <w:sz w:val="18"/>
          <w:szCs w:val="17"/>
        </w:rPr>
        <w:tab/>
        <w:t>6</w:t>
      </w:r>
      <w:r w:rsidRPr="00A5758F">
        <w:rPr>
          <w:rFonts w:ascii="Verdana" w:eastAsia="Times New Roman" w:hAnsi="Verdana" w:cs="Times New Roman"/>
          <w:i/>
          <w:sz w:val="18"/>
          <w:szCs w:val="17"/>
        </w:rPr>
        <w:tab/>
        <w:t>24</w:t>
      </w:r>
      <w:r w:rsidRPr="00A5758F">
        <w:rPr>
          <w:rFonts w:ascii="Verdana" w:eastAsia="Times New Roman" w:hAnsi="Verdana" w:cs="Times New Roman"/>
          <w:sz w:val="18"/>
          <w:szCs w:val="17"/>
        </w:rPr>
        <w:tab/>
        <w:t>53</w:t>
      </w:r>
      <w:r w:rsidRPr="00A5758F">
        <w:rPr>
          <w:rFonts w:ascii="Verdana" w:eastAsia="Times New Roman" w:hAnsi="Verdana" w:cs="Times New Roman"/>
          <w:sz w:val="18"/>
          <w:szCs w:val="17"/>
        </w:rPr>
        <w:tab/>
        <w:t>*</w:t>
      </w:r>
    </w:p>
    <w:p w:rsidR="006F2EAB" w:rsidRPr="00A5758F" w:rsidRDefault="006F2EAB" w:rsidP="006F2EAB">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Jan 5-Mar 15, 2012 (High-effort)</w:t>
      </w:r>
      <w:r w:rsidRPr="00A5758F">
        <w:rPr>
          <w:rFonts w:ascii="Verdana" w:eastAsia="Times New Roman" w:hAnsi="Verdana" w:cs="Times New Roman"/>
          <w:sz w:val="18"/>
          <w:szCs w:val="17"/>
        </w:rPr>
        <w:tab/>
        <w:t>45</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15</w:t>
      </w:r>
      <w:r w:rsidRPr="00A5758F">
        <w:rPr>
          <w:rFonts w:ascii="Verdana" w:eastAsia="Times New Roman" w:hAnsi="Verdana" w:cs="Times New Roman"/>
          <w:i/>
          <w:sz w:val="18"/>
          <w:szCs w:val="17"/>
        </w:rPr>
        <w:tab/>
        <w:t>6</w:t>
      </w:r>
      <w:r w:rsidRPr="00A5758F">
        <w:rPr>
          <w:rFonts w:ascii="Verdana" w:eastAsia="Times New Roman" w:hAnsi="Verdana" w:cs="Times New Roman"/>
          <w:i/>
          <w:sz w:val="18"/>
          <w:szCs w:val="17"/>
        </w:rPr>
        <w:tab/>
        <w:t>24</w:t>
      </w:r>
      <w:r w:rsidRPr="00A5758F">
        <w:rPr>
          <w:rFonts w:ascii="Verdana" w:eastAsia="Times New Roman" w:hAnsi="Verdana" w:cs="Times New Roman"/>
          <w:sz w:val="18"/>
          <w:szCs w:val="17"/>
        </w:rPr>
        <w:tab/>
        <w:t>54</w:t>
      </w:r>
      <w:r w:rsidRPr="00A5758F">
        <w:rPr>
          <w:rFonts w:ascii="Verdana" w:eastAsia="Times New Roman" w:hAnsi="Verdana" w:cs="Times New Roman"/>
          <w:sz w:val="18"/>
          <w:szCs w:val="17"/>
        </w:rPr>
        <w:tab/>
        <w:t>1</w:t>
      </w:r>
    </w:p>
    <w:p w:rsidR="00A5010C" w:rsidRPr="00A5758F" w:rsidRDefault="00F004E9" w:rsidP="00477C7D">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t>2010 National Health Interview Survey</w:t>
      </w:r>
      <w:r w:rsidRPr="00A5758F">
        <w:rPr>
          <w:rFonts w:ascii="Verdana" w:eastAsia="Times New Roman" w:hAnsi="Verdana" w:cs="Times New Roman"/>
          <w:sz w:val="18"/>
          <w:szCs w:val="17"/>
        </w:rPr>
        <w:tab/>
        <w:t>41</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15</w:t>
      </w:r>
      <w:r w:rsidRPr="00A5758F">
        <w:rPr>
          <w:rFonts w:ascii="Verdana" w:eastAsia="Times New Roman" w:hAnsi="Verdana" w:cs="Times New Roman"/>
          <w:i/>
          <w:sz w:val="18"/>
          <w:szCs w:val="17"/>
        </w:rPr>
        <w:tab/>
        <w:t>4</w:t>
      </w:r>
      <w:r w:rsidRPr="00A5758F">
        <w:rPr>
          <w:rFonts w:ascii="Verdana" w:eastAsia="Times New Roman" w:hAnsi="Verdana" w:cs="Times New Roman"/>
          <w:i/>
          <w:sz w:val="18"/>
          <w:szCs w:val="17"/>
        </w:rPr>
        <w:tab/>
        <w:t>22</w:t>
      </w:r>
      <w:r w:rsidRPr="00A5758F">
        <w:rPr>
          <w:rFonts w:ascii="Verdana" w:eastAsia="Times New Roman" w:hAnsi="Verdana" w:cs="Times New Roman"/>
          <w:sz w:val="18"/>
          <w:szCs w:val="17"/>
        </w:rPr>
        <w:tab/>
        <w:t>59</w:t>
      </w:r>
      <w:r w:rsidRPr="00A5758F">
        <w:rPr>
          <w:rFonts w:ascii="Verdana" w:eastAsia="Times New Roman" w:hAnsi="Verdana" w:cs="Times New Roman"/>
          <w:sz w:val="18"/>
          <w:szCs w:val="17"/>
        </w:rPr>
        <w:tab/>
        <w:t>1</w:t>
      </w:r>
    </w:p>
    <w:p w:rsidR="004F3CE0" w:rsidRPr="00A5758F" w:rsidRDefault="00F004E9" w:rsidP="004F3CE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E0217D" w:rsidRPr="00A5758F">
        <w:rPr>
          <w:rFonts w:ascii="Verdana" w:eastAsia="Times New Roman" w:hAnsi="Verdana" w:cs="Times New Roman"/>
          <w:sz w:val="18"/>
          <w:szCs w:val="17"/>
        </w:rPr>
        <w:t>2003</w:t>
      </w:r>
      <w:r w:rsidR="004F3CE0" w:rsidRPr="00A5758F">
        <w:rPr>
          <w:rFonts w:ascii="Verdana" w:eastAsia="Times New Roman" w:hAnsi="Verdana" w:cs="Times New Roman"/>
          <w:sz w:val="18"/>
          <w:szCs w:val="17"/>
        </w:rPr>
        <w:t xml:space="preserve"> Pew Research Center </w:t>
      </w:r>
    </w:p>
    <w:p w:rsidR="004F3CE0" w:rsidRPr="00A5758F" w:rsidRDefault="004F3CE0" w:rsidP="004F3CE0">
      <w:pPr>
        <w:tabs>
          <w:tab w:val="left" w:pos="72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t xml:space="preserve">   Methodology Study</w:t>
      </w:r>
      <w:r w:rsidRPr="00A5758F">
        <w:rPr>
          <w:rFonts w:ascii="Verdana" w:eastAsia="Times New Roman" w:hAnsi="Verdana" w:cs="Times New Roman"/>
          <w:sz w:val="18"/>
          <w:szCs w:val="17"/>
        </w:rPr>
        <w:tab/>
      </w:r>
    </w:p>
    <w:p w:rsidR="00F004E9" w:rsidRPr="00A5758F" w:rsidRDefault="00F004E9" w:rsidP="006F2EAB">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Jun 4-8, 2003 (Standard)</w:t>
      </w:r>
      <w:r w:rsidRPr="00A5758F">
        <w:rPr>
          <w:rFonts w:ascii="Verdana" w:eastAsia="Times New Roman" w:hAnsi="Verdana" w:cs="Times New Roman"/>
          <w:sz w:val="18"/>
          <w:szCs w:val="17"/>
        </w:rPr>
        <w:tab/>
        <w:t>50</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20</w:t>
      </w:r>
      <w:r w:rsidRPr="00A5758F">
        <w:rPr>
          <w:rFonts w:ascii="Verdana" w:eastAsia="Times New Roman" w:hAnsi="Verdana" w:cs="Times New Roman"/>
          <w:i/>
          <w:sz w:val="18"/>
          <w:szCs w:val="17"/>
        </w:rPr>
        <w:tab/>
        <w:t>6</w:t>
      </w:r>
      <w:r w:rsidRPr="00A5758F">
        <w:rPr>
          <w:rFonts w:ascii="Verdana" w:eastAsia="Times New Roman" w:hAnsi="Verdana" w:cs="Times New Roman"/>
          <w:i/>
          <w:sz w:val="18"/>
          <w:szCs w:val="17"/>
        </w:rPr>
        <w:tab/>
        <w:t>24</w:t>
      </w:r>
      <w:r w:rsidRPr="00A5758F">
        <w:rPr>
          <w:rFonts w:ascii="Verdana" w:eastAsia="Times New Roman" w:hAnsi="Verdana" w:cs="Times New Roman"/>
          <w:sz w:val="18"/>
          <w:szCs w:val="17"/>
        </w:rPr>
        <w:tab/>
        <w:t>50</w:t>
      </w:r>
      <w:r w:rsidRPr="00A5758F">
        <w:rPr>
          <w:rFonts w:ascii="Verdana" w:eastAsia="Times New Roman" w:hAnsi="Verdana" w:cs="Times New Roman"/>
          <w:sz w:val="18"/>
          <w:szCs w:val="17"/>
        </w:rPr>
        <w:tab/>
        <w:t>*</w:t>
      </w:r>
    </w:p>
    <w:p w:rsidR="00F004E9" w:rsidRPr="00A5758F" w:rsidRDefault="00F004E9" w:rsidP="006F2EAB">
      <w:pPr>
        <w:tabs>
          <w:tab w:val="left" w:pos="720"/>
          <w:tab w:val="left" w:pos="1080"/>
          <w:tab w:val="center" w:pos="4500"/>
          <w:tab w:val="center" w:pos="5400"/>
          <w:tab w:val="center" w:pos="6300"/>
          <w:tab w:val="center" w:pos="7200"/>
          <w:tab w:val="center" w:pos="8100"/>
          <w:tab w:val="center" w:pos="9000"/>
        </w:tabs>
        <w:rPr>
          <w:rFonts w:ascii="Verdana" w:eastAsia="Times New Roman" w:hAnsi="Verdana" w:cs="Times New Roman"/>
          <w:sz w:val="18"/>
          <w:szCs w:val="17"/>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Jun 4-Oct 30, 2003 (High-effort)</w:t>
      </w:r>
      <w:r w:rsidRPr="00A5758F">
        <w:rPr>
          <w:rFonts w:ascii="Verdana" w:eastAsia="Times New Roman" w:hAnsi="Verdana" w:cs="Times New Roman"/>
          <w:sz w:val="18"/>
          <w:szCs w:val="17"/>
        </w:rPr>
        <w:tab/>
        <w:t>50</w:t>
      </w:r>
      <w:r w:rsidRPr="00A5758F">
        <w:rPr>
          <w:rFonts w:ascii="Verdana" w:eastAsia="Times New Roman" w:hAnsi="Verdana" w:cs="Times New Roman"/>
          <w:sz w:val="18"/>
          <w:szCs w:val="17"/>
        </w:rPr>
        <w:tab/>
      </w:r>
      <w:r w:rsidRPr="00A5758F">
        <w:rPr>
          <w:rFonts w:ascii="Verdana" w:eastAsia="Times New Roman" w:hAnsi="Verdana" w:cs="Times New Roman"/>
          <w:i/>
          <w:sz w:val="18"/>
          <w:szCs w:val="17"/>
        </w:rPr>
        <w:t>18</w:t>
      </w:r>
      <w:r w:rsidRPr="00A5758F">
        <w:rPr>
          <w:rFonts w:ascii="Verdana" w:eastAsia="Times New Roman" w:hAnsi="Verdana" w:cs="Times New Roman"/>
          <w:i/>
          <w:sz w:val="18"/>
          <w:szCs w:val="17"/>
        </w:rPr>
        <w:tab/>
        <w:t>5</w:t>
      </w:r>
      <w:r w:rsidRPr="00A5758F">
        <w:rPr>
          <w:rFonts w:ascii="Verdana" w:eastAsia="Times New Roman" w:hAnsi="Verdana" w:cs="Times New Roman"/>
          <w:i/>
          <w:sz w:val="18"/>
          <w:szCs w:val="17"/>
        </w:rPr>
        <w:tab/>
        <w:t>27</w:t>
      </w:r>
      <w:r w:rsidRPr="00A5758F">
        <w:rPr>
          <w:rFonts w:ascii="Verdana" w:eastAsia="Times New Roman" w:hAnsi="Verdana" w:cs="Times New Roman"/>
          <w:sz w:val="18"/>
          <w:szCs w:val="17"/>
        </w:rPr>
        <w:tab/>
        <w:t>50</w:t>
      </w:r>
      <w:r w:rsidRPr="00A5758F">
        <w:rPr>
          <w:rFonts w:ascii="Verdana" w:eastAsia="Times New Roman" w:hAnsi="Verdana" w:cs="Times New Roman"/>
          <w:sz w:val="18"/>
          <w:szCs w:val="17"/>
        </w:rPr>
        <w:tab/>
        <w:t>*</w:t>
      </w:r>
    </w:p>
    <w:p w:rsidR="0054193D" w:rsidRPr="00A5758F" w:rsidRDefault="0054193D" w:rsidP="0054193D">
      <w:pPr>
        <w:rPr>
          <w:rStyle w:val="CommentReference"/>
        </w:rPr>
      </w:pPr>
    </w:p>
    <w:p w:rsidR="00E82319" w:rsidRPr="00A5758F" w:rsidRDefault="0054193D" w:rsidP="0054193D">
      <w:pPr>
        <w:rPr>
          <w:rFonts w:ascii="Verdana" w:hAnsi="Verdana" w:cs="Arial"/>
          <w:b/>
          <w:sz w:val="18"/>
          <w:szCs w:val="18"/>
        </w:rPr>
      </w:pPr>
      <w:r w:rsidRPr="00A5758F">
        <w:rPr>
          <w:rFonts w:ascii="Verdana" w:hAnsi="Verdana" w:cs="Arial"/>
          <w:b/>
          <w:sz w:val="18"/>
          <w:szCs w:val="18"/>
        </w:rPr>
        <w:t>A</w:t>
      </w:r>
      <w:r w:rsidR="00E82319" w:rsidRPr="00A5758F">
        <w:rPr>
          <w:rFonts w:ascii="Verdana" w:hAnsi="Verdana" w:cs="Arial"/>
          <w:b/>
          <w:sz w:val="18"/>
          <w:szCs w:val="18"/>
        </w:rPr>
        <w:t>SK ALL</w:t>
      </w:r>
      <w:r w:rsidR="006B1DB6" w:rsidRPr="00A5758F">
        <w:rPr>
          <w:rFonts w:ascii="Verdana" w:hAnsi="Verdana" w:cs="Arial"/>
          <w:b/>
          <w:sz w:val="18"/>
          <w:szCs w:val="18"/>
        </w:rPr>
        <w:t>:</w:t>
      </w:r>
    </w:p>
    <w:p w:rsidR="00C44B3D" w:rsidRPr="00A5758F" w:rsidRDefault="00C44B3D" w:rsidP="00C44B3D">
      <w:pPr>
        <w:spacing w:after="200" w:line="276" w:lineRule="auto"/>
        <w:ind w:left="720" w:hanging="720"/>
        <w:rPr>
          <w:rFonts w:ascii="Verdana" w:hAnsi="Verdana" w:cs="Arial"/>
          <w:color w:val="7F7F7F" w:themeColor="text1" w:themeTint="80"/>
          <w:sz w:val="18"/>
          <w:szCs w:val="18"/>
        </w:rPr>
      </w:pPr>
      <w:r w:rsidRPr="00A5758F">
        <w:rPr>
          <w:rFonts w:ascii="Verdana" w:hAnsi="Verdana" w:cs="Arial"/>
          <w:sz w:val="18"/>
          <w:szCs w:val="18"/>
        </w:rPr>
        <w:t>Q.</w:t>
      </w:r>
      <w:r w:rsidR="00995FA4" w:rsidRPr="00A5758F">
        <w:rPr>
          <w:rFonts w:ascii="Verdana" w:hAnsi="Verdana" w:cs="Arial"/>
          <w:sz w:val="18"/>
          <w:szCs w:val="18"/>
        </w:rPr>
        <w:t>18</w:t>
      </w:r>
      <w:r w:rsidRPr="00A5758F">
        <w:rPr>
          <w:rFonts w:ascii="Verdana" w:hAnsi="Verdana" w:cs="Arial"/>
          <w:sz w:val="18"/>
          <w:szCs w:val="18"/>
        </w:rPr>
        <w:tab/>
      </w:r>
      <w:r w:rsidRPr="00A5758F">
        <w:rPr>
          <w:rFonts w:ascii="Verdana" w:hAnsi="Verdana" w:cs="Arial"/>
          <w:b/>
          <w:sz w:val="18"/>
          <w:szCs w:val="18"/>
        </w:rPr>
        <w:t>In general, how safe would you say you are from crime when walking in your neighborhood after dark?</w:t>
      </w:r>
    </w:p>
    <w:p w:rsidR="000230F9" w:rsidRPr="00A5758F" w:rsidRDefault="000230F9" w:rsidP="000230F9">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0230F9" w:rsidRPr="00A5758F" w:rsidRDefault="000230F9" w:rsidP="000230F9">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0230F9" w:rsidRPr="00A5758F" w:rsidRDefault="000230F9" w:rsidP="000230F9">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04B20" w:rsidRPr="00A5758F">
        <w:rPr>
          <w:rFonts w:ascii="Verdana" w:eastAsia="Times New Roman" w:hAnsi="Verdana" w:cs="Times New Roman"/>
          <w:sz w:val="18"/>
          <w:szCs w:val="17"/>
        </w:rPr>
        <w:t>4</w:t>
      </w:r>
      <w:r w:rsidR="008A7B11" w:rsidRPr="00A5758F">
        <w:rPr>
          <w:rFonts w:ascii="Verdana" w:eastAsia="Times New Roman" w:hAnsi="Verdana" w:cs="Times New Roman"/>
          <w:sz w:val="18"/>
          <w:szCs w:val="17"/>
        </w:rPr>
        <w:t>9</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43</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55</w:t>
      </w:r>
      <w:r w:rsidRPr="00A5758F">
        <w:rPr>
          <w:rFonts w:ascii="Verdana" w:eastAsia="Times New Roman" w:hAnsi="Verdana" w:cs="Times New Roman"/>
          <w:sz w:val="18"/>
          <w:szCs w:val="17"/>
        </w:rPr>
        <w:tab/>
        <w:t>Very safe</w:t>
      </w:r>
    </w:p>
    <w:p w:rsidR="000230F9" w:rsidRPr="00A5758F" w:rsidRDefault="000230F9" w:rsidP="000230F9">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39</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44</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36</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Somewhat</w:t>
      </w:r>
      <w:proofErr w:type="gramEnd"/>
      <w:r w:rsidRPr="00A5758F">
        <w:rPr>
          <w:rFonts w:ascii="Verdana" w:eastAsia="Times New Roman" w:hAnsi="Verdana" w:cs="Times New Roman"/>
          <w:sz w:val="18"/>
          <w:szCs w:val="17"/>
        </w:rPr>
        <w:t xml:space="preserve"> safe</w:t>
      </w:r>
    </w:p>
    <w:p w:rsidR="000230F9" w:rsidRPr="00A5758F" w:rsidRDefault="000230F9" w:rsidP="000230F9">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9</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9</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7</w:t>
      </w:r>
      <w:r w:rsidRPr="00A5758F">
        <w:rPr>
          <w:rFonts w:ascii="Verdana" w:eastAsia="Times New Roman" w:hAnsi="Verdana" w:cs="Times New Roman"/>
          <w:sz w:val="18"/>
          <w:szCs w:val="17"/>
        </w:rPr>
        <w:tab/>
        <w:t>Not too safe</w:t>
      </w:r>
    </w:p>
    <w:p w:rsidR="000230F9" w:rsidRPr="00A5758F" w:rsidRDefault="000230F9" w:rsidP="000230F9">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3</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3</w:t>
      </w:r>
      <w:r w:rsidRPr="00A5758F">
        <w:rPr>
          <w:rFonts w:ascii="Verdana" w:eastAsia="Times New Roman" w:hAnsi="Verdana" w:cs="Times New Roman"/>
          <w:sz w:val="18"/>
          <w:szCs w:val="17"/>
        </w:rPr>
        <w:tab/>
        <w:t>Not at all safe</w:t>
      </w:r>
    </w:p>
    <w:p w:rsidR="000230F9" w:rsidRPr="00A5758F" w:rsidRDefault="000230F9" w:rsidP="000230F9">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A5758F">
        <w:rPr>
          <w:rFonts w:ascii="Verdana" w:eastAsia="Times New Roman" w:hAnsi="Verdana" w:cs="Times New Roman"/>
          <w:sz w:val="18"/>
          <w:szCs w:val="17"/>
        </w:rPr>
        <w:t>0</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850812" w:rsidRPr="00A5758F" w:rsidRDefault="00850812" w:rsidP="00C54D0B">
      <w:pPr>
        <w:tabs>
          <w:tab w:val="left" w:pos="720"/>
        </w:tabs>
        <w:ind w:left="720" w:hanging="720"/>
        <w:contextualSpacing/>
        <w:rPr>
          <w:rFonts w:ascii="Verdana" w:eastAsia="Times New Roman" w:hAnsi="Verdana" w:cs="Arial"/>
          <w:sz w:val="18"/>
          <w:szCs w:val="18"/>
        </w:rPr>
      </w:pPr>
    </w:p>
    <w:p w:rsidR="00C54D0B" w:rsidRPr="00A5758F" w:rsidRDefault="00C54D0B" w:rsidP="00C54D0B">
      <w:pPr>
        <w:tabs>
          <w:tab w:val="left" w:pos="720"/>
        </w:tabs>
        <w:ind w:left="720" w:hanging="720"/>
        <w:contextualSpacing/>
        <w:rPr>
          <w:rFonts w:ascii="Verdana" w:hAnsi="Verdana" w:cs="Arial"/>
          <w:b/>
          <w:sz w:val="18"/>
          <w:szCs w:val="18"/>
        </w:rPr>
      </w:pPr>
      <w:r w:rsidRPr="00A5758F">
        <w:rPr>
          <w:rFonts w:ascii="Verdana" w:hAnsi="Verdana" w:cs="Arial"/>
          <w:b/>
          <w:sz w:val="18"/>
          <w:szCs w:val="18"/>
        </w:rPr>
        <w:t>RANDOMIZE ITEMS Q.19</w:t>
      </w:r>
      <w:r w:rsidR="009D0359" w:rsidRPr="00A5758F">
        <w:rPr>
          <w:rFonts w:ascii="Verdana" w:hAnsi="Verdana" w:cs="Arial"/>
          <w:b/>
          <w:sz w:val="18"/>
          <w:szCs w:val="18"/>
        </w:rPr>
        <w:t>a-d</w:t>
      </w:r>
      <w:r w:rsidRPr="00A5758F">
        <w:rPr>
          <w:rFonts w:ascii="Verdana" w:hAnsi="Verdana" w:cs="Arial"/>
          <w:b/>
          <w:sz w:val="18"/>
          <w:szCs w:val="18"/>
        </w:rPr>
        <w:t xml:space="preserve">. </w:t>
      </w:r>
    </w:p>
    <w:p w:rsidR="00C54D0B" w:rsidRPr="00A5758F" w:rsidRDefault="00C54D0B" w:rsidP="00C54D0B">
      <w:pPr>
        <w:tabs>
          <w:tab w:val="left" w:pos="720"/>
        </w:tabs>
        <w:ind w:left="720" w:hanging="720"/>
        <w:contextualSpacing/>
        <w:rPr>
          <w:rFonts w:ascii="Verdana" w:hAnsi="Verdana" w:cs="Arial"/>
          <w:b/>
          <w:sz w:val="18"/>
          <w:szCs w:val="18"/>
        </w:rPr>
      </w:pPr>
      <w:r w:rsidRPr="00A5758F">
        <w:rPr>
          <w:rFonts w:ascii="Verdana" w:hAnsi="Verdana" w:cs="Arial"/>
          <w:b/>
          <w:sz w:val="18"/>
          <w:szCs w:val="18"/>
        </w:rPr>
        <w:t>The next questions ask about discrimination against a few groups in society.</w:t>
      </w:r>
      <w:r w:rsidR="008263FD" w:rsidRPr="00A5758F">
        <w:rPr>
          <w:rStyle w:val="FootnoteReference"/>
          <w:rFonts w:ascii="Verdana" w:hAnsi="Verdana" w:cs="Arial"/>
          <w:b/>
          <w:sz w:val="18"/>
          <w:szCs w:val="18"/>
        </w:rPr>
        <w:footnoteReference w:id="12"/>
      </w:r>
    </w:p>
    <w:p w:rsidR="00303EFA" w:rsidRPr="00A5758F" w:rsidRDefault="00303EFA" w:rsidP="00145609">
      <w:pPr>
        <w:tabs>
          <w:tab w:val="left" w:pos="720"/>
        </w:tabs>
        <w:ind w:left="720" w:hanging="720"/>
        <w:contextualSpacing/>
        <w:rPr>
          <w:rFonts w:ascii="Verdana" w:hAnsi="Verdana" w:cs="Arial"/>
          <w:b/>
          <w:sz w:val="18"/>
          <w:szCs w:val="18"/>
        </w:rPr>
      </w:pPr>
    </w:p>
    <w:p w:rsidR="006E144A" w:rsidRPr="00A5758F" w:rsidRDefault="006E144A" w:rsidP="00C54D0B">
      <w:pPr>
        <w:rPr>
          <w:rFonts w:ascii="Verdana" w:hAnsi="Verdana" w:cs="Arial"/>
          <w:b/>
          <w:sz w:val="18"/>
          <w:szCs w:val="18"/>
        </w:rPr>
      </w:pPr>
      <w:r w:rsidRPr="00A5758F">
        <w:rPr>
          <w:rFonts w:ascii="Verdana" w:hAnsi="Verdana" w:cs="Arial"/>
          <w:b/>
          <w:sz w:val="18"/>
          <w:szCs w:val="18"/>
        </w:rPr>
        <w:t>ASK ALL:</w:t>
      </w:r>
    </w:p>
    <w:p w:rsidR="00303EFA" w:rsidRPr="00A5758F" w:rsidRDefault="00C54D0B" w:rsidP="00C54D0B">
      <w:pPr>
        <w:rPr>
          <w:rFonts w:ascii="Verdana" w:hAnsi="Verdana" w:cs="Arial"/>
          <w:b/>
          <w:sz w:val="18"/>
          <w:szCs w:val="18"/>
        </w:rPr>
      </w:pPr>
      <w:r w:rsidRPr="00A5758F">
        <w:rPr>
          <w:rFonts w:ascii="Verdana" w:hAnsi="Verdana" w:cs="Arial"/>
          <w:sz w:val="18"/>
          <w:szCs w:val="18"/>
        </w:rPr>
        <w:t>Q.19</w:t>
      </w:r>
      <w:r w:rsidR="009D0359" w:rsidRPr="00A5758F">
        <w:rPr>
          <w:rFonts w:ascii="Verdana" w:hAnsi="Verdana" w:cs="Arial"/>
          <w:sz w:val="18"/>
          <w:szCs w:val="18"/>
        </w:rPr>
        <w:t>a</w:t>
      </w:r>
      <w:r w:rsidR="006E144A" w:rsidRPr="00A5758F">
        <w:rPr>
          <w:rFonts w:ascii="Verdana" w:hAnsi="Verdana" w:cs="Arial"/>
          <w:sz w:val="18"/>
          <w:szCs w:val="18"/>
        </w:rPr>
        <w:tab/>
      </w:r>
      <w:r w:rsidRPr="00A5758F">
        <w:rPr>
          <w:rFonts w:ascii="Verdana" w:hAnsi="Verdana" w:cs="Arial"/>
          <w:b/>
          <w:sz w:val="18"/>
          <w:szCs w:val="18"/>
        </w:rPr>
        <w:t>Is there a lot of discrimination against</w:t>
      </w:r>
      <w:r w:rsidR="00651C33" w:rsidRPr="00A5758F">
        <w:rPr>
          <w:rFonts w:ascii="Verdana" w:hAnsi="Verdana" w:cs="Arial"/>
          <w:b/>
          <w:sz w:val="18"/>
          <w:szCs w:val="18"/>
        </w:rPr>
        <w:t xml:space="preserve"> blacks, or not?</w:t>
      </w:r>
    </w:p>
    <w:p w:rsidR="00651C33" w:rsidRPr="00A5758F" w:rsidRDefault="00651C33" w:rsidP="00C54D0B">
      <w:pPr>
        <w:rPr>
          <w:rFonts w:ascii="Verdana" w:hAnsi="Verdana" w:cs="Arial"/>
          <w:sz w:val="18"/>
          <w:szCs w:val="18"/>
        </w:rPr>
      </w:pPr>
    </w:p>
    <w:p w:rsidR="00651C33" w:rsidRPr="00A5758F" w:rsidRDefault="00651C33" w:rsidP="00651C33">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651C33" w:rsidRPr="00A5758F" w:rsidRDefault="00651C33" w:rsidP="00651C33">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651C33" w:rsidRPr="00A5758F" w:rsidRDefault="00651C33" w:rsidP="00651C33">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47</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44</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54</w:t>
      </w:r>
      <w:r w:rsidRPr="00A5758F">
        <w:rPr>
          <w:rFonts w:ascii="Verdana" w:eastAsia="Times New Roman" w:hAnsi="Verdana" w:cs="Times New Roman"/>
          <w:sz w:val="18"/>
          <w:szCs w:val="17"/>
        </w:rPr>
        <w:tab/>
        <w:t>Yes, there is a lot of discrimination</w:t>
      </w:r>
    </w:p>
    <w:p w:rsidR="00651C33" w:rsidRPr="00A5758F" w:rsidRDefault="00651C33" w:rsidP="00651C33">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52</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56</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45</w:t>
      </w:r>
      <w:r w:rsidRPr="00A5758F">
        <w:rPr>
          <w:rFonts w:ascii="Verdana" w:eastAsia="Times New Roman" w:hAnsi="Verdana" w:cs="Times New Roman"/>
          <w:sz w:val="18"/>
          <w:szCs w:val="17"/>
        </w:rPr>
        <w:tab/>
        <w:t>No, not a lot of discrimination</w:t>
      </w:r>
    </w:p>
    <w:p w:rsidR="006E144A" w:rsidRDefault="00651C33" w:rsidP="003F2775">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8A7B11"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477C7D" w:rsidRDefault="00477C7D">
      <w:pPr>
        <w:rPr>
          <w:rFonts w:ascii="Verdana" w:hAnsi="Verdana" w:cs="Arial"/>
          <w:b/>
          <w:sz w:val="18"/>
          <w:szCs w:val="18"/>
        </w:rPr>
      </w:pPr>
      <w:del w:id="0" w:author="Nick Bertoni" w:date="2017-10-26T13:53:00Z">
        <w:r w:rsidDel="000366E6">
          <w:rPr>
            <w:rFonts w:ascii="Verdana" w:hAnsi="Verdana" w:cs="Arial"/>
            <w:b/>
            <w:sz w:val="18"/>
            <w:szCs w:val="18"/>
          </w:rPr>
          <w:br w:type="page"/>
        </w:r>
      </w:del>
    </w:p>
    <w:p w:rsidR="006E144A" w:rsidRPr="00037E5B" w:rsidRDefault="006E144A" w:rsidP="006E144A">
      <w:pPr>
        <w:rPr>
          <w:rFonts w:ascii="Verdana" w:hAnsi="Verdana" w:cs="Arial"/>
          <w:b/>
          <w:sz w:val="18"/>
          <w:szCs w:val="18"/>
        </w:rPr>
      </w:pPr>
      <w:r>
        <w:rPr>
          <w:rFonts w:ascii="Verdana" w:hAnsi="Verdana" w:cs="Arial"/>
          <w:b/>
          <w:sz w:val="18"/>
          <w:szCs w:val="18"/>
        </w:rPr>
        <w:lastRenderedPageBreak/>
        <w:t>ASK ALL:</w:t>
      </w:r>
    </w:p>
    <w:p w:rsidR="00303EFA" w:rsidRDefault="009D0359" w:rsidP="006E144A">
      <w:pPr>
        <w:rPr>
          <w:rFonts w:ascii="Verdana" w:hAnsi="Verdana" w:cs="Arial"/>
          <w:b/>
          <w:sz w:val="18"/>
          <w:szCs w:val="18"/>
        </w:rPr>
      </w:pPr>
      <w:r>
        <w:rPr>
          <w:rFonts w:ascii="Verdana" w:hAnsi="Verdana" w:cs="Arial"/>
          <w:sz w:val="18"/>
          <w:szCs w:val="18"/>
        </w:rPr>
        <w:t>Q.19b</w:t>
      </w:r>
      <w:r w:rsidR="006E144A">
        <w:rPr>
          <w:rFonts w:ascii="Verdana" w:hAnsi="Verdana" w:cs="Arial"/>
          <w:sz w:val="18"/>
          <w:szCs w:val="18"/>
        </w:rPr>
        <w:tab/>
      </w:r>
      <w:r w:rsidR="00C54D0B">
        <w:rPr>
          <w:rFonts w:ascii="Verdana" w:hAnsi="Verdana" w:cs="Arial"/>
          <w:b/>
          <w:sz w:val="18"/>
          <w:szCs w:val="18"/>
        </w:rPr>
        <w:t>Is</w:t>
      </w:r>
      <w:r w:rsidR="00C54D0B" w:rsidRPr="00716BFE">
        <w:rPr>
          <w:rFonts w:ascii="Verdana" w:hAnsi="Verdana" w:cs="Arial"/>
          <w:b/>
          <w:sz w:val="18"/>
          <w:szCs w:val="18"/>
        </w:rPr>
        <w:t xml:space="preserve"> there a lot of discrimination against</w:t>
      </w:r>
      <w:r w:rsidR="00FE15AE">
        <w:rPr>
          <w:rFonts w:ascii="Verdana" w:hAnsi="Verdana" w:cs="Arial"/>
          <w:b/>
          <w:sz w:val="18"/>
          <w:szCs w:val="18"/>
        </w:rPr>
        <w:t xml:space="preserve"> gays and lesbians, or not?</w:t>
      </w:r>
    </w:p>
    <w:p w:rsidR="00FE15AE" w:rsidRPr="001A00DD" w:rsidRDefault="00FE15AE" w:rsidP="006E144A">
      <w:pPr>
        <w:rPr>
          <w:rFonts w:ascii="Verdana" w:hAnsi="Verdana" w:cs="Arial"/>
          <w:sz w:val="18"/>
          <w:szCs w:val="18"/>
        </w:rPr>
      </w:pPr>
    </w:p>
    <w:p w:rsidR="00FE15AE" w:rsidRPr="003523EC" w:rsidRDefault="00FE15AE" w:rsidP="00FE15AE">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A5758F">
        <w:rPr>
          <w:rFonts w:ascii="Verdana" w:eastAsia="Times New Roman" w:hAnsi="Verdana" w:cs="Times New Roman"/>
          <w:sz w:val="18"/>
          <w:szCs w:val="17"/>
        </w:rPr>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FE15AE" w:rsidRPr="00A5758F" w:rsidRDefault="00FE15AE" w:rsidP="00FE15AE">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FE15AE" w:rsidRPr="00A5758F" w:rsidRDefault="00FE15AE" w:rsidP="00FE15AE">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54</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48</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62</w:t>
      </w:r>
      <w:r w:rsidRPr="00A5758F">
        <w:rPr>
          <w:rFonts w:ascii="Verdana" w:eastAsia="Times New Roman" w:hAnsi="Verdana" w:cs="Times New Roman"/>
          <w:sz w:val="18"/>
          <w:szCs w:val="17"/>
        </w:rPr>
        <w:tab/>
        <w:t>Yes, there is a lot of discrimination</w:t>
      </w:r>
    </w:p>
    <w:p w:rsidR="00FE15AE" w:rsidRPr="00A5758F" w:rsidRDefault="00FE15AE" w:rsidP="00FE15AE">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44</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52</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37</w:t>
      </w:r>
      <w:r w:rsidRPr="00A5758F">
        <w:rPr>
          <w:rFonts w:ascii="Verdana" w:eastAsia="Times New Roman" w:hAnsi="Verdana" w:cs="Times New Roman"/>
          <w:sz w:val="18"/>
          <w:szCs w:val="17"/>
        </w:rPr>
        <w:tab/>
        <w:t>No, not a lot of discrimination</w:t>
      </w:r>
    </w:p>
    <w:p w:rsidR="00FE15AE" w:rsidRPr="00A5758F" w:rsidRDefault="00FE15AE" w:rsidP="00FE15AE">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217EF8" w:rsidRPr="00A5758F" w:rsidRDefault="00217EF8" w:rsidP="006E144A">
      <w:pPr>
        <w:contextualSpacing/>
        <w:rPr>
          <w:rFonts w:ascii="Verdana" w:hAnsi="Verdana" w:cs="Arial"/>
          <w:sz w:val="18"/>
          <w:szCs w:val="18"/>
        </w:rPr>
      </w:pPr>
    </w:p>
    <w:p w:rsidR="003A5EDE" w:rsidRPr="00A5758F" w:rsidRDefault="003A5EDE" w:rsidP="006E144A">
      <w:pPr>
        <w:contextualSpacing/>
        <w:rPr>
          <w:rFonts w:ascii="Verdana" w:hAnsi="Verdana" w:cs="Arial"/>
          <w:b/>
          <w:sz w:val="18"/>
          <w:szCs w:val="18"/>
        </w:rPr>
      </w:pPr>
      <w:r w:rsidRPr="00A5758F">
        <w:rPr>
          <w:rFonts w:ascii="Verdana" w:hAnsi="Verdana" w:cs="Arial"/>
          <w:b/>
          <w:sz w:val="18"/>
          <w:szCs w:val="18"/>
        </w:rPr>
        <w:t>ASK ALL:</w:t>
      </w:r>
    </w:p>
    <w:p w:rsidR="00161864" w:rsidRPr="00A5758F" w:rsidRDefault="009D0359" w:rsidP="006E144A">
      <w:pPr>
        <w:contextualSpacing/>
        <w:rPr>
          <w:rFonts w:ascii="Verdana" w:hAnsi="Verdana" w:cs="Arial"/>
          <w:color w:val="7F7F7F" w:themeColor="text1" w:themeTint="80"/>
          <w:sz w:val="18"/>
          <w:szCs w:val="18"/>
        </w:rPr>
      </w:pPr>
      <w:r w:rsidRPr="00A5758F">
        <w:rPr>
          <w:rFonts w:ascii="Verdana" w:hAnsi="Verdana" w:cs="Arial"/>
          <w:sz w:val="18"/>
          <w:szCs w:val="18"/>
        </w:rPr>
        <w:t>Q.19c</w:t>
      </w:r>
      <w:r w:rsidR="00C54D0B" w:rsidRPr="00A5758F">
        <w:rPr>
          <w:rFonts w:ascii="Verdana" w:hAnsi="Verdana" w:cs="Arial"/>
          <w:sz w:val="18"/>
          <w:szCs w:val="18"/>
        </w:rPr>
        <w:t xml:space="preserve"> </w:t>
      </w:r>
      <w:proofErr w:type="gramStart"/>
      <w:r w:rsidR="00C54D0B" w:rsidRPr="00A5758F">
        <w:rPr>
          <w:rFonts w:ascii="Verdana" w:hAnsi="Verdana" w:cs="Arial"/>
          <w:b/>
          <w:sz w:val="18"/>
          <w:szCs w:val="18"/>
        </w:rPr>
        <w:t>Is</w:t>
      </w:r>
      <w:proofErr w:type="gramEnd"/>
      <w:r w:rsidR="00C54D0B" w:rsidRPr="00A5758F">
        <w:rPr>
          <w:rFonts w:ascii="Verdana" w:hAnsi="Verdana" w:cs="Arial"/>
          <w:b/>
          <w:sz w:val="18"/>
          <w:szCs w:val="18"/>
        </w:rPr>
        <w:t xml:space="preserve"> there a lot of discrimination against Hispanics, or not?</w:t>
      </w:r>
    </w:p>
    <w:p w:rsidR="00303EFA" w:rsidRPr="00A5758F" w:rsidRDefault="00303EFA" w:rsidP="006E144A">
      <w:pPr>
        <w:rPr>
          <w:rFonts w:ascii="Verdana" w:hAnsi="Verdana" w:cs="Arial"/>
          <w:sz w:val="18"/>
          <w:szCs w:val="18"/>
        </w:rPr>
      </w:pPr>
    </w:p>
    <w:p w:rsidR="00217EF8" w:rsidRPr="00A5758F" w:rsidRDefault="00217EF8" w:rsidP="00217EF8">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217EF8" w:rsidRPr="00A5758F" w:rsidRDefault="00217EF8" w:rsidP="00217EF8">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217EF8" w:rsidRPr="00A5758F" w:rsidRDefault="00217EF8" w:rsidP="00217EF8">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48</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42</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54</w:t>
      </w:r>
      <w:r w:rsidRPr="00A5758F">
        <w:rPr>
          <w:rFonts w:ascii="Verdana" w:eastAsia="Times New Roman" w:hAnsi="Verdana" w:cs="Times New Roman"/>
          <w:sz w:val="18"/>
          <w:szCs w:val="17"/>
        </w:rPr>
        <w:tab/>
        <w:t>Yes, there is a lot of discrimination</w:t>
      </w:r>
    </w:p>
    <w:p w:rsidR="00217EF8" w:rsidRPr="00A5758F" w:rsidRDefault="00217EF8" w:rsidP="00217EF8">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51</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58</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44</w:t>
      </w:r>
      <w:r w:rsidRPr="00A5758F">
        <w:rPr>
          <w:rFonts w:ascii="Verdana" w:eastAsia="Times New Roman" w:hAnsi="Verdana" w:cs="Times New Roman"/>
          <w:sz w:val="18"/>
          <w:szCs w:val="17"/>
        </w:rPr>
        <w:tab/>
        <w:t>No, not a lot of discrimination</w:t>
      </w:r>
    </w:p>
    <w:p w:rsidR="00217EF8" w:rsidRPr="00A5758F" w:rsidRDefault="00217EF8" w:rsidP="00217EF8">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91689D"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6E144A" w:rsidRPr="00A5758F" w:rsidRDefault="006E144A" w:rsidP="006E144A">
      <w:pPr>
        <w:pStyle w:val="ListParagraph"/>
        <w:ind w:left="0"/>
        <w:rPr>
          <w:rFonts w:ascii="Verdana" w:hAnsi="Verdana" w:cs="Arial"/>
          <w:sz w:val="18"/>
          <w:szCs w:val="18"/>
        </w:rPr>
      </w:pPr>
    </w:p>
    <w:p w:rsidR="001164C6" w:rsidRPr="00A5758F" w:rsidRDefault="001164C6" w:rsidP="006E144A">
      <w:pPr>
        <w:pStyle w:val="ListParagraph"/>
        <w:ind w:left="0"/>
        <w:rPr>
          <w:rFonts w:ascii="Verdana" w:hAnsi="Verdana" w:cs="Arial"/>
          <w:b/>
          <w:sz w:val="18"/>
          <w:szCs w:val="18"/>
        </w:rPr>
      </w:pPr>
      <w:r w:rsidRPr="00A5758F">
        <w:rPr>
          <w:rFonts w:ascii="Verdana" w:hAnsi="Verdana" w:cs="Arial"/>
          <w:b/>
          <w:sz w:val="18"/>
          <w:szCs w:val="18"/>
        </w:rPr>
        <w:t>ASK ALL:</w:t>
      </w:r>
    </w:p>
    <w:p w:rsidR="00303EFA" w:rsidRPr="00A5758F" w:rsidRDefault="009D0359" w:rsidP="006E144A">
      <w:pPr>
        <w:pStyle w:val="ListParagraph"/>
        <w:ind w:left="0"/>
        <w:rPr>
          <w:rFonts w:ascii="Verdana" w:eastAsia="MS Gothic" w:hAnsi="Verdana" w:cs="Menlo Regular"/>
          <w:color w:val="000000"/>
          <w:sz w:val="18"/>
          <w:szCs w:val="18"/>
        </w:rPr>
      </w:pPr>
      <w:r w:rsidRPr="00A5758F">
        <w:rPr>
          <w:rFonts w:ascii="Verdana" w:hAnsi="Verdana" w:cs="Arial"/>
          <w:sz w:val="18"/>
          <w:szCs w:val="18"/>
        </w:rPr>
        <w:t>Q.19d</w:t>
      </w:r>
      <w:r w:rsidR="00C54D0B" w:rsidRPr="00A5758F">
        <w:rPr>
          <w:rFonts w:ascii="Verdana" w:hAnsi="Verdana" w:cs="Arial"/>
          <w:sz w:val="18"/>
          <w:szCs w:val="18"/>
        </w:rPr>
        <w:t xml:space="preserve"> </w:t>
      </w:r>
      <w:proofErr w:type="gramStart"/>
      <w:r w:rsidR="00C54D0B" w:rsidRPr="00A5758F">
        <w:rPr>
          <w:rFonts w:ascii="Verdana" w:hAnsi="Verdana" w:cs="Arial"/>
          <w:b/>
          <w:sz w:val="18"/>
          <w:szCs w:val="18"/>
        </w:rPr>
        <w:t>Is</w:t>
      </w:r>
      <w:proofErr w:type="gramEnd"/>
      <w:r w:rsidR="00C54D0B" w:rsidRPr="00A5758F">
        <w:rPr>
          <w:rFonts w:ascii="Verdana" w:hAnsi="Verdana" w:cs="Arial"/>
          <w:b/>
          <w:sz w:val="18"/>
          <w:szCs w:val="18"/>
        </w:rPr>
        <w:t xml:space="preserve"> there a lot of discrimination against women, or not</w:t>
      </w:r>
      <w:r w:rsidR="00217EF8" w:rsidRPr="00A5758F">
        <w:rPr>
          <w:rFonts w:ascii="Verdana" w:hAnsi="Verdana" w:cs="Arial"/>
          <w:b/>
          <w:sz w:val="18"/>
          <w:szCs w:val="18"/>
        </w:rPr>
        <w:t>?</w:t>
      </w:r>
    </w:p>
    <w:p w:rsidR="00303EFA" w:rsidRPr="00A5758F" w:rsidRDefault="00303EFA" w:rsidP="006E144A">
      <w:pPr>
        <w:rPr>
          <w:rFonts w:ascii="Verdana" w:hAnsi="Verdana"/>
          <w:sz w:val="18"/>
          <w:szCs w:val="18"/>
        </w:rPr>
      </w:pPr>
    </w:p>
    <w:p w:rsidR="00217EF8" w:rsidRPr="00A5758F" w:rsidRDefault="00217EF8" w:rsidP="00217EF8">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217EF8" w:rsidRPr="00A5758F" w:rsidRDefault="00217EF8" w:rsidP="00217EF8">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217EF8" w:rsidRPr="00A5758F" w:rsidRDefault="00217EF8" w:rsidP="00217EF8">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32</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31</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33</w:t>
      </w:r>
      <w:r w:rsidRPr="00A5758F">
        <w:rPr>
          <w:rFonts w:ascii="Verdana" w:eastAsia="Times New Roman" w:hAnsi="Verdana" w:cs="Times New Roman"/>
          <w:sz w:val="18"/>
          <w:szCs w:val="17"/>
        </w:rPr>
        <w:tab/>
        <w:t>Yes, there is a lot of discrimination</w:t>
      </w:r>
    </w:p>
    <w:p w:rsidR="00217EF8" w:rsidRPr="00A5758F" w:rsidRDefault="00217EF8" w:rsidP="00217EF8">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67</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69</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66</w:t>
      </w:r>
      <w:r w:rsidRPr="00A5758F">
        <w:rPr>
          <w:rFonts w:ascii="Verdana" w:eastAsia="Times New Roman" w:hAnsi="Verdana" w:cs="Times New Roman"/>
          <w:sz w:val="18"/>
          <w:szCs w:val="17"/>
        </w:rPr>
        <w:tab/>
        <w:t>No, not a lot of discrimination</w:t>
      </w:r>
    </w:p>
    <w:p w:rsidR="00217EF8" w:rsidRDefault="00217EF8" w:rsidP="00217EF8">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864940"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303EFA" w:rsidRDefault="00303EFA" w:rsidP="00303EFA">
      <w:pPr>
        <w:contextualSpacing/>
        <w:rPr>
          <w:rFonts w:ascii="Verdana" w:eastAsia="Times New Roman" w:hAnsi="Verdana" w:cs="Times New Roman"/>
          <w:b/>
          <w:sz w:val="18"/>
          <w:szCs w:val="18"/>
        </w:rPr>
      </w:pPr>
    </w:p>
    <w:p w:rsidR="00F72C75" w:rsidRDefault="00F72C75" w:rsidP="00303EFA">
      <w:pPr>
        <w:contextualSpacing/>
        <w:rPr>
          <w:rFonts w:ascii="Verdana" w:eastAsia="Times New Roman" w:hAnsi="Verdana" w:cs="Times New Roman"/>
          <w:b/>
          <w:sz w:val="18"/>
          <w:szCs w:val="18"/>
        </w:rPr>
      </w:pPr>
      <w:r>
        <w:rPr>
          <w:rFonts w:ascii="Verdana" w:eastAsia="Times New Roman" w:hAnsi="Verdana" w:cs="Times New Roman"/>
          <w:b/>
          <w:sz w:val="18"/>
          <w:szCs w:val="18"/>
        </w:rPr>
        <w:t>NO QUESTION 20</w:t>
      </w:r>
    </w:p>
    <w:p w:rsidR="00F72C75" w:rsidRDefault="00F72C75" w:rsidP="00303EFA">
      <w:pPr>
        <w:contextualSpacing/>
        <w:rPr>
          <w:rFonts w:ascii="Verdana" w:eastAsia="Times New Roman" w:hAnsi="Verdana" w:cs="Times New Roman"/>
          <w:b/>
          <w:sz w:val="18"/>
          <w:szCs w:val="18"/>
        </w:rPr>
      </w:pPr>
    </w:p>
    <w:p w:rsidR="00303EFA" w:rsidRPr="001A00DD" w:rsidRDefault="00303EFA" w:rsidP="00303EFA">
      <w:pPr>
        <w:contextualSpacing/>
        <w:rPr>
          <w:rFonts w:ascii="Verdana" w:hAnsi="Verdana"/>
          <w:b/>
          <w:sz w:val="18"/>
          <w:szCs w:val="18"/>
        </w:rPr>
      </w:pPr>
      <w:r w:rsidRPr="001A00DD">
        <w:rPr>
          <w:rFonts w:ascii="Verdana" w:eastAsia="Times New Roman" w:hAnsi="Verdana" w:cs="Times New Roman"/>
          <w:b/>
          <w:sz w:val="18"/>
          <w:szCs w:val="18"/>
        </w:rPr>
        <w:t xml:space="preserve">ASK ALL: </w:t>
      </w:r>
    </w:p>
    <w:p w:rsidR="00303EFA" w:rsidRPr="001A00DD" w:rsidRDefault="00303EFA" w:rsidP="00303EFA">
      <w:pPr>
        <w:ind w:left="720" w:hanging="720"/>
        <w:contextualSpacing/>
        <w:rPr>
          <w:rFonts w:ascii="Verdana" w:hAnsi="Verdana"/>
          <w:sz w:val="18"/>
          <w:szCs w:val="18"/>
        </w:rPr>
      </w:pPr>
      <w:r w:rsidRPr="001A00DD">
        <w:rPr>
          <w:rFonts w:ascii="Verdana" w:hAnsi="Verdana"/>
          <w:sz w:val="18"/>
          <w:szCs w:val="18"/>
        </w:rPr>
        <w:t>FAVPOL</w:t>
      </w:r>
      <w:r w:rsidR="0000476C">
        <w:rPr>
          <w:rFonts w:ascii="Verdana" w:hAnsi="Verdana"/>
          <w:sz w:val="18"/>
          <w:szCs w:val="18"/>
        </w:rPr>
        <w:t xml:space="preserve"> </w:t>
      </w:r>
      <w:proofErr w:type="gramStart"/>
      <w:r w:rsidRPr="00716BFE">
        <w:rPr>
          <w:rFonts w:ascii="Verdana" w:hAnsi="Verdana"/>
          <w:b/>
          <w:sz w:val="18"/>
          <w:szCs w:val="18"/>
        </w:rPr>
        <w:t>What</w:t>
      </w:r>
      <w:proofErr w:type="gramEnd"/>
      <w:r w:rsidRPr="00716BFE">
        <w:rPr>
          <w:rFonts w:ascii="Verdana" w:hAnsi="Verdana"/>
          <w:b/>
          <w:sz w:val="18"/>
          <w:szCs w:val="18"/>
        </w:rPr>
        <w:t xml:space="preserve"> is your overall opinion of each of the following?</w:t>
      </w:r>
      <w:r w:rsidR="003D6510">
        <w:rPr>
          <w:rFonts w:ascii="Verdana" w:hAnsi="Verdana"/>
          <w:b/>
          <w:sz w:val="18"/>
          <w:szCs w:val="18"/>
        </w:rPr>
        <w:t xml:space="preserve"> [RANDOMIZE ITEMS a-g]</w:t>
      </w:r>
    </w:p>
    <w:p w:rsidR="00303EFA" w:rsidRPr="001A00DD" w:rsidRDefault="00303EFA" w:rsidP="00303EFA">
      <w:pPr>
        <w:spacing w:line="360" w:lineRule="auto"/>
        <w:rPr>
          <w:rFonts w:ascii="Verdana" w:hAnsi="Verdana"/>
          <w:color w:val="000000"/>
          <w:sz w:val="18"/>
          <w:szCs w:val="18"/>
        </w:rPr>
      </w:pPr>
    </w:p>
    <w:p w:rsidR="00761D55" w:rsidRPr="00761D55" w:rsidRDefault="00761D55" w:rsidP="00761D55">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b/>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sidR="000C665A">
        <w:rPr>
          <w:rFonts w:ascii="Verdana" w:eastAsia="Times New Roman" w:hAnsi="Verdana" w:cs="Times New Roman"/>
          <w:i/>
          <w:sz w:val="18"/>
          <w:szCs w:val="17"/>
        </w:rPr>
        <w:t>Phone-</w:t>
      </w:r>
      <w:r w:rsidR="009A5409">
        <w:rPr>
          <w:rFonts w:ascii="Verdana" w:eastAsia="Times New Roman" w:hAnsi="Verdana" w:cs="Times New Roman"/>
          <w:i/>
          <w:sz w:val="18"/>
          <w:szCs w:val="17"/>
        </w:rPr>
        <w:t>only</w:t>
      </w:r>
    </w:p>
    <w:p w:rsidR="00761D55" w:rsidRPr="00761D55" w:rsidRDefault="00761D55" w:rsidP="00761D55">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i/>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002A7BAC" w:rsidRPr="002A7BAC">
        <w:rPr>
          <w:rFonts w:ascii="Verdana" w:eastAsia="Times New Roman" w:hAnsi="Verdana" w:cs="Times New Roman"/>
          <w:i/>
          <w:sz w:val="18"/>
          <w:szCs w:val="17"/>
        </w:rPr>
        <w:t>W</w:t>
      </w:r>
      <w:r>
        <w:rPr>
          <w:rFonts w:ascii="Verdana" w:eastAsia="Times New Roman" w:hAnsi="Verdana" w:cs="Times New Roman"/>
          <w:i/>
          <w:sz w:val="18"/>
          <w:szCs w:val="17"/>
        </w:rPr>
        <w:t>eb-</w:t>
      </w:r>
      <w:r>
        <w:rPr>
          <w:rFonts w:ascii="Verdana" w:eastAsia="Times New Roman" w:hAnsi="Verdana" w:cs="Times New Roman"/>
          <w:i/>
          <w:sz w:val="18"/>
          <w:szCs w:val="17"/>
        </w:rPr>
        <w:tab/>
      </w:r>
      <w:r w:rsidR="009A5409">
        <w:rPr>
          <w:rFonts w:ascii="Verdana" w:eastAsia="Times New Roman" w:hAnsi="Verdana" w:cs="Times New Roman"/>
          <w:b/>
          <w:sz w:val="18"/>
          <w:szCs w:val="17"/>
        </w:rPr>
        <w:t>(VOL.)</w:t>
      </w:r>
      <w:proofErr w:type="gramEnd"/>
    </w:p>
    <w:p w:rsidR="00761D55" w:rsidRPr="00761D55" w:rsidRDefault="00761D55" w:rsidP="00761D55">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i/>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000C665A">
        <w:rPr>
          <w:rFonts w:ascii="Verdana" w:eastAsia="Times New Roman" w:hAnsi="Verdana" w:cs="Times New Roman"/>
          <w:i/>
          <w:sz w:val="18"/>
          <w:szCs w:val="17"/>
        </w:rPr>
        <w:t>only</w:t>
      </w:r>
      <w:proofErr w:type="gramEnd"/>
      <w:r w:rsidR="000C665A">
        <w:rPr>
          <w:rFonts w:ascii="Verdana" w:eastAsia="Times New Roman" w:hAnsi="Verdana" w:cs="Times New Roman"/>
          <w:i/>
          <w:sz w:val="18"/>
          <w:szCs w:val="17"/>
        </w:rPr>
        <w:tab/>
      </w:r>
      <w:r w:rsidR="009A5409">
        <w:rPr>
          <w:rFonts w:ascii="Verdana" w:eastAsia="Times New Roman" w:hAnsi="Verdana" w:cs="Times New Roman"/>
          <w:sz w:val="18"/>
          <w:szCs w:val="17"/>
        </w:rPr>
        <w:t>Never</w:t>
      </w:r>
      <w:r>
        <w:rPr>
          <w:rFonts w:ascii="Verdana" w:eastAsia="Times New Roman" w:hAnsi="Verdana" w:cs="Times New Roman"/>
          <w:i/>
          <w:sz w:val="18"/>
          <w:szCs w:val="17"/>
        </w:rPr>
        <w:tab/>
      </w:r>
    </w:p>
    <w:p w:rsidR="00761D55" w:rsidRDefault="00761D55" w:rsidP="00761D55">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t>Never</w:t>
      </w:r>
      <w:r>
        <w:rPr>
          <w:rFonts w:ascii="Verdana" w:eastAsia="Times New Roman" w:hAnsi="Verdana" w:cs="Times New Roman"/>
          <w:sz w:val="18"/>
          <w:szCs w:val="17"/>
        </w:rPr>
        <w:tab/>
        <w:t>heard of/</w:t>
      </w:r>
      <w:r>
        <w:rPr>
          <w:rFonts w:ascii="Verdana" w:eastAsia="Times New Roman" w:hAnsi="Verdana" w:cs="Times New Roman"/>
          <w:sz w:val="18"/>
          <w:szCs w:val="17"/>
        </w:rPr>
        <w:tab/>
      </w:r>
      <w:r>
        <w:rPr>
          <w:rFonts w:ascii="Verdana" w:eastAsia="Times New Roman" w:hAnsi="Verdana" w:cs="Times New Roman"/>
          <w:sz w:val="18"/>
          <w:szCs w:val="17"/>
        </w:rPr>
        <w:tab/>
      </w:r>
    </w:p>
    <w:p w:rsidR="00DA4084" w:rsidRDefault="00DA4084" w:rsidP="00761D55">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t>---</w:t>
      </w:r>
      <w:r w:rsidRPr="00682529">
        <w:rPr>
          <w:rFonts w:ascii="Verdana" w:eastAsia="Times New Roman" w:hAnsi="Verdana" w:cs="Times New Roman"/>
          <w:sz w:val="18"/>
          <w:szCs w:val="17"/>
        </w:rPr>
        <w:t>--Favorable</w:t>
      </w:r>
      <w:r>
        <w:rPr>
          <w:rFonts w:ascii="Verdana" w:eastAsia="Times New Roman" w:hAnsi="Verdana" w:cs="Times New Roman"/>
          <w:sz w:val="18"/>
          <w:szCs w:val="17"/>
        </w:rPr>
        <w:t>-----</w:t>
      </w:r>
      <w:r w:rsidR="00761D55">
        <w:rPr>
          <w:rFonts w:ascii="Verdana" w:eastAsia="Times New Roman" w:hAnsi="Verdana" w:cs="Times New Roman"/>
          <w:sz w:val="18"/>
          <w:szCs w:val="17"/>
        </w:rPr>
        <w:tab/>
        <w:t>---Unfavorable---</w:t>
      </w:r>
      <w:r w:rsidR="00761D55">
        <w:rPr>
          <w:rFonts w:ascii="Verdana" w:eastAsia="Times New Roman" w:hAnsi="Verdana" w:cs="Times New Roman"/>
          <w:sz w:val="18"/>
          <w:szCs w:val="17"/>
        </w:rPr>
        <w:tab/>
        <w:t>heard of/</w:t>
      </w:r>
      <w:r w:rsidRPr="00682529">
        <w:rPr>
          <w:rFonts w:ascii="Verdana" w:eastAsia="Times New Roman" w:hAnsi="Verdana" w:cs="Times New Roman"/>
          <w:sz w:val="18"/>
          <w:szCs w:val="17"/>
        </w:rPr>
        <w:tab/>
      </w:r>
      <w:proofErr w:type="gramStart"/>
      <w:r w:rsidR="00761D55">
        <w:rPr>
          <w:rFonts w:ascii="Verdana" w:eastAsia="Times New Roman" w:hAnsi="Verdana" w:cs="Times New Roman"/>
          <w:sz w:val="18"/>
          <w:szCs w:val="17"/>
        </w:rPr>
        <w:t>Can’t</w:t>
      </w:r>
      <w:proofErr w:type="gramEnd"/>
      <w:r w:rsidR="00761D55">
        <w:rPr>
          <w:rFonts w:ascii="Verdana" w:eastAsia="Times New Roman" w:hAnsi="Verdana" w:cs="Times New Roman"/>
          <w:sz w:val="18"/>
          <w:szCs w:val="17"/>
        </w:rPr>
        <w:tab/>
        <w:t>Ref/</w:t>
      </w:r>
      <w:r>
        <w:rPr>
          <w:rFonts w:ascii="Verdana" w:eastAsia="Times New Roman" w:hAnsi="Verdana" w:cs="Times New Roman"/>
          <w:sz w:val="18"/>
          <w:szCs w:val="17"/>
        </w:rPr>
        <w:tab/>
      </w:r>
    </w:p>
    <w:p w:rsidR="00F330B7" w:rsidRDefault="00682529" w:rsidP="00F330B7">
      <w:pPr>
        <w:widowControl w:val="0"/>
        <w:tabs>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682529">
        <w:rPr>
          <w:rFonts w:ascii="Verdana" w:eastAsia="Times New Roman" w:hAnsi="Verdana" w:cs="Times New Roman"/>
          <w:sz w:val="18"/>
          <w:szCs w:val="17"/>
        </w:rPr>
        <w:tab/>
      </w:r>
      <w:r w:rsidRPr="00682529">
        <w:rPr>
          <w:rFonts w:ascii="Verdana" w:eastAsia="Times New Roman" w:hAnsi="Verdana" w:cs="Times New Roman"/>
          <w:sz w:val="18"/>
          <w:szCs w:val="17"/>
        </w:rPr>
        <w:tab/>
      </w:r>
      <w:r w:rsidRPr="00682529">
        <w:rPr>
          <w:rFonts w:ascii="Verdana" w:eastAsia="Times New Roman" w:hAnsi="Verdana" w:cs="Times New Roman"/>
          <w:sz w:val="18"/>
          <w:szCs w:val="17"/>
          <w:u w:val="single"/>
        </w:rPr>
        <w:t>Total</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Very</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Mostly</w:t>
      </w:r>
      <w:r w:rsidRPr="00682529">
        <w:rPr>
          <w:rFonts w:ascii="Verdana" w:eastAsia="Times New Roman" w:hAnsi="Verdana" w:cs="Times New Roman"/>
          <w:sz w:val="18"/>
          <w:szCs w:val="17"/>
        </w:rPr>
        <w:tab/>
      </w:r>
      <w:r w:rsidRPr="00682529">
        <w:rPr>
          <w:rFonts w:ascii="Verdana" w:eastAsia="Times New Roman" w:hAnsi="Verdana" w:cs="Times New Roman"/>
          <w:sz w:val="18"/>
          <w:szCs w:val="17"/>
          <w:u w:val="single"/>
        </w:rPr>
        <w:t>Total</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Very</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Mostly</w:t>
      </w:r>
      <w:r w:rsidRPr="00682529">
        <w:rPr>
          <w:rFonts w:ascii="Verdana" w:eastAsia="Times New Roman" w:hAnsi="Verdana" w:cs="Times New Roman"/>
          <w:sz w:val="18"/>
          <w:szCs w:val="17"/>
        </w:rPr>
        <w:tab/>
      </w:r>
      <w:proofErr w:type="gramStart"/>
      <w:r w:rsidR="004D615B">
        <w:rPr>
          <w:rFonts w:ascii="Verdana" w:eastAsia="Times New Roman" w:hAnsi="Verdana" w:cs="Times New Roman"/>
          <w:sz w:val="18"/>
          <w:szCs w:val="17"/>
          <w:u w:val="single"/>
        </w:rPr>
        <w:t>Not</w:t>
      </w:r>
      <w:proofErr w:type="gramEnd"/>
      <w:r w:rsidR="004D615B">
        <w:rPr>
          <w:rFonts w:ascii="Verdana" w:eastAsia="Times New Roman" w:hAnsi="Verdana" w:cs="Times New Roman"/>
          <w:sz w:val="18"/>
          <w:szCs w:val="17"/>
          <w:u w:val="single"/>
        </w:rPr>
        <w:t xml:space="preserve"> sure</w:t>
      </w:r>
      <w:r w:rsidRPr="00682529">
        <w:rPr>
          <w:rFonts w:ascii="Verdana" w:eastAsia="Times New Roman" w:hAnsi="Verdana" w:cs="Times New Roman"/>
          <w:sz w:val="18"/>
          <w:szCs w:val="17"/>
        </w:rPr>
        <w:tab/>
      </w:r>
      <w:r w:rsidR="00DA4084">
        <w:rPr>
          <w:rFonts w:ascii="Verdana" w:eastAsia="Times New Roman" w:hAnsi="Verdana" w:cs="Times New Roman"/>
          <w:sz w:val="18"/>
          <w:szCs w:val="17"/>
          <w:u w:val="single"/>
        </w:rPr>
        <w:t>rate</w:t>
      </w:r>
      <w:r w:rsidR="00DA4084" w:rsidRPr="00DA4084">
        <w:rPr>
          <w:rFonts w:ascii="Verdana" w:eastAsia="Times New Roman" w:hAnsi="Verdana" w:cs="Times New Roman"/>
          <w:sz w:val="18"/>
          <w:szCs w:val="17"/>
        </w:rPr>
        <w:tab/>
      </w:r>
      <w:r w:rsidR="00761D55">
        <w:rPr>
          <w:rFonts w:ascii="Verdana" w:eastAsia="Times New Roman" w:hAnsi="Verdana" w:cs="Times New Roman"/>
          <w:sz w:val="18"/>
          <w:szCs w:val="17"/>
          <w:u w:val="single"/>
        </w:rPr>
        <w:t>Missing</w:t>
      </w:r>
    </w:p>
    <w:p w:rsidR="00F330B7" w:rsidRDefault="00682529"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roofErr w:type="gramStart"/>
      <w:r w:rsidRPr="00682529">
        <w:rPr>
          <w:rFonts w:ascii="Verdana" w:eastAsia="Times New Roman" w:hAnsi="Verdana" w:cs="Times New Roman"/>
          <w:sz w:val="18"/>
          <w:szCs w:val="17"/>
        </w:rPr>
        <w:t>a</w:t>
      </w:r>
      <w:proofErr w:type="gramEnd"/>
      <w:r w:rsidRPr="00682529">
        <w:rPr>
          <w:rFonts w:ascii="Verdana" w:eastAsia="Times New Roman" w:hAnsi="Verdana" w:cs="Times New Roman"/>
          <w:sz w:val="18"/>
          <w:szCs w:val="17"/>
        </w:rPr>
        <w:t>.</w:t>
      </w:r>
      <w:r w:rsidRPr="00682529">
        <w:rPr>
          <w:rFonts w:ascii="Verdana" w:eastAsia="Times New Roman" w:hAnsi="Verdana" w:cs="Times New Roman"/>
          <w:sz w:val="18"/>
          <w:szCs w:val="17"/>
        </w:rPr>
        <w:tab/>
      </w:r>
      <w:r w:rsidR="007F003B">
        <w:rPr>
          <w:rFonts w:ascii="Verdana" w:eastAsia="Times New Roman" w:hAnsi="Verdana" w:cs="Times New Roman"/>
          <w:sz w:val="18"/>
          <w:szCs w:val="17"/>
        </w:rPr>
        <w:t>Hillary Clinton</w:t>
      </w:r>
    </w:p>
    <w:p w:rsidR="00754326" w:rsidRDefault="00754326" w:rsidP="00754326">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F330B7">
        <w:rPr>
          <w:rFonts w:ascii="Verdana" w:eastAsia="Times New Roman" w:hAnsi="Verdana" w:cs="Times New Roman"/>
          <w:sz w:val="18"/>
          <w:szCs w:val="17"/>
        </w:rPr>
        <w:t xml:space="preserve">Jul 7-Aug 4, 2014 </w:t>
      </w:r>
    </w:p>
    <w:p w:rsidR="00F330B7" w:rsidRPr="00F330B7" w:rsidRDefault="00754326" w:rsidP="00754326">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t xml:space="preserve">      </w:t>
      </w:r>
      <w:r w:rsidRPr="00F330B7">
        <w:rPr>
          <w:rFonts w:ascii="Verdana" w:hAnsi="Verdana" w:cs="Arial"/>
          <w:sz w:val="18"/>
          <w:szCs w:val="18"/>
        </w:rPr>
        <w:t>[N</w:t>
      </w:r>
      <w:r w:rsidRPr="00F330B7">
        <w:rPr>
          <w:rFonts w:ascii="Verdana" w:eastAsia="Times New Roman" w:hAnsi="Verdana" w:cs="Times New Roman"/>
          <w:sz w:val="18"/>
          <w:szCs w:val="17"/>
        </w:rPr>
        <w:t>=3,351]</w:t>
      </w:r>
      <w:r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56</w:t>
      </w:r>
      <w:r w:rsidR="00C548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21</w:t>
      </w:r>
      <w:r w:rsidR="00C548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34</w:t>
      </w:r>
      <w:r w:rsidR="00C548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42</w:t>
      </w:r>
      <w:r w:rsidR="00C548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22</w:t>
      </w:r>
      <w:r w:rsidR="00C548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20</w:t>
      </w:r>
      <w:r w:rsidR="00C54864" w:rsidRPr="00F330B7">
        <w:rPr>
          <w:rFonts w:ascii="Verdana" w:eastAsia="Times New Roman" w:hAnsi="Verdana" w:cs="Times New Roman"/>
          <w:sz w:val="18"/>
          <w:szCs w:val="17"/>
        </w:rPr>
        <w:tab/>
      </w:r>
      <w:r w:rsidR="00184CCA">
        <w:rPr>
          <w:rFonts w:ascii="Verdana" w:eastAsia="Times New Roman" w:hAnsi="Verdana" w:cs="Times New Roman"/>
          <w:sz w:val="18"/>
          <w:szCs w:val="17"/>
        </w:rPr>
        <w:t>1</w:t>
      </w:r>
      <w:r w:rsidR="00184CCA">
        <w:rPr>
          <w:rFonts w:ascii="Verdana" w:eastAsia="Times New Roman" w:hAnsi="Verdana" w:cs="Times New Roman"/>
          <w:sz w:val="18"/>
          <w:szCs w:val="17"/>
        </w:rPr>
        <w:tab/>
        <w:t>*</w:t>
      </w:r>
      <w:r w:rsidR="00184CCA">
        <w:rPr>
          <w:rFonts w:ascii="Verdana" w:eastAsia="Times New Roman" w:hAnsi="Verdana" w:cs="Times New Roman"/>
          <w:sz w:val="18"/>
          <w:szCs w:val="17"/>
        </w:rPr>
        <w:tab/>
        <w:t>*</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322931" w:rsidRPr="00F330B7">
        <w:rPr>
          <w:rFonts w:ascii="Verdana" w:eastAsia="Times New Roman" w:hAnsi="Verdana" w:cs="Times New Roman"/>
          <w:i/>
          <w:sz w:val="18"/>
          <w:szCs w:val="17"/>
        </w:rPr>
        <w:t xml:space="preserve">Based on web </w:t>
      </w:r>
      <w:r w:rsidR="00A71246" w:rsidRPr="00F330B7">
        <w:rPr>
          <w:rFonts w:ascii="Verdana" w:eastAsia="Times New Roman" w:hAnsi="Verdana" w:cs="Times New Roman"/>
          <w:i/>
          <w:sz w:val="18"/>
          <w:szCs w:val="17"/>
        </w:rPr>
        <w:t>mode</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497885" w:rsidRPr="00F330B7">
        <w:rPr>
          <w:rFonts w:ascii="Verdana" w:eastAsia="Times New Roman" w:hAnsi="Verdana" w:cs="Times New Roman"/>
          <w:i/>
          <w:sz w:val="18"/>
          <w:szCs w:val="17"/>
        </w:rPr>
        <w:t xml:space="preserve">   </w:t>
      </w:r>
      <w:r w:rsidR="00322931" w:rsidRPr="00F330B7">
        <w:rPr>
          <w:rFonts w:ascii="Verdana" w:eastAsia="Times New Roman" w:hAnsi="Verdana" w:cs="Times New Roman"/>
          <w:i/>
          <w:sz w:val="18"/>
          <w:szCs w:val="17"/>
        </w:rPr>
        <w:t>[N=</w:t>
      </w:r>
      <w:r w:rsidR="00316572" w:rsidRPr="00F330B7">
        <w:rPr>
          <w:rFonts w:ascii="Verdana" w:eastAsia="Times New Roman" w:hAnsi="Verdana" w:cs="Times New Roman"/>
          <w:i/>
          <w:sz w:val="18"/>
          <w:szCs w:val="17"/>
        </w:rPr>
        <w:t>1,509</w:t>
      </w:r>
      <w:r w:rsidR="00322931" w:rsidRPr="00F330B7">
        <w:rPr>
          <w:rFonts w:ascii="Verdana" w:eastAsia="Times New Roman" w:hAnsi="Verdana" w:cs="Times New Roman"/>
          <w:i/>
          <w:sz w:val="18"/>
          <w:szCs w:val="17"/>
        </w:rPr>
        <w:t>]</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53</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20</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33</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44</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27</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17</w:t>
      </w:r>
      <w:r w:rsidR="00C54864" w:rsidRPr="00F330B7">
        <w:rPr>
          <w:rFonts w:ascii="Verdana" w:eastAsia="Times New Roman" w:hAnsi="Verdana" w:cs="Times New Roman"/>
          <w:i/>
          <w:sz w:val="18"/>
          <w:szCs w:val="17"/>
        </w:rPr>
        <w:tab/>
      </w:r>
      <w:r w:rsidR="00184CCA">
        <w:rPr>
          <w:rFonts w:ascii="Verdana" w:eastAsia="Times New Roman" w:hAnsi="Verdana" w:cs="Times New Roman"/>
          <w:i/>
          <w:sz w:val="18"/>
          <w:szCs w:val="17"/>
        </w:rPr>
        <w:t>3</w:t>
      </w:r>
      <w:r w:rsidR="00184CCA">
        <w:rPr>
          <w:rFonts w:ascii="Verdana" w:eastAsia="Times New Roman" w:hAnsi="Verdana" w:cs="Times New Roman"/>
          <w:i/>
          <w:sz w:val="18"/>
          <w:szCs w:val="17"/>
        </w:rPr>
        <w:tab/>
        <w:t>-</w:t>
      </w:r>
      <w:r w:rsidR="008F445A">
        <w:rPr>
          <w:rFonts w:ascii="Verdana" w:eastAsia="Times New Roman" w:hAnsi="Verdana" w:cs="Times New Roman"/>
          <w:i/>
          <w:sz w:val="18"/>
          <w:szCs w:val="17"/>
        </w:rPr>
        <w:t>-</w:t>
      </w:r>
      <w:r w:rsidR="00184CCA">
        <w:rPr>
          <w:rFonts w:ascii="Verdana" w:eastAsia="Times New Roman" w:hAnsi="Verdana" w:cs="Times New Roman"/>
          <w:i/>
          <w:sz w:val="18"/>
          <w:szCs w:val="17"/>
        </w:rPr>
        <w:tab/>
        <w:t>*</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497885" w:rsidRPr="00F330B7">
        <w:rPr>
          <w:rFonts w:ascii="Verdana" w:eastAsia="Times New Roman" w:hAnsi="Verdana" w:cs="Times New Roman"/>
          <w:i/>
          <w:sz w:val="18"/>
          <w:szCs w:val="17"/>
        </w:rPr>
        <w:t xml:space="preserve">Based on phone </w:t>
      </w:r>
      <w:r w:rsidR="00A71246" w:rsidRPr="00F330B7">
        <w:rPr>
          <w:rFonts w:ascii="Verdana" w:eastAsia="Times New Roman" w:hAnsi="Verdana" w:cs="Times New Roman"/>
          <w:i/>
          <w:sz w:val="18"/>
          <w:szCs w:val="17"/>
        </w:rPr>
        <w:t>mode</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497885" w:rsidRPr="00F330B7">
        <w:rPr>
          <w:rFonts w:ascii="Verdana" w:eastAsia="Times New Roman" w:hAnsi="Verdana" w:cs="Times New Roman"/>
          <w:i/>
          <w:sz w:val="18"/>
          <w:szCs w:val="17"/>
        </w:rPr>
        <w:t xml:space="preserve">   </w:t>
      </w:r>
      <w:r w:rsidR="009C747B" w:rsidRPr="00F330B7">
        <w:rPr>
          <w:rFonts w:ascii="Verdana" w:eastAsia="Times New Roman" w:hAnsi="Verdana" w:cs="Times New Roman"/>
          <w:i/>
          <w:sz w:val="18"/>
          <w:szCs w:val="17"/>
        </w:rPr>
        <w:t>[N=</w:t>
      </w:r>
      <w:r w:rsidR="00316572" w:rsidRPr="00F330B7">
        <w:rPr>
          <w:rFonts w:ascii="Verdana" w:eastAsia="Times New Roman" w:hAnsi="Verdana" w:cs="Times New Roman"/>
          <w:i/>
          <w:sz w:val="18"/>
          <w:szCs w:val="17"/>
        </w:rPr>
        <w:t>1,494</w:t>
      </w:r>
      <w:r w:rsidR="009C747B" w:rsidRPr="00F330B7">
        <w:rPr>
          <w:rFonts w:ascii="Verdana" w:eastAsia="Times New Roman" w:hAnsi="Verdana" w:cs="Times New Roman"/>
          <w:i/>
          <w:sz w:val="18"/>
          <w:szCs w:val="17"/>
        </w:rPr>
        <w:t>]</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57</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22</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36</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42</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19</w:t>
      </w:r>
      <w:r w:rsidR="00C54864"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23</w:t>
      </w:r>
      <w:r w:rsidR="00C54864" w:rsidRPr="00F330B7">
        <w:rPr>
          <w:rFonts w:ascii="Verdana" w:eastAsia="Times New Roman" w:hAnsi="Verdana" w:cs="Times New Roman"/>
          <w:i/>
          <w:sz w:val="18"/>
          <w:szCs w:val="17"/>
        </w:rPr>
        <w:tab/>
      </w:r>
      <w:r w:rsidR="00184CCA">
        <w:rPr>
          <w:rFonts w:ascii="Verdana" w:eastAsia="Times New Roman" w:hAnsi="Verdana" w:cs="Times New Roman"/>
          <w:i/>
          <w:sz w:val="18"/>
          <w:szCs w:val="17"/>
        </w:rPr>
        <w:t>-</w:t>
      </w:r>
      <w:r w:rsidR="008F445A">
        <w:rPr>
          <w:rFonts w:ascii="Verdana" w:eastAsia="Times New Roman" w:hAnsi="Verdana" w:cs="Times New Roman"/>
          <w:i/>
          <w:sz w:val="18"/>
          <w:szCs w:val="17"/>
        </w:rPr>
        <w:t>-</w:t>
      </w:r>
      <w:r w:rsidR="00184CCA">
        <w:rPr>
          <w:rFonts w:ascii="Verdana" w:eastAsia="Times New Roman" w:hAnsi="Verdana" w:cs="Times New Roman"/>
          <w:i/>
          <w:sz w:val="18"/>
          <w:szCs w:val="17"/>
        </w:rPr>
        <w:tab/>
        <w:t>1</w:t>
      </w:r>
      <w:r w:rsidR="00184CCA">
        <w:rPr>
          <w:rFonts w:ascii="Verdana" w:eastAsia="Times New Roman" w:hAnsi="Verdana" w:cs="Times New Roman"/>
          <w:i/>
          <w:sz w:val="18"/>
          <w:szCs w:val="17"/>
        </w:rPr>
        <w:tab/>
        <w:t>*</w:t>
      </w:r>
    </w:p>
    <w:p w:rsidR="00F330B7" w:rsidRPr="00F330B7" w:rsidRDefault="00AF2E64"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roofErr w:type="gramStart"/>
      <w:r w:rsidRPr="00F330B7">
        <w:rPr>
          <w:rFonts w:ascii="Verdana" w:eastAsia="Times New Roman" w:hAnsi="Verdana" w:cs="Times New Roman"/>
          <w:sz w:val="18"/>
          <w:szCs w:val="17"/>
        </w:rPr>
        <w:t>b</w:t>
      </w:r>
      <w:proofErr w:type="gramEnd"/>
      <w:r w:rsidRPr="00F330B7">
        <w:rPr>
          <w:rFonts w:ascii="Verdana" w:eastAsia="Times New Roman" w:hAnsi="Verdana" w:cs="Times New Roman"/>
          <w:sz w:val="18"/>
          <w:szCs w:val="17"/>
        </w:rPr>
        <w:t>.</w:t>
      </w:r>
      <w:r w:rsidR="00F330B7" w:rsidRPr="00F330B7">
        <w:rPr>
          <w:rFonts w:ascii="Verdana" w:eastAsia="Times New Roman" w:hAnsi="Verdana" w:cs="Times New Roman"/>
          <w:sz w:val="18"/>
          <w:szCs w:val="17"/>
        </w:rPr>
        <w:tab/>
      </w:r>
      <w:r w:rsidRPr="00F330B7">
        <w:rPr>
          <w:rFonts w:ascii="Verdana" w:eastAsia="Times New Roman" w:hAnsi="Verdana" w:cs="Times New Roman"/>
          <w:sz w:val="18"/>
          <w:szCs w:val="17"/>
        </w:rPr>
        <w:t>Michelle Obama</w:t>
      </w:r>
    </w:p>
    <w:p w:rsidR="00754326" w:rsidRDefault="00F330B7" w:rsidP="00754326">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00754326">
        <w:rPr>
          <w:rFonts w:ascii="Verdana" w:eastAsia="Times New Roman" w:hAnsi="Verdana" w:cs="Times New Roman"/>
          <w:sz w:val="18"/>
          <w:szCs w:val="17"/>
        </w:rPr>
        <w:tab/>
      </w:r>
      <w:r w:rsidR="00754326" w:rsidRPr="00F330B7">
        <w:rPr>
          <w:rFonts w:ascii="Verdana" w:eastAsia="Times New Roman" w:hAnsi="Verdana" w:cs="Times New Roman"/>
          <w:sz w:val="18"/>
          <w:szCs w:val="17"/>
        </w:rPr>
        <w:t xml:space="preserve">Jul 7-Aug 4, 2014 </w:t>
      </w:r>
    </w:p>
    <w:p w:rsidR="00F330B7" w:rsidRPr="00F330B7" w:rsidRDefault="00754326" w:rsidP="00754326">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t xml:space="preserve">      </w:t>
      </w:r>
      <w:r w:rsidRPr="00F330B7">
        <w:rPr>
          <w:rFonts w:ascii="Verdana" w:hAnsi="Verdana" w:cs="Arial"/>
          <w:sz w:val="18"/>
          <w:szCs w:val="18"/>
        </w:rPr>
        <w:t>[N</w:t>
      </w:r>
      <w:r w:rsidRPr="00F330B7">
        <w:rPr>
          <w:rFonts w:ascii="Verdana" w:eastAsia="Times New Roman" w:hAnsi="Verdana" w:cs="Times New Roman"/>
          <w:sz w:val="18"/>
          <w:szCs w:val="17"/>
        </w:rPr>
        <w:t>=3,351]</w:t>
      </w:r>
      <w:r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64</w:t>
      </w:r>
      <w:r w:rsidR="00AF2E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28</w:t>
      </w:r>
      <w:r w:rsidR="00AF2E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37</w:t>
      </w:r>
      <w:r w:rsidR="00AF2E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33</w:t>
      </w:r>
      <w:r w:rsidR="00AF2E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19</w:t>
      </w:r>
      <w:r w:rsidR="00AF2E64" w:rsidRPr="00F330B7">
        <w:rPr>
          <w:rFonts w:ascii="Verdana" w:eastAsia="Times New Roman" w:hAnsi="Verdana" w:cs="Times New Roman"/>
          <w:sz w:val="18"/>
          <w:szCs w:val="17"/>
        </w:rPr>
        <w:tab/>
      </w:r>
      <w:r w:rsidR="00F0284B" w:rsidRPr="00F330B7">
        <w:rPr>
          <w:rFonts w:ascii="Verdana" w:eastAsia="Times New Roman" w:hAnsi="Verdana" w:cs="Times New Roman"/>
          <w:sz w:val="18"/>
          <w:szCs w:val="17"/>
        </w:rPr>
        <w:t>14</w:t>
      </w:r>
      <w:r w:rsidR="00AF2E64" w:rsidRPr="00F330B7">
        <w:rPr>
          <w:rFonts w:ascii="Verdana" w:eastAsia="Times New Roman" w:hAnsi="Verdana" w:cs="Times New Roman"/>
          <w:sz w:val="18"/>
          <w:szCs w:val="17"/>
        </w:rPr>
        <w:tab/>
      </w:r>
      <w:r w:rsidR="00184CCA">
        <w:rPr>
          <w:rFonts w:ascii="Verdana" w:eastAsia="Times New Roman" w:hAnsi="Verdana" w:cs="Times New Roman"/>
          <w:sz w:val="18"/>
          <w:szCs w:val="17"/>
        </w:rPr>
        <w:t>1</w:t>
      </w:r>
      <w:r w:rsidR="00184CCA">
        <w:rPr>
          <w:rFonts w:ascii="Verdana" w:eastAsia="Times New Roman" w:hAnsi="Verdana" w:cs="Times New Roman"/>
          <w:sz w:val="18"/>
          <w:szCs w:val="17"/>
        </w:rPr>
        <w:tab/>
        <w:t>1</w:t>
      </w:r>
      <w:r w:rsidR="00184CCA">
        <w:rPr>
          <w:rFonts w:ascii="Verdana" w:eastAsia="Times New Roman" w:hAnsi="Verdana" w:cs="Times New Roman"/>
          <w:sz w:val="18"/>
          <w:szCs w:val="17"/>
        </w:rPr>
        <w:tab/>
        <w:t>*</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A71246" w:rsidRPr="00F330B7">
        <w:rPr>
          <w:rFonts w:ascii="Verdana" w:eastAsia="Times New Roman" w:hAnsi="Verdana" w:cs="Times New Roman"/>
          <w:i/>
          <w:sz w:val="18"/>
          <w:szCs w:val="17"/>
        </w:rPr>
        <w:t>Based on web mode</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A71246" w:rsidRPr="00F330B7">
        <w:rPr>
          <w:rFonts w:ascii="Verdana" w:eastAsia="Times New Roman" w:hAnsi="Verdana" w:cs="Times New Roman"/>
          <w:i/>
          <w:sz w:val="18"/>
          <w:szCs w:val="17"/>
        </w:rPr>
        <w:t xml:space="preserve">   [N=</w:t>
      </w:r>
      <w:r w:rsidR="00316572" w:rsidRPr="00F330B7">
        <w:rPr>
          <w:rFonts w:ascii="Verdana" w:eastAsia="Times New Roman" w:hAnsi="Verdana" w:cs="Times New Roman"/>
          <w:i/>
          <w:sz w:val="18"/>
          <w:szCs w:val="17"/>
        </w:rPr>
        <w:t>1,509</w:t>
      </w:r>
      <w:r w:rsidR="00A71246" w:rsidRPr="00F330B7">
        <w:rPr>
          <w:rFonts w:ascii="Verdana" w:eastAsia="Times New Roman" w:hAnsi="Verdana" w:cs="Times New Roman"/>
          <w:i/>
          <w:sz w:val="18"/>
          <w:szCs w:val="17"/>
        </w:rPr>
        <w:t>]</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59</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27</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32</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38</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25</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12</w:t>
      </w:r>
      <w:r w:rsidR="00A71246" w:rsidRPr="00F330B7">
        <w:rPr>
          <w:rFonts w:ascii="Verdana" w:eastAsia="Times New Roman" w:hAnsi="Verdana" w:cs="Times New Roman"/>
          <w:i/>
          <w:sz w:val="18"/>
          <w:szCs w:val="17"/>
        </w:rPr>
        <w:tab/>
      </w:r>
      <w:r w:rsidR="00184CCA">
        <w:rPr>
          <w:rFonts w:ascii="Verdana" w:eastAsia="Times New Roman" w:hAnsi="Verdana" w:cs="Times New Roman"/>
          <w:i/>
          <w:sz w:val="18"/>
          <w:szCs w:val="17"/>
        </w:rPr>
        <w:t>3</w:t>
      </w:r>
      <w:r w:rsidR="00184CCA">
        <w:rPr>
          <w:rFonts w:ascii="Verdana" w:eastAsia="Times New Roman" w:hAnsi="Verdana" w:cs="Times New Roman"/>
          <w:i/>
          <w:sz w:val="18"/>
          <w:szCs w:val="17"/>
        </w:rPr>
        <w:tab/>
        <w:t>-</w:t>
      </w:r>
      <w:r w:rsidR="008F445A">
        <w:rPr>
          <w:rFonts w:ascii="Verdana" w:eastAsia="Times New Roman" w:hAnsi="Verdana" w:cs="Times New Roman"/>
          <w:i/>
          <w:sz w:val="18"/>
          <w:szCs w:val="17"/>
        </w:rPr>
        <w:t>-</w:t>
      </w:r>
      <w:r w:rsidR="008F445A">
        <w:rPr>
          <w:rFonts w:ascii="Verdana" w:eastAsia="Times New Roman" w:hAnsi="Verdana" w:cs="Times New Roman"/>
          <w:i/>
          <w:sz w:val="18"/>
          <w:szCs w:val="17"/>
        </w:rPr>
        <w:tab/>
        <w:t>0</w:t>
      </w:r>
    </w:p>
    <w:p w:rsidR="00F330B7"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A71246" w:rsidRPr="00F330B7">
        <w:rPr>
          <w:rFonts w:ascii="Verdana" w:eastAsia="Times New Roman" w:hAnsi="Verdana" w:cs="Times New Roman"/>
          <w:i/>
          <w:sz w:val="18"/>
          <w:szCs w:val="17"/>
        </w:rPr>
        <w:t>Based on phone mode</w:t>
      </w:r>
    </w:p>
    <w:p w:rsidR="00A71246" w:rsidRPr="00F330B7" w:rsidRDefault="00F330B7" w:rsidP="00F330B7">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00A71246" w:rsidRPr="00F330B7">
        <w:rPr>
          <w:rFonts w:ascii="Verdana" w:eastAsia="Times New Roman" w:hAnsi="Verdana" w:cs="Times New Roman"/>
          <w:i/>
          <w:sz w:val="18"/>
          <w:szCs w:val="17"/>
        </w:rPr>
        <w:t xml:space="preserve">   [N=</w:t>
      </w:r>
      <w:r w:rsidR="00316572" w:rsidRPr="00F330B7">
        <w:rPr>
          <w:rFonts w:ascii="Verdana" w:eastAsia="Times New Roman" w:hAnsi="Verdana" w:cs="Times New Roman"/>
          <w:i/>
          <w:sz w:val="18"/>
          <w:szCs w:val="17"/>
        </w:rPr>
        <w:t>1,494</w:t>
      </w:r>
      <w:r w:rsidR="00A71246" w:rsidRPr="00F330B7">
        <w:rPr>
          <w:rFonts w:ascii="Verdana" w:eastAsia="Times New Roman" w:hAnsi="Verdana" w:cs="Times New Roman"/>
          <w:i/>
          <w:sz w:val="18"/>
          <w:szCs w:val="17"/>
        </w:rPr>
        <w:t>]</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68</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29</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39</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30</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16</w:t>
      </w:r>
      <w:r w:rsidR="00A71246" w:rsidRPr="00F330B7">
        <w:rPr>
          <w:rFonts w:ascii="Verdana" w:eastAsia="Times New Roman" w:hAnsi="Verdana" w:cs="Times New Roman"/>
          <w:i/>
          <w:sz w:val="18"/>
          <w:szCs w:val="17"/>
        </w:rPr>
        <w:tab/>
      </w:r>
      <w:r w:rsidR="00F0284B" w:rsidRPr="00F330B7">
        <w:rPr>
          <w:rFonts w:ascii="Verdana" w:eastAsia="Times New Roman" w:hAnsi="Verdana" w:cs="Times New Roman"/>
          <w:i/>
          <w:sz w:val="18"/>
          <w:szCs w:val="17"/>
        </w:rPr>
        <w:t>14</w:t>
      </w:r>
      <w:r w:rsidR="00A71246">
        <w:rPr>
          <w:rFonts w:ascii="Verdana" w:eastAsia="Times New Roman" w:hAnsi="Verdana" w:cs="Times New Roman"/>
          <w:i/>
          <w:sz w:val="18"/>
          <w:szCs w:val="17"/>
        </w:rPr>
        <w:tab/>
      </w:r>
      <w:r w:rsidR="00184CCA">
        <w:rPr>
          <w:rFonts w:ascii="Verdana" w:eastAsia="Times New Roman" w:hAnsi="Verdana" w:cs="Times New Roman"/>
          <w:i/>
          <w:sz w:val="18"/>
          <w:szCs w:val="17"/>
        </w:rPr>
        <w:t>-</w:t>
      </w:r>
      <w:r w:rsidR="008F445A">
        <w:rPr>
          <w:rFonts w:ascii="Verdana" w:eastAsia="Times New Roman" w:hAnsi="Verdana" w:cs="Times New Roman"/>
          <w:i/>
          <w:sz w:val="18"/>
          <w:szCs w:val="17"/>
        </w:rPr>
        <w:t>-</w:t>
      </w:r>
      <w:r w:rsidR="00184CCA">
        <w:rPr>
          <w:rFonts w:ascii="Verdana" w:eastAsia="Times New Roman" w:hAnsi="Verdana" w:cs="Times New Roman"/>
          <w:i/>
          <w:sz w:val="18"/>
          <w:szCs w:val="17"/>
        </w:rPr>
        <w:tab/>
        <w:t>2</w:t>
      </w:r>
      <w:r w:rsidR="00184CCA">
        <w:rPr>
          <w:rFonts w:ascii="Verdana" w:eastAsia="Times New Roman" w:hAnsi="Verdana" w:cs="Times New Roman"/>
          <w:i/>
          <w:sz w:val="18"/>
          <w:szCs w:val="17"/>
        </w:rPr>
        <w:tab/>
        <w:t>*</w:t>
      </w:r>
    </w:p>
    <w:p w:rsidR="00240DB7" w:rsidRDefault="00240DB7" w:rsidP="00240DB7">
      <w:pPr>
        <w:tabs>
          <w:tab w:val="left" w:pos="360"/>
        </w:tabs>
        <w:rPr>
          <w:rFonts w:ascii="Verdana" w:eastAsia="Times New Roman" w:hAnsi="Verdana" w:cs="Times New Roman"/>
          <w:b/>
          <w:sz w:val="18"/>
          <w:szCs w:val="17"/>
        </w:rPr>
      </w:pPr>
      <w:r>
        <w:rPr>
          <w:rFonts w:ascii="Verdana" w:eastAsia="Times New Roman" w:hAnsi="Verdana" w:cs="Times New Roman"/>
          <w:b/>
          <w:sz w:val="18"/>
          <w:szCs w:val="17"/>
        </w:rPr>
        <w:lastRenderedPageBreak/>
        <w:t>FAVPOL CONTINUED…</w:t>
      </w:r>
    </w:p>
    <w:p w:rsidR="00240DB7" w:rsidRPr="00761D55" w:rsidRDefault="00240DB7" w:rsidP="00240DB7">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b/>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i/>
          <w:sz w:val="18"/>
          <w:szCs w:val="17"/>
        </w:rPr>
        <w:t>Phone-only</w:t>
      </w:r>
    </w:p>
    <w:p w:rsidR="00240DB7" w:rsidRPr="00761D55" w:rsidRDefault="00240DB7" w:rsidP="00240DB7">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i/>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Pr="002A7BAC">
        <w:rPr>
          <w:rFonts w:ascii="Verdana" w:eastAsia="Times New Roman" w:hAnsi="Verdana" w:cs="Times New Roman"/>
          <w:i/>
          <w:sz w:val="18"/>
          <w:szCs w:val="17"/>
        </w:rPr>
        <w:t>W</w:t>
      </w:r>
      <w:r>
        <w:rPr>
          <w:rFonts w:ascii="Verdana" w:eastAsia="Times New Roman" w:hAnsi="Verdana" w:cs="Times New Roman"/>
          <w:i/>
          <w:sz w:val="18"/>
          <w:szCs w:val="17"/>
        </w:rPr>
        <w:t>eb-</w:t>
      </w:r>
      <w:r>
        <w:rPr>
          <w:rFonts w:ascii="Verdana" w:eastAsia="Times New Roman" w:hAnsi="Verdana" w:cs="Times New Roman"/>
          <w:i/>
          <w:sz w:val="18"/>
          <w:szCs w:val="17"/>
        </w:rPr>
        <w:tab/>
      </w:r>
      <w:r>
        <w:rPr>
          <w:rFonts w:ascii="Verdana" w:eastAsia="Times New Roman" w:hAnsi="Verdana" w:cs="Times New Roman"/>
          <w:b/>
          <w:sz w:val="18"/>
          <w:szCs w:val="17"/>
        </w:rPr>
        <w:t>(VOL.)</w:t>
      </w:r>
      <w:proofErr w:type="gramEnd"/>
    </w:p>
    <w:p w:rsidR="00240DB7" w:rsidRPr="00761D55" w:rsidRDefault="00240DB7" w:rsidP="00240DB7">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i/>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Pr>
          <w:rFonts w:ascii="Verdana" w:eastAsia="Times New Roman" w:hAnsi="Verdana" w:cs="Times New Roman"/>
          <w:i/>
          <w:sz w:val="18"/>
          <w:szCs w:val="17"/>
        </w:rPr>
        <w:t>only</w:t>
      </w:r>
      <w:proofErr w:type="gramEnd"/>
      <w:r>
        <w:rPr>
          <w:rFonts w:ascii="Verdana" w:eastAsia="Times New Roman" w:hAnsi="Verdana" w:cs="Times New Roman"/>
          <w:i/>
          <w:sz w:val="18"/>
          <w:szCs w:val="17"/>
        </w:rPr>
        <w:tab/>
      </w:r>
      <w:r>
        <w:rPr>
          <w:rFonts w:ascii="Verdana" w:eastAsia="Times New Roman" w:hAnsi="Verdana" w:cs="Times New Roman"/>
          <w:sz w:val="18"/>
          <w:szCs w:val="17"/>
        </w:rPr>
        <w:t>Never</w:t>
      </w:r>
      <w:r>
        <w:rPr>
          <w:rFonts w:ascii="Verdana" w:eastAsia="Times New Roman" w:hAnsi="Verdana" w:cs="Times New Roman"/>
          <w:i/>
          <w:sz w:val="18"/>
          <w:szCs w:val="17"/>
        </w:rPr>
        <w:tab/>
      </w:r>
    </w:p>
    <w:p w:rsidR="00240DB7" w:rsidRDefault="00240DB7" w:rsidP="00240DB7">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t>Never</w:t>
      </w:r>
      <w:r>
        <w:rPr>
          <w:rFonts w:ascii="Verdana" w:eastAsia="Times New Roman" w:hAnsi="Verdana" w:cs="Times New Roman"/>
          <w:sz w:val="18"/>
          <w:szCs w:val="17"/>
        </w:rPr>
        <w:tab/>
        <w:t>heard of/</w:t>
      </w:r>
      <w:r>
        <w:rPr>
          <w:rFonts w:ascii="Verdana" w:eastAsia="Times New Roman" w:hAnsi="Verdana" w:cs="Times New Roman"/>
          <w:sz w:val="18"/>
          <w:szCs w:val="17"/>
        </w:rPr>
        <w:tab/>
      </w:r>
      <w:r>
        <w:rPr>
          <w:rFonts w:ascii="Verdana" w:eastAsia="Times New Roman" w:hAnsi="Verdana" w:cs="Times New Roman"/>
          <w:sz w:val="18"/>
          <w:szCs w:val="17"/>
        </w:rPr>
        <w:tab/>
      </w:r>
    </w:p>
    <w:p w:rsidR="00240DB7" w:rsidRDefault="00240DB7" w:rsidP="00240DB7">
      <w:pPr>
        <w:widowControl w:val="0"/>
        <w:tabs>
          <w:tab w:val="left" w:pos="540"/>
          <w:tab w:val="center" w:pos="3870"/>
          <w:tab w:val="center" w:pos="567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t>---</w:t>
      </w:r>
      <w:r w:rsidRPr="00682529">
        <w:rPr>
          <w:rFonts w:ascii="Verdana" w:eastAsia="Times New Roman" w:hAnsi="Verdana" w:cs="Times New Roman"/>
          <w:sz w:val="18"/>
          <w:szCs w:val="17"/>
        </w:rPr>
        <w:t>--Favorable</w:t>
      </w:r>
      <w:r>
        <w:rPr>
          <w:rFonts w:ascii="Verdana" w:eastAsia="Times New Roman" w:hAnsi="Verdana" w:cs="Times New Roman"/>
          <w:sz w:val="18"/>
          <w:szCs w:val="17"/>
        </w:rPr>
        <w:t>-----</w:t>
      </w:r>
      <w:r>
        <w:rPr>
          <w:rFonts w:ascii="Verdana" w:eastAsia="Times New Roman" w:hAnsi="Verdana" w:cs="Times New Roman"/>
          <w:sz w:val="18"/>
          <w:szCs w:val="17"/>
        </w:rPr>
        <w:tab/>
        <w:t>---Unfavorable---</w:t>
      </w:r>
      <w:r>
        <w:rPr>
          <w:rFonts w:ascii="Verdana" w:eastAsia="Times New Roman" w:hAnsi="Verdana" w:cs="Times New Roman"/>
          <w:sz w:val="18"/>
          <w:szCs w:val="17"/>
        </w:rPr>
        <w:tab/>
        <w:t>heard of/</w:t>
      </w:r>
      <w:r w:rsidRPr="00682529">
        <w:rPr>
          <w:rFonts w:ascii="Verdana" w:eastAsia="Times New Roman" w:hAnsi="Verdana" w:cs="Times New Roman"/>
          <w:sz w:val="18"/>
          <w:szCs w:val="17"/>
        </w:rPr>
        <w:tab/>
      </w:r>
      <w:proofErr w:type="gramStart"/>
      <w:r>
        <w:rPr>
          <w:rFonts w:ascii="Verdana" w:eastAsia="Times New Roman" w:hAnsi="Verdana" w:cs="Times New Roman"/>
          <w:sz w:val="18"/>
          <w:szCs w:val="17"/>
        </w:rPr>
        <w:t>Can’t</w:t>
      </w:r>
      <w:proofErr w:type="gramEnd"/>
      <w:r>
        <w:rPr>
          <w:rFonts w:ascii="Verdana" w:eastAsia="Times New Roman" w:hAnsi="Verdana" w:cs="Times New Roman"/>
          <w:sz w:val="18"/>
          <w:szCs w:val="17"/>
        </w:rPr>
        <w:tab/>
        <w:t>Ref/</w:t>
      </w:r>
      <w:r>
        <w:rPr>
          <w:rFonts w:ascii="Verdana" w:eastAsia="Times New Roman" w:hAnsi="Verdana" w:cs="Times New Roman"/>
          <w:sz w:val="18"/>
          <w:szCs w:val="17"/>
        </w:rPr>
        <w:tab/>
      </w:r>
    </w:p>
    <w:p w:rsidR="00240DB7" w:rsidRDefault="00240DB7" w:rsidP="00240DB7">
      <w:pPr>
        <w:widowControl w:val="0"/>
        <w:tabs>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682529">
        <w:rPr>
          <w:rFonts w:ascii="Verdana" w:eastAsia="Times New Roman" w:hAnsi="Verdana" w:cs="Times New Roman"/>
          <w:sz w:val="18"/>
          <w:szCs w:val="17"/>
        </w:rPr>
        <w:tab/>
      </w:r>
      <w:r w:rsidRPr="00682529">
        <w:rPr>
          <w:rFonts w:ascii="Verdana" w:eastAsia="Times New Roman" w:hAnsi="Verdana" w:cs="Times New Roman"/>
          <w:sz w:val="18"/>
          <w:szCs w:val="17"/>
        </w:rPr>
        <w:tab/>
      </w:r>
      <w:r w:rsidRPr="00682529">
        <w:rPr>
          <w:rFonts w:ascii="Verdana" w:eastAsia="Times New Roman" w:hAnsi="Verdana" w:cs="Times New Roman"/>
          <w:sz w:val="18"/>
          <w:szCs w:val="17"/>
          <w:u w:val="single"/>
        </w:rPr>
        <w:t>Total</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Very</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Mostly</w:t>
      </w:r>
      <w:r w:rsidRPr="00682529">
        <w:rPr>
          <w:rFonts w:ascii="Verdana" w:eastAsia="Times New Roman" w:hAnsi="Verdana" w:cs="Times New Roman"/>
          <w:sz w:val="18"/>
          <w:szCs w:val="17"/>
        </w:rPr>
        <w:tab/>
      </w:r>
      <w:r w:rsidRPr="00682529">
        <w:rPr>
          <w:rFonts w:ascii="Verdana" w:eastAsia="Times New Roman" w:hAnsi="Verdana" w:cs="Times New Roman"/>
          <w:sz w:val="18"/>
          <w:szCs w:val="17"/>
          <w:u w:val="single"/>
        </w:rPr>
        <w:t>Total</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Very</w:t>
      </w:r>
      <w:r w:rsidRPr="00682529">
        <w:rPr>
          <w:rFonts w:ascii="Verdana" w:eastAsia="Times New Roman" w:hAnsi="Verdana" w:cs="Times New Roman"/>
          <w:sz w:val="18"/>
          <w:szCs w:val="17"/>
        </w:rPr>
        <w:tab/>
      </w:r>
      <w:r w:rsidRPr="00682529">
        <w:rPr>
          <w:rFonts w:ascii="Verdana" w:eastAsia="Times New Roman" w:hAnsi="Verdana" w:cs="Times New Roman"/>
          <w:i/>
          <w:iCs/>
          <w:sz w:val="18"/>
          <w:szCs w:val="17"/>
          <w:u w:val="single"/>
        </w:rPr>
        <w:t>Mostly</w:t>
      </w:r>
      <w:r w:rsidRPr="00682529">
        <w:rPr>
          <w:rFonts w:ascii="Verdana" w:eastAsia="Times New Roman" w:hAnsi="Verdana" w:cs="Times New Roman"/>
          <w:sz w:val="18"/>
          <w:szCs w:val="17"/>
        </w:rPr>
        <w:tab/>
      </w:r>
      <w:proofErr w:type="gramStart"/>
      <w:r>
        <w:rPr>
          <w:rFonts w:ascii="Verdana" w:eastAsia="Times New Roman" w:hAnsi="Verdana" w:cs="Times New Roman"/>
          <w:sz w:val="18"/>
          <w:szCs w:val="17"/>
          <w:u w:val="single"/>
        </w:rPr>
        <w:t>Not</w:t>
      </w:r>
      <w:proofErr w:type="gramEnd"/>
      <w:r>
        <w:rPr>
          <w:rFonts w:ascii="Verdana" w:eastAsia="Times New Roman" w:hAnsi="Verdana" w:cs="Times New Roman"/>
          <w:sz w:val="18"/>
          <w:szCs w:val="17"/>
          <w:u w:val="single"/>
        </w:rPr>
        <w:t xml:space="preserve"> sure</w:t>
      </w:r>
      <w:r w:rsidRPr="00682529">
        <w:rPr>
          <w:rFonts w:ascii="Verdana" w:eastAsia="Times New Roman" w:hAnsi="Verdana" w:cs="Times New Roman"/>
          <w:sz w:val="18"/>
          <w:szCs w:val="17"/>
        </w:rPr>
        <w:tab/>
      </w:r>
      <w:r>
        <w:rPr>
          <w:rFonts w:ascii="Verdana" w:eastAsia="Times New Roman" w:hAnsi="Verdana" w:cs="Times New Roman"/>
          <w:sz w:val="18"/>
          <w:szCs w:val="17"/>
          <w:u w:val="single"/>
        </w:rPr>
        <w:t>rate</w:t>
      </w:r>
      <w:r w:rsidRPr="00DA4084">
        <w:rPr>
          <w:rFonts w:ascii="Verdana" w:eastAsia="Times New Roman" w:hAnsi="Verdana" w:cs="Times New Roman"/>
          <w:sz w:val="18"/>
          <w:szCs w:val="17"/>
        </w:rPr>
        <w:tab/>
      </w:r>
      <w:r>
        <w:rPr>
          <w:rFonts w:ascii="Verdana" w:eastAsia="Times New Roman" w:hAnsi="Verdana" w:cs="Times New Roman"/>
          <w:sz w:val="18"/>
          <w:szCs w:val="17"/>
          <w:u w:val="single"/>
        </w:rPr>
        <w:t>Missing</w:t>
      </w:r>
    </w:p>
    <w:p w:rsidR="003D1737" w:rsidRPr="001A00DD" w:rsidRDefault="003D1737" w:rsidP="00303EFA">
      <w:pPr>
        <w:widowControl w:val="0"/>
        <w:tabs>
          <w:tab w:val="left" w:pos="720"/>
          <w:tab w:val="left" w:pos="2580"/>
        </w:tabs>
        <w:autoSpaceDE w:val="0"/>
        <w:autoSpaceDN w:val="0"/>
        <w:adjustRightInd w:val="0"/>
        <w:ind w:left="720" w:hanging="720"/>
        <w:rPr>
          <w:rFonts w:ascii="Verdana" w:eastAsia="Times New Roman" w:hAnsi="Verdana" w:cs="Times New Roman"/>
          <w:b/>
          <w:sz w:val="18"/>
          <w:szCs w:val="18"/>
        </w:rPr>
      </w:pPr>
      <w:r>
        <w:rPr>
          <w:rFonts w:ascii="Verdana" w:eastAsia="Times New Roman" w:hAnsi="Verdana" w:cs="Times New Roman"/>
          <w:b/>
          <w:color w:val="000000"/>
          <w:sz w:val="18"/>
          <w:szCs w:val="18"/>
        </w:rPr>
        <w:t>NO ITEM C</w:t>
      </w:r>
    </w:p>
    <w:p w:rsidR="00AF2E64" w:rsidRDefault="00AF2E64" w:rsidP="00303EFA">
      <w:pPr>
        <w:widowControl w:val="0"/>
        <w:tabs>
          <w:tab w:val="left" w:pos="720"/>
          <w:tab w:val="left" w:pos="2580"/>
        </w:tabs>
        <w:autoSpaceDE w:val="0"/>
        <w:autoSpaceDN w:val="0"/>
        <w:adjustRightInd w:val="0"/>
        <w:ind w:left="720" w:hanging="720"/>
        <w:rPr>
          <w:rFonts w:ascii="Verdana" w:eastAsia="Times New Roman" w:hAnsi="Verdana" w:cs="Times New Roman"/>
          <w:b/>
          <w:color w:val="000000"/>
          <w:sz w:val="18"/>
          <w:szCs w:val="18"/>
        </w:rPr>
      </w:pP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roofErr w:type="gramStart"/>
      <w:r>
        <w:rPr>
          <w:rFonts w:ascii="Verdana" w:eastAsia="Times New Roman" w:hAnsi="Verdana" w:cs="Times New Roman"/>
          <w:sz w:val="18"/>
          <w:szCs w:val="17"/>
        </w:rPr>
        <w:t>d</w:t>
      </w:r>
      <w:proofErr w:type="gramEnd"/>
      <w:r w:rsidRPr="00682529">
        <w:rPr>
          <w:rFonts w:ascii="Verdana" w:eastAsia="Times New Roman" w:hAnsi="Verdana" w:cs="Times New Roman"/>
          <w:sz w:val="18"/>
          <w:szCs w:val="17"/>
        </w:rPr>
        <w:t>.</w:t>
      </w:r>
      <w:r w:rsidRPr="00682529">
        <w:rPr>
          <w:rFonts w:ascii="Verdana" w:eastAsia="Times New Roman" w:hAnsi="Verdana" w:cs="Times New Roman"/>
          <w:sz w:val="18"/>
          <w:szCs w:val="17"/>
        </w:rPr>
        <w:tab/>
      </w:r>
      <w:r>
        <w:rPr>
          <w:rFonts w:ascii="Verdana" w:eastAsia="Times New Roman" w:hAnsi="Verdana" w:cs="Times New Roman"/>
          <w:sz w:val="18"/>
          <w:szCs w:val="17"/>
        </w:rPr>
        <w:t>George W. Bush</w:t>
      </w:r>
    </w:p>
    <w:p w:rsidR="008F44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F330B7">
        <w:rPr>
          <w:rFonts w:ascii="Verdana" w:eastAsia="Times New Roman" w:hAnsi="Verdana" w:cs="Times New Roman"/>
          <w:sz w:val="18"/>
          <w:szCs w:val="17"/>
        </w:rPr>
        <w:t xml:space="preserve">Jul 7-Aug 4, 2014 </w:t>
      </w:r>
    </w:p>
    <w:p w:rsidR="0059535A" w:rsidRPr="00F330B7" w:rsidRDefault="008F44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t xml:space="preserve">   </w:t>
      </w:r>
      <w:r w:rsidR="00754326">
        <w:rPr>
          <w:rFonts w:ascii="Verdana" w:eastAsia="Times New Roman" w:hAnsi="Verdana" w:cs="Times New Roman"/>
          <w:sz w:val="18"/>
          <w:szCs w:val="17"/>
        </w:rPr>
        <w:t xml:space="preserve">   </w:t>
      </w:r>
      <w:r w:rsidR="0059535A" w:rsidRPr="00F330B7">
        <w:rPr>
          <w:rFonts w:ascii="Verdana" w:hAnsi="Verdana" w:cs="Arial"/>
          <w:sz w:val="18"/>
          <w:szCs w:val="18"/>
        </w:rPr>
        <w:t>[N</w:t>
      </w:r>
      <w:r w:rsidR="0059535A" w:rsidRPr="00F330B7">
        <w:rPr>
          <w:rFonts w:ascii="Verdana" w:eastAsia="Times New Roman" w:hAnsi="Verdana" w:cs="Times New Roman"/>
          <w:sz w:val="18"/>
          <w:szCs w:val="17"/>
        </w:rPr>
        <w:t>=3,351]</w:t>
      </w:r>
      <w:r w:rsidR="0059535A" w:rsidRPr="00F330B7">
        <w:rPr>
          <w:rFonts w:ascii="Verdana" w:eastAsia="Times New Roman" w:hAnsi="Verdana" w:cs="Times New Roman"/>
          <w:sz w:val="18"/>
          <w:szCs w:val="17"/>
        </w:rPr>
        <w:tab/>
      </w:r>
      <w:r w:rsidR="0059535A">
        <w:rPr>
          <w:rFonts w:ascii="Verdana" w:eastAsia="Times New Roman" w:hAnsi="Verdana" w:cs="Times New Roman"/>
          <w:sz w:val="18"/>
          <w:szCs w:val="17"/>
        </w:rPr>
        <w:t>48</w:t>
      </w:r>
      <w:r w:rsidR="0059535A">
        <w:rPr>
          <w:rFonts w:ascii="Verdana" w:eastAsia="Times New Roman" w:hAnsi="Verdana" w:cs="Times New Roman"/>
          <w:sz w:val="18"/>
          <w:szCs w:val="17"/>
        </w:rPr>
        <w:tab/>
        <w:t>13</w:t>
      </w:r>
      <w:r w:rsidR="0059535A">
        <w:rPr>
          <w:rFonts w:ascii="Verdana" w:eastAsia="Times New Roman" w:hAnsi="Verdana" w:cs="Times New Roman"/>
          <w:sz w:val="18"/>
          <w:szCs w:val="17"/>
        </w:rPr>
        <w:tab/>
        <w:t>35</w:t>
      </w:r>
      <w:r w:rsidR="0059535A">
        <w:rPr>
          <w:rFonts w:ascii="Verdana" w:eastAsia="Times New Roman" w:hAnsi="Verdana" w:cs="Times New Roman"/>
          <w:sz w:val="18"/>
          <w:szCs w:val="17"/>
        </w:rPr>
        <w:tab/>
        <w:t>50</w:t>
      </w:r>
      <w:r w:rsidR="0059535A">
        <w:rPr>
          <w:rFonts w:ascii="Verdana" w:eastAsia="Times New Roman" w:hAnsi="Verdana" w:cs="Times New Roman"/>
          <w:sz w:val="18"/>
          <w:szCs w:val="17"/>
        </w:rPr>
        <w:tab/>
        <w:t>25</w:t>
      </w:r>
      <w:r w:rsidR="0059535A">
        <w:rPr>
          <w:rFonts w:ascii="Verdana" w:eastAsia="Times New Roman" w:hAnsi="Verdana" w:cs="Times New Roman"/>
          <w:sz w:val="18"/>
          <w:szCs w:val="17"/>
        </w:rPr>
        <w:tab/>
        <w:t>25</w:t>
      </w:r>
      <w:r w:rsidR="0059535A">
        <w:rPr>
          <w:rFonts w:ascii="Verdana" w:eastAsia="Times New Roman" w:hAnsi="Verdana" w:cs="Times New Roman"/>
          <w:sz w:val="18"/>
          <w:szCs w:val="17"/>
        </w:rPr>
        <w:tab/>
        <w:t>1</w:t>
      </w:r>
      <w:r w:rsidR="0059535A">
        <w:rPr>
          <w:rFonts w:ascii="Verdana" w:eastAsia="Times New Roman" w:hAnsi="Verdana" w:cs="Times New Roman"/>
          <w:sz w:val="18"/>
          <w:szCs w:val="17"/>
        </w:rPr>
        <w:tab/>
        <w:t>*</w:t>
      </w:r>
      <w:r w:rsidR="0059535A">
        <w:rPr>
          <w:rFonts w:ascii="Verdana" w:eastAsia="Times New Roman" w:hAnsi="Verdana" w:cs="Times New Roman"/>
          <w:sz w:val="18"/>
          <w:szCs w:val="17"/>
        </w:rPr>
        <w:tab/>
        <w:t>1</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web mode</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[N=1,509]</w:t>
      </w:r>
      <w:r w:rsidRPr="00F330B7">
        <w:rPr>
          <w:rFonts w:ascii="Verdana" w:eastAsia="Times New Roman" w:hAnsi="Verdana" w:cs="Times New Roman"/>
          <w:i/>
          <w:sz w:val="18"/>
          <w:szCs w:val="17"/>
        </w:rPr>
        <w:tab/>
      </w:r>
      <w:r>
        <w:rPr>
          <w:rFonts w:ascii="Verdana" w:eastAsia="Times New Roman" w:hAnsi="Verdana" w:cs="Times New Roman"/>
          <w:i/>
          <w:sz w:val="18"/>
          <w:szCs w:val="17"/>
        </w:rPr>
        <w:t>43</w:t>
      </w:r>
      <w:r>
        <w:rPr>
          <w:rFonts w:ascii="Verdana" w:eastAsia="Times New Roman" w:hAnsi="Verdana" w:cs="Times New Roman"/>
          <w:i/>
          <w:sz w:val="18"/>
          <w:szCs w:val="17"/>
        </w:rPr>
        <w:tab/>
        <w:t>13</w:t>
      </w:r>
      <w:r>
        <w:rPr>
          <w:rFonts w:ascii="Verdana" w:eastAsia="Times New Roman" w:hAnsi="Verdana" w:cs="Times New Roman"/>
          <w:i/>
          <w:sz w:val="18"/>
          <w:szCs w:val="17"/>
        </w:rPr>
        <w:tab/>
        <w:t>30</w:t>
      </w:r>
      <w:r>
        <w:rPr>
          <w:rFonts w:ascii="Verdana" w:eastAsia="Times New Roman" w:hAnsi="Verdana" w:cs="Times New Roman"/>
          <w:i/>
          <w:sz w:val="18"/>
          <w:szCs w:val="17"/>
        </w:rPr>
        <w:tab/>
        <w:t>54</w:t>
      </w:r>
      <w:r>
        <w:rPr>
          <w:rFonts w:ascii="Verdana" w:eastAsia="Times New Roman" w:hAnsi="Verdana" w:cs="Times New Roman"/>
          <w:i/>
          <w:sz w:val="18"/>
          <w:szCs w:val="17"/>
        </w:rPr>
        <w:tab/>
        <w:t>31</w:t>
      </w:r>
      <w:r>
        <w:rPr>
          <w:rFonts w:ascii="Verdana" w:eastAsia="Times New Roman" w:hAnsi="Verdana" w:cs="Times New Roman"/>
          <w:i/>
          <w:sz w:val="18"/>
          <w:szCs w:val="17"/>
        </w:rPr>
        <w:tab/>
        <w:t>24</w:t>
      </w:r>
      <w:r>
        <w:rPr>
          <w:rFonts w:ascii="Verdana" w:eastAsia="Times New Roman" w:hAnsi="Verdana" w:cs="Times New Roman"/>
          <w:i/>
          <w:sz w:val="18"/>
          <w:szCs w:val="17"/>
        </w:rPr>
        <w:tab/>
        <w:t>2</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phone mode</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[N=1,494]</w:t>
      </w:r>
      <w:r w:rsidRPr="00F330B7">
        <w:rPr>
          <w:rFonts w:ascii="Verdana" w:eastAsia="Times New Roman" w:hAnsi="Verdana" w:cs="Times New Roman"/>
          <w:i/>
          <w:sz w:val="18"/>
          <w:szCs w:val="17"/>
        </w:rPr>
        <w:tab/>
      </w:r>
      <w:r>
        <w:rPr>
          <w:rFonts w:ascii="Verdana" w:eastAsia="Times New Roman" w:hAnsi="Verdana" w:cs="Times New Roman"/>
          <w:i/>
          <w:sz w:val="18"/>
          <w:szCs w:val="17"/>
        </w:rPr>
        <w:t>50</w:t>
      </w:r>
      <w:r>
        <w:rPr>
          <w:rFonts w:ascii="Verdana" w:eastAsia="Times New Roman" w:hAnsi="Verdana" w:cs="Times New Roman"/>
          <w:i/>
          <w:sz w:val="18"/>
          <w:szCs w:val="17"/>
        </w:rPr>
        <w:tab/>
        <w:t>11</w:t>
      </w:r>
      <w:r>
        <w:rPr>
          <w:rFonts w:ascii="Verdana" w:eastAsia="Times New Roman" w:hAnsi="Verdana" w:cs="Times New Roman"/>
          <w:i/>
          <w:sz w:val="18"/>
          <w:szCs w:val="17"/>
        </w:rPr>
        <w:tab/>
        <w:t>39</w:t>
      </w:r>
      <w:r>
        <w:rPr>
          <w:rFonts w:ascii="Verdana" w:eastAsia="Times New Roman" w:hAnsi="Verdana" w:cs="Times New Roman"/>
          <w:i/>
          <w:sz w:val="18"/>
          <w:szCs w:val="17"/>
        </w:rPr>
        <w:tab/>
        <w:t>48</w:t>
      </w:r>
      <w:r>
        <w:rPr>
          <w:rFonts w:ascii="Verdana" w:eastAsia="Times New Roman" w:hAnsi="Verdana" w:cs="Times New Roman"/>
          <w:i/>
          <w:sz w:val="18"/>
          <w:szCs w:val="17"/>
        </w:rPr>
        <w:tab/>
        <w:t>22</w:t>
      </w:r>
      <w:r>
        <w:rPr>
          <w:rFonts w:ascii="Verdana" w:eastAsia="Times New Roman" w:hAnsi="Verdana" w:cs="Times New Roman"/>
          <w:i/>
          <w:sz w:val="18"/>
          <w:szCs w:val="17"/>
        </w:rPr>
        <w:tab/>
        <w:t>26</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1</w:t>
      </w:r>
      <w:r>
        <w:rPr>
          <w:rFonts w:ascii="Verdana" w:eastAsia="Times New Roman" w:hAnsi="Verdana" w:cs="Times New Roman"/>
          <w:i/>
          <w:sz w:val="18"/>
          <w:szCs w:val="17"/>
        </w:rPr>
        <w:tab/>
        <w:t>*</w:t>
      </w: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roofErr w:type="gramStart"/>
      <w:r>
        <w:rPr>
          <w:rFonts w:ascii="Verdana" w:eastAsia="Times New Roman" w:hAnsi="Verdana" w:cs="Times New Roman"/>
          <w:sz w:val="18"/>
          <w:szCs w:val="17"/>
        </w:rPr>
        <w:t>e</w:t>
      </w:r>
      <w:proofErr w:type="gramEnd"/>
      <w:r w:rsidRPr="00682529">
        <w:rPr>
          <w:rFonts w:ascii="Verdana" w:eastAsia="Times New Roman" w:hAnsi="Verdana" w:cs="Times New Roman"/>
          <w:sz w:val="18"/>
          <w:szCs w:val="17"/>
        </w:rPr>
        <w:t>.</w:t>
      </w:r>
      <w:r w:rsidRPr="00682529">
        <w:rPr>
          <w:rFonts w:ascii="Verdana" w:eastAsia="Times New Roman" w:hAnsi="Verdana" w:cs="Times New Roman"/>
          <w:sz w:val="18"/>
          <w:szCs w:val="17"/>
        </w:rPr>
        <w:tab/>
      </w:r>
      <w:r>
        <w:rPr>
          <w:rFonts w:ascii="Verdana" w:eastAsia="Times New Roman" w:hAnsi="Verdana" w:cs="Times New Roman"/>
          <w:sz w:val="18"/>
          <w:szCs w:val="17"/>
        </w:rPr>
        <w:t>Mitch McConnell</w:t>
      </w: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F330B7">
        <w:rPr>
          <w:rFonts w:ascii="Verdana" w:eastAsia="Times New Roman" w:hAnsi="Verdana" w:cs="Times New Roman"/>
          <w:sz w:val="18"/>
          <w:szCs w:val="17"/>
        </w:rPr>
        <w:t>Jul 7-Aug 4, 2014</w:t>
      </w:r>
    </w:p>
    <w:p w:rsidR="0059535A" w:rsidRPr="00F330B7" w:rsidRDefault="008F44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t xml:space="preserve">  </w:t>
      </w:r>
      <w:r w:rsidR="0059535A" w:rsidRPr="00F330B7">
        <w:rPr>
          <w:rFonts w:ascii="Verdana" w:eastAsia="Times New Roman" w:hAnsi="Verdana" w:cs="Times New Roman"/>
          <w:sz w:val="18"/>
          <w:szCs w:val="17"/>
        </w:rPr>
        <w:t xml:space="preserve"> </w:t>
      </w:r>
      <w:r w:rsidR="00754326">
        <w:rPr>
          <w:rFonts w:ascii="Verdana" w:eastAsia="Times New Roman" w:hAnsi="Verdana" w:cs="Times New Roman"/>
          <w:sz w:val="18"/>
          <w:szCs w:val="17"/>
        </w:rPr>
        <w:t xml:space="preserve">   </w:t>
      </w:r>
      <w:r w:rsidR="0059535A" w:rsidRPr="00F330B7">
        <w:rPr>
          <w:rFonts w:ascii="Verdana" w:hAnsi="Verdana" w:cs="Arial"/>
          <w:sz w:val="18"/>
          <w:szCs w:val="18"/>
        </w:rPr>
        <w:t>[N</w:t>
      </w:r>
      <w:r w:rsidR="0059535A" w:rsidRPr="00F330B7">
        <w:rPr>
          <w:rFonts w:ascii="Verdana" w:eastAsia="Times New Roman" w:hAnsi="Verdana" w:cs="Times New Roman"/>
          <w:sz w:val="18"/>
          <w:szCs w:val="17"/>
        </w:rPr>
        <w:t>=3,351]</w:t>
      </w:r>
      <w:r w:rsidR="0059535A" w:rsidRPr="00F330B7">
        <w:rPr>
          <w:rFonts w:ascii="Verdana" w:eastAsia="Times New Roman" w:hAnsi="Verdana" w:cs="Times New Roman"/>
          <w:sz w:val="18"/>
          <w:szCs w:val="17"/>
        </w:rPr>
        <w:tab/>
      </w:r>
      <w:r w:rsidR="0059535A">
        <w:rPr>
          <w:rFonts w:ascii="Verdana" w:eastAsia="Times New Roman" w:hAnsi="Verdana" w:cs="Times New Roman"/>
          <w:sz w:val="18"/>
          <w:szCs w:val="17"/>
        </w:rPr>
        <w:t>22</w:t>
      </w:r>
      <w:r w:rsidR="0059535A">
        <w:rPr>
          <w:rFonts w:ascii="Verdana" w:eastAsia="Times New Roman" w:hAnsi="Verdana" w:cs="Times New Roman"/>
          <w:sz w:val="18"/>
          <w:szCs w:val="17"/>
        </w:rPr>
        <w:tab/>
        <w:t>3</w:t>
      </w:r>
      <w:r w:rsidR="0059535A">
        <w:rPr>
          <w:rFonts w:ascii="Verdana" w:eastAsia="Times New Roman" w:hAnsi="Verdana" w:cs="Times New Roman"/>
          <w:sz w:val="18"/>
          <w:szCs w:val="17"/>
        </w:rPr>
        <w:tab/>
        <w:t>19</w:t>
      </w:r>
      <w:r w:rsidR="0059535A">
        <w:rPr>
          <w:rFonts w:ascii="Verdana" w:eastAsia="Times New Roman" w:hAnsi="Verdana" w:cs="Times New Roman"/>
          <w:sz w:val="18"/>
          <w:szCs w:val="17"/>
        </w:rPr>
        <w:tab/>
        <w:t>36</w:t>
      </w:r>
      <w:r w:rsidR="0059535A">
        <w:rPr>
          <w:rFonts w:ascii="Verdana" w:eastAsia="Times New Roman" w:hAnsi="Verdana" w:cs="Times New Roman"/>
          <w:sz w:val="18"/>
          <w:szCs w:val="17"/>
        </w:rPr>
        <w:tab/>
        <w:t>16</w:t>
      </w:r>
      <w:r w:rsidR="0059535A">
        <w:rPr>
          <w:rFonts w:ascii="Verdana" w:eastAsia="Times New Roman" w:hAnsi="Verdana" w:cs="Times New Roman"/>
          <w:sz w:val="18"/>
          <w:szCs w:val="17"/>
        </w:rPr>
        <w:tab/>
        <w:t>20</w:t>
      </w:r>
      <w:r w:rsidR="0059535A">
        <w:rPr>
          <w:rFonts w:ascii="Verdana" w:eastAsia="Times New Roman" w:hAnsi="Verdana" w:cs="Times New Roman"/>
          <w:sz w:val="18"/>
          <w:szCs w:val="17"/>
        </w:rPr>
        <w:tab/>
        <w:t>18</w:t>
      </w:r>
      <w:r w:rsidR="0059535A">
        <w:rPr>
          <w:rFonts w:ascii="Verdana" w:eastAsia="Times New Roman" w:hAnsi="Verdana" w:cs="Times New Roman"/>
          <w:sz w:val="18"/>
          <w:szCs w:val="17"/>
        </w:rPr>
        <w:tab/>
        <w:t>20</w:t>
      </w:r>
      <w:r w:rsidR="0059535A">
        <w:rPr>
          <w:rFonts w:ascii="Verdana" w:eastAsia="Times New Roman" w:hAnsi="Verdana" w:cs="Times New Roman"/>
          <w:sz w:val="18"/>
          <w:szCs w:val="17"/>
        </w:rPr>
        <w:tab/>
        <w:t>3</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web mode</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[N=1,509]</w:t>
      </w:r>
      <w:r w:rsidRPr="00F330B7">
        <w:rPr>
          <w:rFonts w:ascii="Verdana" w:eastAsia="Times New Roman" w:hAnsi="Verdana" w:cs="Times New Roman"/>
          <w:i/>
          <w:sz w:val="18"/>
          <w:szCs w:val="17"/>
        </w:rPr>
        <w:tab/>
      </w:r>
      <w:r>
        <w:rPr>
          <w:rFonts w:ascii="Verdana" w:eastAsia="Times New Roman" w:hAnsi="Verdana" w:cs="Times New Roman"/>
          <w:i/>
          <w:sz w:val="18"/>
          <w:szCs w:val="17"/>
        </w:rPr>
        <w:t>17</w:t>
      </w:r>
      <w:r>
        <w:rPr>
          <w:rFonts w:ascii="Verdana" w:eastAsia="Times New Roman" w:hAnsi="Verdana" w:cs="Times New Roman"/>
          <w:i/>
          <w:sz w:val="18"/>
          <w:szCs w:val="17"/>
        </w:rPr>
        <w:tab/>
        <w:t>2</w:t>
      </w:r>
      <w:r>
        <w:rPr>
          <w:rFonts w:ascii="Verdana" w:eastAsia="Times New Roman" w:hAnsi="Verdana" w:cs="Times New Roman"/>
          <w:i/>
          <w:sz w:val="18"/>
          <w:szCs w:val="17"/>
        </w:rPr>
        <w:tab/>
        <w:t>15</w:t>
      </w:r>
      <w:r>
        <w:rPr>
          <w:rFonts w:ascii="Verdana" w:eastAsia="Times New Roman" w:hAnsi="Verdana" w:cs="Times New Roman"/>
          <w:i/>
          <w:sz w:val="18"/>
          <w:szCs w:val="17"/>
        </w:rPr>
        <w:tab/>
        <w:t>39</w:t>
      </w:r>
      <w:r>
        <w:rPr>
          <w:rFonts w:ascii="Verdana" w:eastAsia="Times New Roman" w:hAnsi="Verdana" w:cs="Times New Roman"/>
          <w:i/>
          <w:sz w:val="18"/>
          <w:szCs w:val="17"/>
        </w:rPr>
        <w:tab/>
        <w:t>19</w:t>
      </w:r>
      <w:r>
        <w:rPr>
          <w:rFonts w:ascii="Verdana" w:eastAsia="Times New Roman" w:hAnsi="Verdana" w:cs="Times New Roman"/>
          <w:i/>
          <w:sz w:val="18"/>
          <w:szCs w:val="17"/>
        </w:rPr>
        <w:tab/>
        <w:t>20</w:t>
      </w:r>
      <w:r>
        <w:rPr>
          <w:rFonts w:ascii="Verdana" w:eastAsia="Times New Roman" w:hAnsi="Verdana" w:cs="Times New Roman"/>
          <w:i/>
          <w:sz w:val="18"/>
          <w:szCs w:val="17"/>
        </w:rPr>
        <w:tab/>
        <w:t>44</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phone mode</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[N=1,494]</w:t>
      </w:r>
      <w:r w:rsidRPr="00F330B7">
        <w:rPr>
          <w:rFonts w:ascii="Verdana" w:eastAsia="Times New Roman" w:hAnsi="Verdana" w:cs="Times New Roman"/>
          <w:i/>
          <w:sz w:val="18"/>
          <w:szCs w:val="17"/>
        </w:rPr>
        <w:tab/>
      </w:r>
      <w:r>
        <w:rPr>
          <w:rFonts w:ascii="Verdana" w:eastAsia="Times New Roman" w:hAnsi="Verdana" w:cs="Times New Roman"/>
          <w:i/>
          <w:sz w:val="18"/>
          <w:szCs w:val="17"/>
        </w:rPr>
        <w:t>25</w:t>
      </w:r>
      <w:r>
        <w:rPr>
          <w:rFonts w:ascii="Verdana" w:eastAsia="Times New Roman" w:hAnsi="Verdana" w:cs="Times New Roman"/>
          <w:i/>
          <w:sz w:val="18"/>
          <w:szCs w:val="17"/>
        </w:rPr>
        <w:tab/>
        <w:t>3</w:t>
      </w:r>
      <w:r>
        <w:rPr>
          <w:rFonts w:ascii="Verdana" w:eastAsia="Times New Roman" w:hAnsi="Verdana" w:cs="Times New Roman"/>
          <w:i/>
          <w:sz w:val="18"/>
          <w:szCs w:val="17"/>
        </w:rPr>
        <w:tab/>
        <w:t>21</w:t>
      </w:r>
      <w:r>
        <w:rPr>
          <w:rFonts w:ascii="Verdana" w:eastAsia="Times New Roman" w:hAnsi="Verdana" w:cs="Times New Roman"/>
          <w:i/>
          <w:sz w:val="18"/>
          <w:szCs w:val="17"/>
        </w:rPr>
        <w:tab/>
        <w:t>38</w:t>
      </w:r>
      <w:r>
        <w:rPr>
          <w:rFonts w:ascii="Verdana" w:eastAsia="Times New Roman" w:hAnsi="Verdana" w:cs="Times New Roman"/>
          <w:i/>
          <w:sz w:val="18"/>
          <w:szCs w:val="17"/>
        </w:rPr>
        <w:tab/>
        <w:t>14</w:t>
      </w:r>
      <w:r>
        <w:rPr>
          <w:rFonts w:ascii="Verdana" w:eastAsia="Times New Roman" w:hAnsi="Verdana" w:cs="Times New Roman"/>
          <w:i/>
          <w:sz w:val="18"/>
          <w:szCs w:val="17"/>
        </w:rPr>
        <w:tab/>
        <w:t>23</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34</w:t>
      </w:r>
      <w:r>
        <w:rPr>
          <w:rFonts w:ascii="Verdana" w:eastAsia="Times New Roman" w:hAnsi="Verdana" w:cs="Times New Roman"/>
          <w:i/>
          <w:sz w:val="18"/>
          <w:szCs w:val="17"/>
        </w:rPr>
        <w:tab/>
        <w:t>4</w:t>
      </w:r>
    </w:p>
    <w:p w:rsidR="0059535A" w:rsidRDefault="0059535A" w:rsidP="00AF2E64">
      <w:pPr>
        <w:tabs>
          <w:tab w:val="left" w:pos="360"/>
        </w:tabs>
        <w:rPr>
          <w:rFonts w:ascii="Verdana" w:eastAsia="Times New Roman" w:hAnsi="Verdana" w:cs="Times New Roman"/>
          <w:sz w:val="18"/>
          <w:szCs w:val="17"/>
        </w:rPr>
      </w:pP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proofErr w:type="gramStart"/>
      <w:r>
        <w:rPr>
          <w:rFonts w:ascii="Verdana" w:eastAsia="Times New Roman" w:hAnsi="Verdana" w:cs="Times New Roman"/>
          <w:sz w:val="18"/>
          <w:szCs w:val="17"/>
        </w:rPr>
        <w:t>f</w:t>
      </w:r>
      <w:proofErr w:type="gramEnd"/>
      <w:r w:rsidRPr="00682529">
        <w:rPr>
          <w:rFonts w:ascii="Verdana" w:eastAsia="Times New Roman" w:hAnsi="Verdana" w:cs="Times New Roman"/>
          <w:sz w:val="18"/>
          <w:szCs w:val="17"/>
        </w:rPr>
        <w:t>.</w:t>
      </w:r>
      <w:r w:rsidRPr="00682529">
        <w:rPr>
          <w:rFonts w:ascii="Verdana" w:eastAsia="Times New Roman" w:hAnsi="Verdana" w:cs="Times New Roman"/>
          <w:sz w:val="18"/>
          <w:szCs w:val="17"/>
        </w:rPr>
        <w:tab/>
      </w:r>
      <w:r>
        <w:rPr>
          <w:rFonts w:ascii="Verdana" w:eastAsia="Times New Roman" w:hAnsi="Verdana" w:cs="Times New Roman"/>
          <w:sz w:val="18"/>
          <w:szCs w:val="17"/>
        </w:rPr>
        <w:t>Harry Reid</w:t>
      </w:r>
    </w:p>
    <w:p w:rsidR="0059535A"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F330B7">
        <w:rPr>
          <w:rFonts w:ascii="Verdana" w:eastAsia="Times New Roman" w:hAnsi="Verdana" w:cs="Times New Roman"/>
          <w:sz w:val="18"/>
          <w:szCs w:val="17"/>
        </w:rPr>
        <w:t>Jul 7-Aug 4, 2014</w:t>
      </w:r>
    </w:p>
    <w:p w:rsidR="0059535A" w:rsidRPr="00F330B7" w:rsidRDefault="00125369"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t xml:space="preserve">  </w:t>
      </w:r>
      <w:r w:rsidR="0059535A" w:rsidRPr="00F330B7">
        <w:rPr>
          <w:rFonts w:ascii="Verdana" w:eastAsia="Times New Roman" w:hAnsi="Verdana" w:cs="Times New Roman"/>
          <w:sz w:val="18"/>
          <w:szCs w:val="17"/>
        </w:rPr>
        <w:t xml:space="preserve"> </w:t>
      </w:r>
      <w:r w:rsidR="00754326">
        <w:rPr>
          <w:rFonts w:ascii="Verdana" w:eastAsia="Times New Roman" w:hAnsi="Verdana" w:cs="Times New Roman"/>
          <w:sz w:val="18"/>
          <w:szCs w:val="17"/>
        </w:rPr>
        <w:t xml:space="preserve">   </w:t>
      </w:r>
      <w:r w:rsidR="0059535A" w:rsidRPr="00F330B7">
        <w:rPr>
          <w:rFonts w:ascii="Verdana" w:hAnsi="Verdana" w:cs="Arial"/>
          <w:sz w:val="18"/>
          <w:szCs w:val="18"/>
        </w:rPr>
        <w:t>[N</w:t>
      </w:r>
      <w:r w:rsidR="0059535A" w:rsidRPr="00F330B7">
        <w:rPr>
          <w:rFonts w:ascii="Verdana" w:eastAsia="Times New Roman" w:hAnsi="Verdana" w:cs="Times New Roman"/>
          <w:sz w:val="18"/>
          <w:szCs w:val="17"/>
        </w:rPr>
        <w:t>=3,351]</w:t>
      </w:r>
      <w:r w:rsidR="0059535A" w:rsidRPr="00F330B7">
        <w:rPr>
          <w:rFonts w:ascii="Verdana" w:eastAsia="Times New Roman" w:hAnsi="Verdana" w:cs="Times New Roman"/>
          <w:sz w:val="18"/>
          <w:szCs w:val="17"/>
        </w:rPr>
        <w:tab/>
      </w:r>
      <w:r w:rsidR="00846041">
        <w:rPr>
          <w:rFonts w:ascii="Verdana" w:eastAsia="Times New Roman" w:hAnsi="Verdana" w:cs="Times New Roman"/>
          <w:sz w:val="18"/>
          <w:szCs w:val="17"/>
        </w:rPr>
        <w:t>24</w:t>
      </w:r>
      <w:r w:rsidR="00846041">
        <w:rPr>
          <w:rFonts w:ascii="Verdana" w:eastAsia="Times New Roman" w:hAnsi="Verdana" w:cs="Times New Roman"/>
          <w:sz w:val="18"/>
          <w:szCs w:val="17"/>
        </w:rPr>
        <w:tab/>
        <w:t>4</w:t>
      </w:r>
      <w:r w:rsidR="00846041">
        <w:rPr>
          <w:rFonts w:ascii="Verdana" w:eastAsia="Times New Roman" w:hAnsi="Verdana" w:cs="Times New Roman"/>
          <w:sz w:val="18"/>
          <w:szCs w:val="17"/>
        </w:rPr>
        <w:tab/>
        <w:t>20</w:t>
      </w:r>
      <w:r w:rsidR="00846041">
        <w:rPr>
          <w:rFonts w:ascii="Verdana" w:eastAsia="Times New Roman" w:hAnsi="Verdana" w:cs="Times New Roman"/>
          <w:sz w:val="18"/>
          <w:szCs w:val="17"/>
        </w:rPr>
        <w:tab/>
        <w:t>39</w:t>
      </w:r>
      <w:r w:rsidR="00846041">
        <w:rPr>
          <w:rFonts w:ascii="Verdana" w:eastAsia="Times New Roman" w:hAnsi="Verdana" w:cs="Times New Roman"/>
          <w:sz w:val="18"/>
          <w:szCs w:val="17"/>
        </w:rPr>
        <w:tab/>
        <w:t>22</w:t>
      </w:r>
      <w:r w:rsidR="00846041">
        <w:rPr>
          <w:rFonts w:ascii="Verdana" w:eastAsia="Times New Roman" w:hAnsi="Verdana" w:cs="Times New Roman"/>
          <w:sz w:val="18"/>
          <w:szCs w:val="17"/>
        </w:rPr>
        <w:tab/>
        <w:t>17</w:t>
      </w:r>
      <w:r w:rsidR="00846041">
        <w:rPr>
          <w:rFonts w:ascii="Verdana" w:eastAsia="Times New Roman" w:hAnsi="Verdana" w:cs="Times New Roman"/>
          <w:sz w:val="18"/>
          <w:szCs w:val="17"/>
        </w:rPr>
        <w:tab/>
        <w:t>17</w:t>
      </w:r>
      <w:r w:rsidR="00846041">
        <w:rPr>
          <w:rFonts w:ascii="Verdana" w:eastAsia="Times New Roman" w:hAnsi="Verdana" w:cs="Times New Roman"/>
          <w:sz w:val="18"/>
          <w:szCs w:val="17"/>
        </w:rPr>
        <w:tab/>
        <w:t>17</w:t>
      </w:r>
      <w:r w:rsidR="00846041">
        <w:rPr>
          <w:rFonts w:ascii="Verdana" w:eastAsia="Times New Roman" w:hAnsi="Verdana" w:cs="Times New Roman"/>
          <w:sz w:val="18"/>
          <w:szCs w:val="17"/>
        </w:rPr>
        <w:tab/>
        <w:t>2</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web mode</w:t>
      </w:r>
    </w:p>
    <w:p w:rsidR="00846041"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i/>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[N=1,509]</w:t>
      </w:r>
      <w:r w:rsidRPr="00F330B7">
        <w:rPr>
          <w:rFonts w:ascii="Verdana" w:eastAsia="Times New Roman" w:hAnsi="Verdana" w:cs="Times New Roman"/>
          <w:i/>
          <w:sz w:val="18"/>
          <w:szCs w:val="17"/>
        </w:rPr>
        <w:tab/>
      </w:r>
      <w:r w:rsidR="00846041">
        <w:rPr>
          <w:rFonts w:ascii="Verdana" w:eastAsia="Times New Roman" w:hAnsi="Verdana" w:cs="Times New Roman"/>
          <w:i/>
          <w:sz w:val="18"/>
          <w:szCs w:val="17"/>
        </w:rPr>
        <w:t>18</w:t>
      </w:r>
      <w:r w:rsidR="00846041">
        <w:rPr>
          <w:rFonts w:ascii="Verdana" w:eastAsia="Times New Roman" w:hAnsi="Verdana" w:cs="Times New Roman"/>
          <w:i/>
          <w:sz w:val="18"/>
          <w:szCs w:val="17"/>
        </w:rPr>
        <w:tab/>
        <w:t>3</w:t>
      </w:r>
      <w:r w:rsidR="00846041">
        <w:rPr>
          <w:rFonts w:ascii="Verdana" w:eastAsia="Times New Roman" w:hAnsi="Verdana" w:cs="Times New Roman"/>
          <w:i/>
          <w:sz w:val="18"/>
          <w:szCs w:val="17"/>
        </w:rPr>
        <w:tab/>
        <w:t>16</w:t>
      </w:r>
      <w:r w:rsidR="00846041">
        <w:rPr>
          <w:rFonts w:ascii="Verdana" w:eastAsia="Times New Roman" w:hAnsi="Verdana" w:cs="Times New Roman"/>
          <w:i/>
          <w:sz w:val="18"/>
          <w:szCs w:val="17"/>
        </w:rPr>
        <w:tab/>
        <w:t>42</w:t>
      </w:r>
      <w:r w:rsidR="00846041">
        <w:rPr>
          <w:rFonts w:ascii="Verdana" w:eastAsia="Times New Roman" w:hAnsi="Verdana" w:cs="Times New Roman"/>
          <w:i/>
          <w:sz w:val="18"/>
          <w:szCs w:val="17"/>
        </w:rPr>
        <w:tab/>
        <w:t>27</w:t>
      </w:r>
      <w:r w:rsidR="00846041">
        <w:rPr>
          <w:rFonts w:ascii="Verdana" w:eastAsia="Times New Roman" w:hAnsi="Verdana" w:cs="Times New Roman"/>
          <w:i/>
          <w:sz w:val="18"/>
          <w:szCs w:val="17"/>
        </w:rPr>
        <w:tab/>
        <w:t>14</w:t>
      </w:r>
      <w:r w:rsidR="00846041">
        <w:rPr>
          <w:rFonts w:ascii="Verdana" w:eastAsia="Times New Roman" w:hAnsi="Verdana" w:cs="Times New Roman"/>
          <w:i/>
          <w:sz w:val="18"/>
          <w:szCs w:val="17"/>
        </w:rPr>
        <w:tab/>
        <w:t>40</w:t>
      </w:r>
      <w:r w:rsidR="00846041">
        <w:rPr>
          <w:rFonts w:ascii="Verdana" w:eastAsia="Times New Roman" w:hAnsi="Verdana" w:cs="Times New Roman"/>
          <w:i/>
          <w:sz w:val="18"/>
          <w:szCs w:val="17"/>
        </w:rPr>
        <w:tab/>
        <w:t>-</w:t>
      </w:r>
      <w:r w:rsidR="00125369">
        <w:rPr>
          <w:rFonts w:ascii="Verdana" w:eastAsia="Times New Roman" w:hAnsi="Verdana" w:cs="Times New Roman"/>
          <w:i/>
          <w:sz w:val="18"/>
          <w:szCs w:val="17"/>
        </w:rPr>
        <w:t>-</w:t>
      </w:r>
      <w:r w:rsidR="00846041">
        <w:rPr>
          <w:rFonts w:ascii="Verdana" w:eastAsia="Times New Roman" w:hAnsi="Verdana" w:cs="Times New Roman"/>
          <w:i/>
          <w:sz w:val="18"/>
          <w:szCs w:val="17"/>
        </w:rPr>
        <w:tab/>
        <w:t>*</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phone mode</w:t>
      </w:r>
    </w:p>
    <w:p w:rsidR="0059535A" w:rsidRPr="00F330B7" w:rsidRDefault="0059535A" w:rsidP="0059535A">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[N=1,494]</w:t>
      </w:r>
      <w:r w:rsidRPr="00F330B7">
        <w:rPr>
          <w:rFonts w:ascii="Verdana" w:eastAsia="Times New Roman" w:hAnsi="Verdana" w:cs="Times New Roman"/>
          <w:i/>
          <w:sz w:val="18"/>
          <w:szCs w:val="17"/>
        </w:rPr>
        <w:tab/>
      </w:r>
      <w:r w:rsidR="00846041">
        <w:rPr>
          <w:rFonts w:ascii="Verdana" w:eastAsia="Times New Roman" w:hAnsi="Verdana" w:cs="Times New Roman"/>
          <w:i/>
          <w:sz w:val="18"/>
          <w:szCs w:val="17"/>
        </w:rPr>
        <w:t>29</w:t>
      </w:r>
      <w:r w:rsidR="00846041">
        <w:rPr>
          <w:rFonts w:ascii="Verdana" w:eastAsia="Times New Roman" w:hAnsi="Verdana" w:cs="Times New Roman"/>
          <w:i/>
          <w:sz w:val="18"/>
          <w:szCs w:val="17"/>
        </w:rPr>
        <w:tab/>
        <w:t>4</w:t>
      </w:r>
      <w:r w:rsidR="00846041">
        <w:rPr>
          <w:rFonts w:ascii="Verdana" w:eastAsia="Times New Roman" w:hAnsi="Verdana" w:cs="Times New Roman"/>
          <w:i/>
          <w:sz w:val="18"/>
          <w:szCs w:val="17"/>
        </w:rPr>
        <w:tab/>
        <w:t>25</w:t>
      </w:r>
      <w:r w:rsidR="00846041">
        <w:rPr>
          <w:rFonts w:ascii="Verdana" w:eastAsia="Times New Roman" w:hAnsi="Verdana" w:cs="Times New Roman"/>
          <w:i/>
          <w:sz w:val="18"/>
          <w:szCs w:val="17"/>
        </w:rPr>
        <w:tab/>
        <w:t>40</w:t>
      </w:r>
      <w:r w:rsidR="00846041">
        <w:rPr>
          <w:rFonts w:ascii="Verdana" w:eastAsia="Times New Roman" w:hAnsi="Verdana" w:cs="Times New Roman"/>
          <w:i/>
          <w:sz w:val="18"/>
          <w:szCs w:val="17"/>
        </w:rPr>
        <w:tab/>
        <w:t>19</w:t>
      </w:r>
      <w:r w:rsidR="00846041">
        <w:rPr>
          <w:rFonts w:ascii="Verdana" w:eastAsia="Times New Roman" w:hAnsi="Verdana" w:cs="Times New Roman"/>
          <w:i/>
          <w:sz w:val="18"/>
          <w:szCs w:val="17"/>
        </w:rPr>
        <w:tab/>
        <w:t>21</w:t>
      </w:r>
      <w:r w:rsidR="00846041">
        <w:rPr>
          <w:rFonts w:ascii="Verdana" w:eastAsia="Times New Roman" w:hAnsi="Verdana" w:cs="Times New Roman"/>
          <w:i/>
          <w:sz w:val="18"/>
          <w:szCs w:val="17"/>
        </w:rPr>
        <w:tab/>
        <w:t>-</w:t>
      </w:r>
      <w:r w:rsidR="00125369">
        <w:rPr>
          <w:rFonts w:ascii="Verdana" w:eastAsia="Times New Roman" w:hAnsi="Verdana" w:cs="Times New Roman"/>
          <w:i/>
          <w:sz w:val="18"/>
          <w:szCs w:val="17"/>
        </w:rPr>
        <w:t>-</w:t>
      </w:r>
      <w:r w:rsidR="00846041">
        <w:rPr>
          <w:rFonts w:ascii="Verdana" w:eastAsia="Times New Roman" w:hAnsi="Verdana" w:cs="Times New Roman"/>
          <w:i/>
          <w:sz w:val="18"/>
          <w:szCs w:val="17"/>
        </w:rPr>
        <w:tab/>
        <w:t>28</w:t>
      </w:r>
      <w:r w:rsidR="00846041">
        <w:rPr>
          <w:rFonts w:ascii="Verdana" w:eastAsia="Times New Roman" w:hAnsi="Verdana" w:cs="Times New Roman"/>
          <w:i/>
          <w:sz w:val="18"/>
          <w:szCs w:val="17"/>
        </w:rPr>
        <w:tab/>
        <w:t>2</w:t>
      </w:r>
    </w:p>
    <w:p w:rsidR="0059535A" w:rsidRDefault="0059535A" w:rsidP="00AF2E64">
      <w:pPr>
        <w:tabs>
          <w:tab w:val="left" w:pos="360"/>
        </w:tabs>
        <w:rPr>
          <w:rFonts w:ascii="Verdana" w:eastAsia="Times New Roman" w:hAnsi="Verdana" w:cs="Times New Roman"/>
          <w:sz w:val="18"/>
          <w:szCs w:val="17"/>
        </w:rPr>
      </w:pPr>
    </w:p>
    <w:p w:rsidR="00846041"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f</w:t>
      </w:r>
      <w:r w:rsidRPr="00682529">
        <w:rPr>
          <w:rFonts w:ascii="Verdana" w:eastAsia="Times New Roman" w:hAnsi="Verdana" w:cs="Times New Roman"/>
          <w:sz w:val="18"/>
          <w:szCs w:val="17"/>
        </w:rPr>
        <w:t>.</w:t>
      </w:r>
      <w:r w:rsidRPr="00682529">
        <w:rPr>
          <w:rFonts w:ascii="Verdana" w:eastAsia="Times New Roman" w:hAnsi="Verdana" w:cs="Times New Roman"/>
          <w:sz w:val="18"/>
          <w:szCs w:val="17"/>
        </w:rPr>
        <w:tab/>
      </w:r>
      <w:r>
        <w:rPr>
          <w:rFonts w:ascii="Verdana" w:eastAsia="Times New Roman" w:hAnsi="Verdana" w:cs="Times New Roman"/>
          <w:sz w:val="18"/>
          <w:szCs w:val="17"/>
        </w:rPr>
        <w:t>Sarah Palin</w:t>
      </w:r>
    </w:p>
    <w:p w:rsidR="00846041"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F330B7">
        <w:rPr>
          <w:rFonts w:ascii="Verdana" w:eastAsia="Times New Roman" w:hAnsi="Verdana" w:cs="Times New Roman"/>
          <w:sz w:val="18"/>
          <w:szCs w:val="17"/>
        </w:rPr>
        <w:t>Jul 7-Aug 4, 2014</w:t>
      </w:r>
    </w:p>
    <w:p w:rsidR="00846041" w:rsidRPr="00F330B7" w:rsidRDefault="00694206"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Pr>
          <w:rFonts w:ascii="Verdana" w:eastAsia="Times New Roman" w:hAnsi="Verdana" w:cs="Times New Roman"/>
          <w:sz w:val="18"/>
          <w:szCs w:val="17"/>
        </w:rPr>
        <w:tab/>
      </w:r>
      <w:r w:rsidR="00125369">
        <w:rPr>
          <w:rFonts w:ascii="Verdana" w:eastAsia="Times New Roman" w:hAnsi="Verdana" w:cs="Times New Roman"/>
          <w:sz w:val="18"/>
          <w:szCs w:val="17"/>
        </w:rPr>
        <w:t xml:space="preserve">  </w:t>
      </w:r>
      <w:r w:rsidR="00846041" w:rsidRPr="00F330B7">
        <w:rPr>
          <w:rFonts w:ascii="Verdana" w:eastAsia="Times New Roman" w:hAnsi="Verdana" w:cs="Times New Roman"/>
          <w:sz w:val="18"/>
          <w:szCs w:val="17"/>
        </w:rPr>
        <w:t xml:space="preserve"> </w:t>
      </w:r>
      <w:r w:rsidR="00754326">
        <w:rPr>
          <w:rFonts w:ascii="Verdana" w:eastAsia="Times New Roman" w:hAnsi="Verdana" w:cs="Times New Roman"/>
          <w:sz w:val="18"/>
          <w:szCs w:val="17"/>
        </w:rPr>
        <w:t xml:space="preserve">   </w:t>
      </w:r>
      <w:r w:rsidR="00846041" w:rsidRPr="00F330B7">
        <w:rPr>
          <w:rFonts w:ascii="Verdana" w:hAnsi="Verdana" w:cs="Arial"/>
          <w:sz w:val="18"/>
          <w:szCs w:val="18"/>
        </w:rPr>
        <w:t>[N</w:t>
      </w:r>
      <w:r w:rsidR="00846041" w:rsidRPr="00F330B7">
        <w:rPr>
          <w:rFonts w:ascii="Verdana" w:eastAsia="Times New Roman" w:hAnsi="Verdana" w:cs="Times New Roman"/>
          <w:sz w:val="18"/>
          <w:szCs w:val="17"/>
        </w:rPr>
        <w:t>=3,351]</w:t>
      </w:r>
      <w:r w:rsidR="00846041" w:rsidRPr="00F330B7">
        <w:rPr>
          <w:rFonts w:ascii="Verdana" w:eastAsia="Times New Roman" w:hAnsi="Verdana" w:cs="Times New Roman"/>
          <w:sz w:val="18"/>
          <w:szCs w:val="17"/>
        </w:rPr>
        <w:tab/>
      </w:r>
      <w:r w:rsidR="00846041">
        <w:rPr>
          <w:rFonts w:ascii="Verdana" w:eastAsia="Times New Roman" w:hAnsi="Verdana" w:cs="Times New Roman"/>
          <w:sz w:val="18"/>
          <w:szCs w:val="17"/>
        </w:rPr>
        <w:t>37</w:t>
      </w:r>
      <w:r w:rsidR="00846041">
        <w:rPr>
          <w:rFonts w:ascii="Verdana" w:eastAsia="Times New Roman" w:hAnsi="Verdana" w:cs="Times New Roman"/>
          <w:sz w:val="18"/>
          <w:szCs w:val="17"/>
        </w:rPr>
        <w:tab/>
        <w:t>10</w:t>
      </w:r>
      <w:r w:rsidR="00846041">
        <w:rPr>
          <w:rFonts w:ascii="Verdana" w:eastAsia="Times New Roman" w:hAnsi="Verdana" w:cs="Times New Roman"/>
          <w:sz w:val="18"/>
          <w:szCs w:val="17"/>
        </w:rPr>
        <w:tab/>
        <w:t>27</w:t>
      </w:r>
      <w:r w:rsidR="00846041">
        <w:rPr>
          <w:rFonts w:ascii="Verdana" w:eastAsia="Times New Roman" w:hAnsi="Verdana" w:cs="Times New Roman"/>
          <w:sz w:val="18"/>
          <w:szCs w:val="17"/>
        </w:rPr>
        <w:tab/>
        <w:t>57</w:t>
      </w:r>
      <w:r w:rsidR="00846041">
        <w:rPr>
          <w:rFonts w:ascii="Verdana" w:eastAsia="Times New Roman" w:hAnsi="Verdana" w:cs="Times New Roman"/>
          <w:sz w:val="18"/>
          <w:szCs w:val="17"/>
        </w:rPr>
        <w:tab/>
        <w:t>31</w:t>
      </w:r>
      <w:r w:rsidR="00846041">
        <w:rPr>
          <w:rFonts w:ascii="Verdana" w:eastAsia="Times New Roman" w:hAnsi="Verdana" w:cs="Times New Roman"/>
          <w:sz w:val="18"/>
          <w:szCs w:val="17"/>
        </w:rPr>
        <w:tab/>
        <w:t>25</w:t>
      </w:r>
      <w:r w:rsidR="00846041">
        <w:rPr>
          <w:rFonts w:ascii="Verdana" w:eastAsia="Times New Roman" w:hAnsi="Verdana" w:cs="Times New Roman"/>
          <w:sz w:val="18"/>
          <w:szCs w:val="17"/>
        </w:rPr>
        <w:tab/>
        <w:t>2</w:t>
      </w:r>
      <w:r w:rsidR="00846041">
        <w:rPr>
          <w:rFonts w:ascii="Verdana" w:eastAsia="Times New Roman" w:hAnsi="Verdana" w:cs="Times New Roman"/>
          <w:sz w:val="18"/>
          <w:szCs w:val="17"/>
        </w:rPr>
        <w:tab/>
        <w:t>3</w:t>
      </w:r>
      <w:r w:rsidR="00846041">
        <w:rPr>
          <w:rFonts w:ascii="Verdana" w:eastAsia="Times New Roman" w:hAnsi="Verdana" w:cs="Times New Roman"/>
          <w:sz w:val="18"/>
          <w:szCs w:val="17"/>
        </w:rPr>
        <w:tab/>
        <w:t>1</w:t>
      </w:r>
    </w:p>
    <w:p w:rsidR="00846041" w:rsidRPr="00F330B7"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web mode</w:t>
      </w:r>
    </w:p>
    <w:p w:rsidR="00846041"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i/>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[N=1,509]</w:t>
      </w:r>
      <w:r w:rsidRPr="00F330B7">
        <w:rPr>
          <w:rFonts w:ascii="Verdana" w:eastAsia="Times New Roman" w:hAnsi="Verdana" w:cs="Times New Roman"/>
          <w:i/>
          <w:sz w:val="18"/>
          <w:szCs w:val="17"/>
        </w:rPr>
        <w:tab/>
      </w:r>
      <w:r>
        <w:rPr>
          <w:rFonts w:ascii="Verdana" w:eastAsia="Times New Roman" w:hAnsi="Verdana" w:cs="Times New Roman"/>
          <w:i/>
          <w:sz w:val="18"/>
          <w:szCs w:val="17"/>
        </w:rPr>
        <w:t>35</w:t>
      </w:r>
      <w:r>
        <w:rPr>
          <w:rFonts w:ascii="Verdana" w:eastAsia="Times New Roman" w:hAnsi="Verdana" w:cs="Times New Roman"/>
          <w:i/>
          <w:sz w:val="18"/>
          <w:szCs w:val="17"/>
        </w:rPr>
        <w:tab/>
        <w:t>9</w:t>
      </w:r>
      <w:r>
        <w:rPr>
          <w:rFonts w:ascii="Verdana" w:eastAsia="Times New Roman" w:hAnsi="Verdana" w:cs="Times New Roman"/>
          <w:i/>
          <w:sz w:val="18"/>
          <w:szCs w:val="17"/>
        </w:rPr>
        <w:tab/>
        <w:t>26</w:t>
      </w:r>
      <w:r>
        <w:rPr>
          <w:rFonts w:ascii="Verdana" w:eastAsia="Times New Roman" w:hAnsi="Verdana" w:cs="Times New Roman"/>
          <w:i/>
          <w:sz w:val="18"/>
          <w:szCs w:val="17"/>
        </w:rPr>
        <w:tab/>
        <w:t>60</w:t>
      </w:r>
      <w:r>
        <w:rPr>
          <w:rFonts w:ascii="Verdana" w:eastAsia="Times New Roman" w:hAnsi="Verdana" w:cs="Times New Roman"/>
          <w:i/>
          <w:sz w:val="18"/>
          <w:szCs w:val="17"/>
        </w:rPr>
        <w:tab/>
        <w:t>40</w:t>
      </w:r>
      <w:r>
        <w:rPr>
          <w:rFonts w:ascii="Verdana" w:eastAsia="Times New Roman" w:hAnsi="Verdana" w:cs="Times New Roman"/>
          <w:i/>
          <w:sz w:val="18"/>
          <w:szCs w:val="17"/>
        </w:rPr>
        <w:tab/>
        <w:t>20</w:t>
      </w:r>
      <w:r>
        <w:rPr>
          <w:rFonts w:ascii="Verdana" w:eastAsia="Times New Roman" w:hAnsi="Verdana" w:cs="Times New Roman"/>
          <w:i/>
          <w:sz w:val="18"/>
          <w:szCs w:val="17"/>
        </w:rPr>
        <w:tab/>
        <w:t>5</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w:t>
      </w:r>
    </w:p>
    <w:p w:rsidR="00846041" w:rsidRPr="00F330B7"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Based on phone mode</w:t>
      </w:r>
    </w:p>
    <w:p w:rsidR="00846041" w:rsidRPr="00F330B7" w:rsidRDefault="00846041" w:rsidP="00846041">
      <w:pPr>
        <w:widowControl w:val="0"/>
        <w:tabs>
          <w:tab w:val="left" w:pos="360"/>
          <w:tab w:val="left" w:pos="540"/>
          <w:tab w:val="center" w:pos="3330"/>
          <w:tab w:val="center" w:pos="3870"/>
          <w:tab w:val="center" w:pos="4410"/>
          <w:tab w:val="center" w:pos="5130"/>
          <w:tab w:val="center" w:pos="5670"/>
          <w:tab w:val="center" w:pos="6210"/>
          <w:tab w:val="center" w:pos="6930"/>
          <w:tab w:val="center" w:pos="7830"/>
          <w:tab w:val="center" w:pos="8730"/>
        </w:tabs>
        <w:autoSpaceDE w:val="0"/>
        <w:autoSpaceDN w:val="0"/>
        <w:adjustRightInd w:val="0"/>
        <w:rPr>
          <w:rFonts w:ascii="Verdana" w:eastAsia="Times New Roman" w:hAnsi="Verdana" w:cs="Times New Roman"/>
          <w:sz w:val="18"/>
          <w:szCs w:val="17"/>
        </w:rPr>
      </w:pPr>
      <w:r w:rsidRPr="00F330B7">
        <w:rPr>
          <w:rFonts w:ascii="Verdana" w:eastAsia="Times New Roman" w:hAnsi="Verdana" w:cs="Times New Roman"/>
          <w:sz w:val="18"/>
          <w:szCs w:val="17"/>
        </w:rPr>
        <w:tab/>
      </w:r>
      <w:r w:rsidRPr="00F330B7">
        <w:rPr>
          <w:rFonts w:ascii="Verdana" w:eastAsia="Times New Roman" w:hAnsi="Verdana" w:cs="Times New Roman"/>
          <w:sz w:val="18"/>
          <w:szCs w:val="17"/>
        </w:rPr>
        <w:tab/>
      </w:r>
      <w:r w:rsidRPr="00F330B7">
        <w:rPr>
          <w:rFonts w:ascii="Verdana" w:eastAsia="Times New Roman" w:hAnsi="Verdana" w:cs="Times New Roman"/>
          <w:i/>
          <w:sz w:val="18"/>
          <w:szCs w:val="17"/>
        </w:rPr>
        <w:t xml:space="preserve">   [N=1,494]</w:t>
      </w:r>
      <w:r w:rsidRPr="00F330B7">
        <w:rPr>
          <w:rFonts w:ascii="Verdana" w:eastAsia="Times New Roman" w:hAnsi="Verdana" w:cs="Times New Roman"/>
          <w:i/>
          <w:sz w:val="18"/>
          <w:szCs w:val="17"/>
        </w:rPr>
        <w:tab/>
      </w:r>
      <w:r>
        <w:rPr>
          <w:rFonts w:ascii="Verdana" w:eastAsia="Times New Roman" w:hAnsi="Verdana" w:cs="Times New Roman"/>
          <w:i/>
          <w:sz w:val="18"/>
          <w:szCs w:val="17"/>
        </w:rPr>
        <w:t>38</w:t>
      </w:r>
      <w:r>
        <w:rPr>
          <w:rFonts w:ascii="Verdana" w:eastAsia="Times New Roman" w:hAnsi="Verdana" w:cs="Times New Roman"/>
          <w:i/>
          <w:sz w:val="18"/>
          <w:szCs w:val="17"/>
        </w:rPr>
        <w:tab/>
        <w:t>9</w:t>
      </w:r>
      <w:r>
        <w:rPr>
          <w:rFonts w:ascii="Verdana" w:eastAsia="Times New Roman" w:hAnsi="Verdana" w:cs="Times New Roman"/>
          <w:i/>
          <w:sz w:val="18"/>
          <w:szCs w:val="17"/>
        </w:rPr>
        <w:tab/>
        <w:t>29</w:t>
      </w:r>
      <w:r>
        <w:rPr>
          <w:rFonts w:ascii="Verdana" w:eastAsia="Times New Roman" w:hAnsi="Verdana" w:cs="Times New Roman"/>
          <w:i/>
          <w:sz w:val="18"/>
          <w:szCs w:val="17"/>
        </w:rPr>
        <w:tab/>
        <w:t>57</w:t>
      </w:r>
      <w:r>
        <w:rPr>
          <w:rFonts w:ascii="Verdana" w:eastAsia="Times New Roman" w:hAnsi="Verdana" w:cs="Times New Roman"/>
          <w:i/>
          <w:sz w:val="18"/>
          <w:szCs w:val="17"/>
        </w:rPr>
        <w:tab/>
        <w:t>27</w:t>
      </w:r>
      <w:r>
        <w:rPr>
          <w:rFonts w:ascii="Verdana" w:eastAsia="Times New Roman" w:hAnsi="Verdana" w:cs="Times New Roman"/>
          <w:i/>
          <w:sz w:val="18"/>
          <w:szCs w:val="17"/>
        </w:rPr>
        <w:tab/>
        <w:t>31</w:t>
      </w:r>
      <w:r>
        <w:rPr>
          <w:rFonts w:ascii="Verdana" w:eastAsia="Times New Roman" w:hAnsi="Verdana" w:cs="Times New Roman"/>
          <w:i/>
          <w:sz w:val="18"/>
          <w:szCs w:val="17"/>
        </w:rPr>
        <w:tab/>
        <w:t>-</w:t>
      </w:r>
      <w:r w:rsidR="00125369">
        <w:rPr>
          <w:rFonts w:ascii="Verdana" w:eastAsia="Times New Roman" w:hAnsi="Verdana" w:cs="Times New Roman"/>
          <w:i/>
          <w:sz w:val="18"/>
          <w:szCs w:val="17"/>
        </w:rPr>
        <w:t>-</w:t>
      </w:r>
      <w:r>
        <w:rPr>
          <w:rFonts w:ascii="Verdana" w:eastAsia="Times New Roman" w:hAnsi="Verdana" w:cs="Times New Roman"/>
          <w:i/>
          <w:sz w:val="18"/>
          <w:szCs w:val="17"/>
        </w:rPr>
        <w:tab/>
        <w:t>4</w:t>
      </w:r>
      <w:r>
        <w:rPr>
          <w:rFonts w:ascii="Verdana" w:eastAsia="Times New Roman" w:hAnsi="Verdana" w:cs="Times New Roman"/>
          <w:i/>
          <w:sz w:val="18"/>
          <w:szCs w:val="17"/>
        </w:rPr>
        <w:tab/>
        <w:t>1</w:t>
      </w:r>
    </w:p>
    <w:p w:rsidR="00AF2E64" w:rsidRDefault="00AF2E64" w:rsidP="00161864">
      <w:pPr>
        <w:widowControl w:val="0"/>
        <w:tabs>
          <w:tab w:val="left" w:pos="720"/>
          <w:tab w:val="left" w:pos="2580"/>
        </w:tabs>
        <w:autoSpaceDE w:val="0"/>
        <w:autoSpaceDN w:val="0"/>
        <w:adjustRightInd w:val="0"/>
        <w:ind w:left="720" w:hanging="720"/>
        <w:contextualSpacing/>
        <w:rPr>
          <w:rFonts w:ascii="Verdana" w:eastAsia="Times New Roman" w:hAnsi="Verdana" w:cs="Times New Roman"/>
          <w:sz w:val="18"/>
          <w:szCs w:val="17"/>
        </w:rPr>
      </w:pPr>
    </w:p>
    <w:p w:rsidR="00303EFA" w:rsidRPr="001A00DD" w:rsidRDefault="00303EFA" w:rsidP="00303EFA">
      <w:pPr>
        <w:widowControl w:val="0"/>
        <w:tabs>
          <w:tab w:val="left" w:pos="720"/>
          <w:tab w:val="left" w:pos="2580"/>
        </w:tabs>
        <w:autoSpaceDE w:val="0"/>
        <w:autoSpaceDN w:val="0"/>
        <w:adjustRightInd w:val="0"/>
        <w:ind w:left="720" w:hanging="720"/>
        <w:rPr>
          <w:rFonts w:ascii="Verdana" w:eastAsia="Times New Roman" w:hAnsi="Verdana" w:cs="Times New Roman"/>
          <w:color w:val="000000"/>
          <w:sz w:val="18"/>
          <w:szCs w:val="18"/>
        </w:rPr>
      </w:pPr>
    </w:p>
    <w:p w:rsidR="00754326" w:rsidRDefault="00754326">
      <w:pPr>
        <w:rPr>
          <w:rFonts w:ascii="Verdana" w:hAnsi="Verdana" w:cs="Arial"/>
          <w:b/>
          <w:sz w:val="18"/>
          <w:szCs w:val="18"/>
        </w:rPr>
      </w:pPr>
      <w:r>
        <w:rPr>
          <w:rFonts w:ascii="Verdana" w:hAnsi="Verdana" w:cs="Arial"/>
          <w:b/>
          <w:sz w:val="18"/>
          <w:szCs w:val="18"/>
        </w:rPr>
        <w:br w:type="page"/>
      </w:r>
    </w:p>
    <w:p w:rsidR="00754326" w:rsidRDefault="001C0A60" w:rsidP="00037E5B">
      <w:pPr>
        <w:rPr>
          <w:rFonts w:ascii="Verdana" w:hAnsi="Verdana" w:cs="Arial"/>
          <w:b/>
          <w:sz w:val="18"/>
          <w:szCs w:val="18"/>
        </w:rPr>
      </w:pPr>
      <w:r w:rsidRPr="007437E6">
        <w:rPr>
          <w:rFonts w:ascii="Verdana" w:hAnsi="Verdana" w:cs="Arial"/>
          <w:b/>
          <w:sz w:val="18"/>
          <w:szCs w:val="18"/>
        </w:rPr>
        <w:lastRenderedPageBreak/>
        <w:t>RANDOMIZE Q21, Q22, AND Q23</w:t>
      </w:r>
    </w:p>
    <w:p w:rsidR="00303EFA" w:rsidRPr="00037E5B" w:rsidRDefault="003D6510" w:rsidP="00037E5B">
      <w:pPr>
        <w:rPr>
          <w:rFonts w:ascii="Verdana" w:hAnsi="Verdana"/>
          <w:b/>
          <w:sz w:val="18"/>
          <w:szCs w:val="18"/>
        </w:rPr>
      </w:pPr>
      <w:r w:rsidRPr="00037E5B">
        <w:rPr>
          <w:rFonts w:ascii="Verdana" w:hAnsi="Verdana"/>
          <w:b/>
          <w:sz w:val="18"/>
          <w:szCs w:val="18"/>
        </w:rPr>
        <w:t>ASK ALL:</w:t>
      </w:r>
    </w:p>
    <w:p w:rsidR="00303EFA" w:rsidRPr="0036405C" w:rsidRDefault="00303EFA" w:rsidP="0036405C">
      <w:pPr>
        <w:ind w:left="720" w:hanging="720"/>
        <w:rPr>
          <w:rFonts w:ascii="Verdana" w:hAnsi="Verdana" w:cs="Arial"/>
          <w:sz w:val="18"/>
          <w:szCs w:val="18"/>
        </w:rPr>
      </w:pPr>
      <w:r w:rsidRPr="001A00DD">
        <w:rPr>
          <w:rFonts w:ascii="Verdana" w:hAnsi="Verdana" w:cs="Arial"/>
          <w:sz w:val="18"/>
          <w:szCs w:val="18"/>
        </w:rPr>
        <w:t>Q</w:t>
      </w:r>
      <w:r w:rsidR="003D6510">
        <w:rPr>
          <w:rFonts w:ascii="Verdana" w:hAnsi="Verdana" w:cs="Arial"/>
          <w:sz w:val="18"/>
          <w:szCs w:val="18"/>
        </w:rPr>
        <w:t>.</w:t>
      </w:r>
      <w:r w:rsidRPr="001A00DD">
        <w:rPr>
          <w:rFonts w:ascii="Verdana" w:hAnsi="Verdana" w:cs="Arial"/>
          <w:sz w:val="18"/>
          <w:szCs w:val="18"/>
        </w:rPr>
        <w:t>2</w:t>
      </w:r>
      <w:r w:rsidR="00995FA4">
        <w:rPr>
          <w:rFonts w:ascii="Verdana" w:hAnsi="Verdana" w:cs="Arial"/>
          <w:sz w:val="18"/>
          <w:szCs w:val="18"/>
        </w:rPr>
        <w:t>1</w:t>
      </w:r>
      <w:r w:rsidR="003D6510">
        <w:rPr>
          <w:rFonts w:ascii="Verdana" w:hAnsi="Verdana" w:cs="Arial"/>
          <w:sz w:val="18"/>
          <w:szCs w:val="18"/>
        </w:rPr>
        <w:tab/>
      </w:r>
      <w:proofErr w:type="gramStart"/>
      <w:r w:rsidRPr="00716BFE">
        <w:rPr>
          <w:rFonts w:ascii="Verdana" w:hAnsi="Verdana" w:cs="Arial"/>
          <w:b/>
          <w:sz w:val="18"/>
          <w:szCs w:val="18"/>
        </w:rPr>
        <w:t>Which of the next two statements comes closer to your views, even if neither is exactly right.</w:t>
      </w:r>
      <w:proofErr w:type="gramEnd"/>
      <w:r w:rsidR="0036405C">
        <w:rPr>
          <w:rFonts w:ascii="Verdana" w:hAnsi="Verdana" w:cs="Arial"/>
          <w:sz w:val="18"/>
          <w:szCs w:val="18"/>
        </w:rPr>
        <w:t xml:space="preserve"> </w:t>
      </w:r>
      <w:r w:rsidRPr="001A00DD">
        <w:rPr>
          <w:rFonts w:ascii="Verdana" w:hAnsi="Verdana" w:cs="Arial"/>
          <w:b/>
          <w:sz w:val="18"/>
          <w:szCs w:val="18"/>
        </w:rPr>
        <w:t xml:space="preserve">[RANDOMIZE </w:t>
      </w:r>
      <w:r w:rsidR="0036405C">
        <w:rPr>
          <w:rFonts w:ascii="Verdana" w:hAnsi="Verdana" w:cs="Arial"/>
          <w:b/>
          <w:sz w:val="18"/>
          <w:szCs w:val="18"/>
        </w:rPr>
        <w:t>OPTIONS</w:t>
      </w:r>
      <w:r w:rsidR="00DD2078">
        <w:rPr>
          <w:rFonts w:ascii="Verdana" w:hAnsi="Verdana" w:cs="Arial"/>
          <w:b/>
          <w:sz w:val="18"/>
          <w:szCs w:val="18"/>
        </w:rPr>
        <w:t>]</w:t>
      </w:r>
    </w:p>
    <w:p w:rsidR="00303EFA" w:rsidRDefault="00303EFA" w:rsidP="00303EFA">
      <w:pPr>
        <w:ind w:left="720" w:hanging="720"/>
        <w:rPr>
          <w:rFonts w:ascii="Verdana" w:hAnsi="Verdana" w:cs="Arial"/>
          <w:b/>
          <w:sz w:val="18"/>
          <w:szCs w:val="18"/>
        </w:rPr>
      </w:pPr>
    </w:p>
    <w:p w:rsidR="00E52E35" w:rsidRPr="003523EC" w:rsidRDefault="00E52E35" w:rsidP="00E52E35">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Pr>
          <w:rFonts w:ascii="Verdana" w:eastAsia="Times New Roman" w:hAnsi="Verdana" w:cs="Times New Roman"/>
          <w:sz w:val="18"/>
          <w:szCs w:val="17"/>
        </w:rPr>
        <w:t>total</w:t>
      </w:r>
      <w:proofErr w:type="gramEnd"/>
      <w:r>
        <w:rPr>
          <w:rFonts w:ascii="Verdana" w:eastAsia="Times New Roman" w:hAnsi="Verdana" w:cs="Times New Roman"/>
          <w:sz w:val="18"/>
          <w:szCs w:val="17"/>
        </w:rPr>
        <w:tab/>
        <w:t>web mode</w:t>
      </w:r>
      <w:r>
        <w:rPr>
          <w:rFonts w:ascii="Verdana" w:eastAsia="Times New Roman" w:hAnsi="Verdana" w:cs="Times New Roman"/>
          <w:sz w:val="18"/>
          <w:szCs w:val="17"/>
        </w:rPr>
        <w:tab/>
        <w:t>phone mode</w:t>
      </w:r>
    </w:p>
    <w:p w:rsidR="00E52E35" w:rsidRDefault="00E52E35" w:rsidP="00E52E35">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A5758F">
        <w:rPr>
          <w:rFonts w:ascii="Verdana" w:eastAsia="Times New Roman" w:hAnsi="Verdana" w:cs="Times New Roman"/>
          <w:sz w:val="18"/>
          <w:szCs w:val="17"/>
        </w:rPr>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68460C" w:rsidRDefault="00E52E35" w:rsidP="00E52E35">
      <w:pPr>
        <w:tabs>
          <w:tab w:val="center" w:pos="720"/>
          <w:tab w:val="center" w:pos="2160"/>
          <w:tab w:val="center" w:pos="3600"/>
          <w:tab w:val="left" w:pos="4410"/>
        </w:tabs>
        <w:rPr>
          <w:rFonts w:ascii="Verdana" w:hAnsi="Verdana" w:cs="Arial"/>
          <w:sz w:val="18"/>
          <w:szCs w:val="18"/>
        </w:rPr>
      </w:pPr>
      <w:r>
        <w:rPr>
          <w:rFonts w:ascii="Verdana" w:eastAsia="Times New Roman" w:hAnsi="Verdana" w:cs="Times New Roman"/>
          <w:sz w:val="18"/>
          <w:szCs w:val="17"/>
        </w:rPr>
        <w:tab/>
      </w:r>
      <w:r>
        <w:rPr>
          <w:rFonts w:ascii="Verdana" w:eastAsia="Times New Roman" w:hAnsi="Verdana" w:cs="Times New Roman"/>
          <w:sz w:val="18"/>
          <w:szCs w:val="17"/>
        </w:rPr>
        <w:tab/>
      </w:r>
      <w:r w:rsidRPr="003523EC">
        <w:rPr>
          <w:rFonts w:ascii="Verdana" w:eastAsia="Times New Roman" w:hAnsi="Verdana" w:cs="Times New Roman"/>
          <w:sz w:val="18"/>
          <w:szCs w:val="17"/>
        </w:rPr>
        <w:tab/>
      </w:r>
      <w:r>
        <w:rPr>
          <w:rFonts w:ascii="Verdana" w:eastAsia="Times New Roman" w:hAnsi="Verdana" w:cs="Times New Roman"/>
          <w:sz w:val="18"/>
          <w:szCs w:val="17"/>
        </w:rPr>
        <w:tab/>
      </w:r>
      <w:r w:rsidR="0068460C">
        <w:rPr>
          <w:rFonts w:ascii="Verdana" w:eastAsia="Times New Roman" w:hAnsi="Verdana" w:cs="Times New Roman"/>
          <w:sz w:val="18"/>
          <w:szCs w:val="17"/>
        </w:rPr>
        <w:t xml:space="preserve">It </w:t>
      </w:r>
      <w:r w:rsidR="0068460C" w:rsidRPr="00B801E4">
        <w:rPr>
          <w:rFonts w:ascii="Verdana" w:hAnsi="Verdana" w:cs="Arial"/>
          <w:sz w:val="18"/>
          <w:szCs w:val="18"/>
        </w:rPr>
        <w:t xml:space="preserve">is not necessary to believe in God in order to be </w:t>
      </w:r>
    </w:p>
    <w:p w:rsidR="00E52E35" w:rsidRPr="0068460C" w:rsidRDefault="0068460C" w:rsidP="00E52E35">
      <w:pPr>
        <w:tabs>
          <w:tab w:val="center" w:pos="720"/>
          <w:tab w:val="center" w:pos="2160"/>
          <w:tab w:val="center" w:pos="3600"/>
          <w:tab w:val="left" w:pos="4410"/>
        </w:tabs>
      </w:pPr>
      <w:r>
        <w:rPr>
          <w:rFonts w:ascii="Verdana" w:hAnsi="Verdana" w:cs="Arial"/>
          <w:sz w:val="18"/>
          <w:szCs w:val="18"/>
        </w:rPr>
        <w:tab/>
      </w:r>
      <w:r w:rsidR="00F0284B">
        <w:rPr>
          <w:rFonts w:ascii="Verdana" w:hAnsi="Verdana" w:cs="Arial"/>
          <w:sz w:val="18"/>
          <w:szCs w:val="18"/>
        </w:rPr>
        <w:t>55</w:t>
      </w:r>
      <w:r>
        <w:rPr>
          <w:rFonts w:ascii="Verdana" w:hAnsi="Verdana" w:cs="Arial"/>
          <w:sz w:val="18"/>
          <w:szCs w:val="18"/>
        </w:rPr>
        <w:tab/>
      </w:r>
      <w:r w:rsidR="00F0284B">
        <w:rPr>
          <w:rFonts w:ascii="Verdana" w:hAnsi="Verdana" w:cs="Arial"/>
          <w:sz w:val="18"/>
          <w:szCs w:val="18"/>
        </w:rPr>
        <w:t>58</w:t>
      </w:r>
      <w:r>
        <w:rPr>
          <w:rFonts w:ascii="Verdana" w:hAnsi="Verdana" w:cs="Arial"/>
          <w:sz w:val="18"/>
          <w:szCs w:val="18"/>
        </w:rPr>
        <w:tab/>
      </w:r>
      <w:r w:rsidR="00F0284B">
        <w:rPr>
          <w:rFonts w:ascii="Verdana" w:hAnsi="Verdana" w:cs="Arial"/>
          <w:sz w:val="18"/>
          <w:szCs w:val="18"/>
        </w:rPr>
        <w:t>59</w:t>
      </w:r>
      <w:r>
        <w:rPr>
          <w:rFonts w:ascii="Verdana" w:hAnsi="Verdana" w:cs="Arial"/>
          <w:sz w:val="18"/>
          <w:szCs w:val="18"/>
        </w:rPr>
        <w:tab/>
        <w:t xml:space="preserve">   </w:t>
      </w:r>
      <w:r w:rsidRPr="00B801E4">
        <w:rPr>
          <w:rFonts w:ascii="Verdana" w:hAnsi="Verdana" w:cs="Arial"/>
          <w:sz w:val="18"/>
          <w:szCs w:val="18"/>
        </w:rPr>
        <w:t>moral and have good values</w:t>
      </w:r>
    </w:p>
    <w:p w:rsidR="0093535A" w:rsidRDefault="00E52E35" w:rsidP="00E52E35">
      <w:pPr>
        <w:tabs>
          <w:tab w:val="center" w:pos="720"/>
          <w:tab w:val="center" w:pos="2160"/>
          <w:tab w:val="center" w:pos="3600"/>
          <w:tab w:val="left" w:pos="4410"/>
        </w:tabs>
        <w:rPr>
          <w:rFonts w:ascii="Verdana" w:hAnsi="Verdana" w:cs="Arial"/>
          <w:sz w:val="18"/>
          <w:szCs w:val="18"/>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sidR="0068460C">
        <w:rPr>
          <w:rFonts w:ascii="Verdana" w:eastAsia="Times New Roman" w:hAnsi="Verdana" w:cs="Times New Roman"/>
          <w:sz w:val="18"/>
          <w:szCs w:val="17"/>
        </w:rPr>
        <w:t xml:space="preserve">It </w:t>
      </w:r>
      <w:r w:rsidR="0093535A">
        <w:rPr>
          <w:rFonts w:ascii="Verdana" w:hAnsi="Verdana" w:cs="Arial"/>
          <w:sz w:val="18"/>
          <w:szCs w:val="18"/>
        </w:rPr>
        <w:t xml:space="preserve">is </w:t>
      </w:r>
      <w:r w:rsidR="0068460C" w:rsidRPr="00B801E4">
        <w:rPr>
          <w:rFonts w:ascii="Verdana" w:hAnsi="Verdana" w:cs="Arial"/>
          <w:sz w:val="18"/>
          <w:szCs w:val="18"/>
        </w:rPr>
        <w:t xml:space="preserve">necessary to believe in God in order to be moral </w:t>
      </w:r>
    </w:p>
    <w:p w:rsidR="00E52E35" w:rsidRDefault="0093535A" w:rsidP="00E52E35">
      <w:pPr>
        <w:tabs>
          <w:tab w:val="center" w:pos="720"/>
          <w:tab w:val="center" w:pos="2160"/>
          <w:tab w:val="center" w:pos="3600"/>
          <w:tab w:val="left" w:pos="4410"/>
        </w:tabs>
        <w:rPr>
          <w:rFonts w:ascii="Verdana" w:hAnsi="Verdana" w:cs="Arial"/>
          <w:sz w:val="18"/>
          <w:szCs w:val="18"/>
        </w:rPr>
      </w:pPr>
      <w:r>
        <w:rPr>
          <w:rFonts w:ascii="Verdana" w:hAnsi="Verdana" w:cs="Arial"/>
          <w:sz w:val="18"/>
          <w:szCs w:val="18"/>
        </w:rPr>
        <w:tab/>
      </w:r>
      <w:r w:rsidR="00F0284B">
        <w:rPr>
          <w:rFonts w:ascii="Verdana" w:hAnsi="Verdana" w:cs="Arial"/>
          <w:sz w:val="18"/>
          <w:szCs w:val="18"/>
        </w:rPr>
        <w:t>44</w:t>
      </w:r>
      <w:r>
        <w:rPr>
          <w:rFonts w:ascii="Verdana" w:hAnsi="Verdana" w:cs="Arial"/>
          <w:sz w:val="18"/>
          <w:szCs w:val="18"/>
        </w:rPr>
        <w:tab/>
      </w:r>
      <w:r w:rsidR="00F0284B">
        <w:rPr>
          <w:rFonts w:ascii="Verdana" w:hAnsi="Verdana" w:cs="Arial"/>
          <w:sz w:val="18"/>
          <w:szCs w:val="18"/>
        </w:rPr>
        <w:t>42</w:t>
      </w:r>
      <w:r>
        <w:rPr>
          <w:rFonts w:ascii="Verdana" w:hAnsi="Verdana" w:cs="Arial"/>
          <w:sz w:val="18"/>
          <w:szCs w:val="18"/>
        </w:rPr>
        <w:tab/>
      </w:r>
      <w:r w:rsidR="00F0284B">
        <w:rPr>
          <w:rFonts w:ascii="Verdana" w:hAnsi="Verdana" w:cs="Arial"/>
          <w:sz w:val="18"/>
          <w:szCs w:val="18"/>
        </w:rPr>
        <w:t>40</w:t>
      </w:r>
      <w:r>
        <w:rPr>
          <w:rFonts w:ascii="Verdana" w:hAnsi="Verdana" w:cs="Arial"/>
          <w:sz w:val="18"/>
          <w:szCs w:val="18"/>
        </w:rPr>
        <w:tab/>
        <w:t xml:space="preserve">   </w:t>
      </w:r>
      <w:r w:rsidR="0068460C" w:rsidRPr="00B801E4">
        <w:rPr>
          <w:rFonts w:ascii="Verdana" w:hAnsi="Verdana" w:cs="Arial"/>
          <w:sz w:val="18"/>
          <w:szCs w:val="18"/>
        </w:rPr>
        <w:t>and have good values</w:t>
      </w:r>
    </w:p>
    <w:p w:rsidR="00671CC6" w:rsidRPr="0068460C" w:rsidRDefault="00671CC6" w:rsidP="00E52E35">
      <w:pPr>
        <w:tabs>
          <w:tab w:val="center" w:pos="720"/>
          <w:tab w:val="center" w:pos="2160"/>
          <w:tab w:val="center" w:pos="3600"/>
          <w:tab w:val="left" w:pos="4410"/>
        </w:tabs>
        <w:rPr>
          <w:rFonts w:ascii="Verdana" w:eastAsia="Times New Roman" w:hAnsi="Verdana" w:cs="Times New Roman"/>
          <w:sz w:val="18"/>
          <w:szCs w:val="17"/>
        </w:rPr>
      </w:pPr>
      <w:r>
        <w:rPr>
          <w:rFonts w:ascii="Verdana" w:hAnsi="Verdana" w:cs="Arial"/>
          <w:sz w:val="18"/>
          <w:szCs w:val="18"/>
        </w:rPr>
        <w:tab/>
      </w:r>
      <w:proofErr w:type="gramStart"/>
      <w:r w:rsidR="00F0284B">
        <w:rPr>
          <w:rFonts w:ascii="Verdana" w:hAnsi="Verdana" w:cs="Arial"/>
          <w:sz w:val="18"/>
          <w:szCs w:val="18"/>
        </w:rPr>
        <w:t>*</w:t>
      </w:r>
      <w:r>
        <w:rPr>
          <w:rFonts w:ascii="Verdana" w:hAnsi="Verdana" w:cs="Arial"/>
          <w:sz w:val="18"/>
          <w:szCs w:val="18"/>
        </w:rPr>
        <w:tab/>
      </w:r>
      <w:r w:rsidR="00F0284B">
        <w:rPr>
          <w:rFonts w:ascii="Verdana" w:hAnsi="Verdana" w:cs="Arial"/>
          <w:sz w:val="18"/>
          <w:szCs w:val="18"/>
        </w:rPr>
        <w:t>-</w:t>
      </w:r>
      <w:r w:rsidR="00A5758F">
        <w:rPr>
          <w:rFonts w:ascii="Verdana" w:hAnsi="Verdana" w:cs="Arial"/>
          <w:sz w:val="18"/>
          <w:szCs w:val="18"/>
        </w:rPr>
        <w:t>-</w:t>
      </w:r>
      <w:r>
        <w:rPr>
          <w:rFonts w:ascii="Verdana" w:hAnsi="Verdana" w:cs="Arial"/>
          <w:sz w:val="18"/>
          <w:szCs w:val="18"/>
        </w:rPr>
        <w:tab/>
      </w:r>
      <w:r w:rsidR="00F0284B">
        <w:rPr>
          <w:rFonts w:ascii="Verdana" w:hAnsi="Verdana" w:cs="Arial"/>
          <w:sz w:val="18"/>
          <w:szCs w:val="18"/>
        </w:rPr>
        <w:t>1</w:t>
      </w:r>
      <w:r>
        <w:rPr>
          <w:rFonts w:ascii="Verdana" w:hAnsi="Verdana" w:cs="Arial"/>
          <w:sz w:val="18"/>
          <w:szCs w:val="18"/>
        </w:rPr>
        <w:tab/>
        <w:t xml:space="preserve">Neither/Both equally </w:t>
      </w:r>
      <w:r>
        <w:rPr>
          <w:rFonts w:ascii="Verdana" w:eastAsia="Times New Roman" w:hAnsi="Verdana" w:cs="Times New Roman"/>
          <w:b/>
          <w:sz w:val="18"/>
          <w:szCs w:val="17"/>
        </w:rPr>
        <w:t>(VOL.)</w:t>
      </w:r>
      <w:proofErr w:type="gramEnd"/>
      <w:r w:rsidRPr="004613B0">
        <w:rPr>
          <w:rStyle w:val="FootnoteReference"/>
          <w:rFonts w:ascii="Verdana" w:eastAsia="Times New Roman" w:hAnsi="Verdana" w:cs="Times New Roman"/>
          <w:sz w:val="18"/>
          <w:szCs w:val="17"/>
        </w:rPr>
        <w:footnoteReference w:id="13"/>
      </w:r>
    </w:p>
    <w:p w:rsidR="00303EFA" w:rsidRPr="00B801E4" w:rsidRDefault="00E52E35" w:rsidP="0093535A">
      <w:pPr>
        <w:tabs>
          <w:tab w:val="center" w:pos="720"/>
          <w:tab w:val="center" w:pos="2160"/>
          <w:tab w:val="center" w:pos="3600"/>
          <w:tab w:val="left" w:pos="4410"/>
        </w:tabs>
        <w:rPr>
          <w:rFonts w:ascii="Verdana" w:hAnsi="Verdana" w:cs="Arial"/>
          <w:sz w:val="18"/>
          <w:szCs w:val="18"/>
        </w:rPr>
      </w:pPr>
      <w:r>
        <w:rPr>
          <w:rFonts w:ascii="Verdana" w:eastAsia="Times New Roman" w:hAnsi="Verdana" w:cs="Times New Roman"/>
          <w:sz w:val="18"/>
          <w:szCs w:val="17"/>
        </w:rPr>
        <w:tab/>
      </w:r>
      <w:r w:rsidR="00F0284B">
        <w:rPr>
          <w:rFonts w:ascii="Verdana" w:eastAsia="Times New Roman" w:hAnsi="Verdana" w:cs="Times New Roman"/>
          <w:sz w:val="18"/>
          <w:szCs w:val="17"/>
        </w:rPr>
        <w:t>1</w:t>
      </w:r>
      <w:r>
        <w:rPr>
          <w:rFonts w:ascii="Verdana" w:eastAsia="Times New Roman" w:hAnsi="Verdana" w:cs="Times New Roman"/>
          <w:sz w:val="18"/>
          <w:szCs w:val="17"/>
        </w:rPr>
        <w:tab/>
      </w:r>
      <w:r w:rsidR="00F0284B">
        <w:rPr>
          <w:rFonts w:ascii="Verdana" w:eastAsia="Times New Roman" w:hAnsi="Verdana" w:cs="Times New Roman"/>
          <w:sz w:val="18"/>
          <w:szCs w:val="17"/>
        </w:rPr>
        <w:t>*</w:t>
      </w:r>
      <w:r>
        <w:rPr>
          <w:rFonts w:ascii="Verdana" w:eastAsia="Times New Roman" w:hAnsi="Verdana" w:cs="Times New Roman"/>
          <w:sz w:val="18"/>
          <w:szCs w:val="17"/>
        </w:rPr>
        <w:tab/>
      </w:r>
      <w:r w:rsidR="00F0284B">
        <w:rPr>
          <w:rFonts w:ascii="Verdana" w:eastAsia="Times New Roman" w:hAnsi="Verdana" w:cs="Times New Roman"/>
          <w:sz w:val="18"/>
          <w:szCs w:val="17"/>
        </w:rPr>
        <w:t>*</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Pr>
          <w:rFonts w:ascii="Verdana" w:eastAsia="Times New Roman" w:hAnsi="Verdana" w:cs="Times New Roman"/>
          <w:b/>
          <w:sz w:val="18"/>
          <w:szCs w:val="17"/>
        </w:rPr>
        <w:t>(VOL.)</w:t>
      </w:r>
    </w:p>
    <w:p w:rsidR="008465D2" w:rsidRDefault="008465D2" w:rsidP="00161864">
      <w:pPr>
        <w:pStyle w:val="Header"/>
        <w:widowControl/>
        <w:autoSpaceDE/>
        <w:autoSpaceDN/>
        <w:adjustRightInd/>
        <w:rPr>
          <w:rFonts w:ascii="Verdana" w:hAnsi="Verdana" w:cs="Arial"/>
          <w:b/>
          <w:sz w:val="18"/>
          <w:szCs w:val="18"/>
        </w:rPr>
      </w:pPr>
    </w:p>
    <w:p w:rsidR="001C0A60" w:rsidRPr="00125369" w:rsidRDefault="001C0A60" w:rsidP="00125369">
      <w:pPr>
        <w:rPr>
          <w:rFonts w:ascii="Verdana" w:eastAsia="Times New Roman" w:hAnsi="Verdana" w:cs="Arial"/>
          <w:b/>
          <w:sz w:val="18"/>
          <w:szCs w:val="18"/>
        </w:rPr>
      </w:pPr>
      <w:r w:rsidRPr="007437E6">
        <w:rPr>
          <w:rFonts w:ascii="Verdana" w:hAnsi="Verdana" w:cs="Arial"/>
          <w:b/>
          <w:sz w:val="18"/>
          <w:szCs w:val="18"/>
        </w:rPr>
        <w:t>RANDOMIZE Q21, Q22, AND Q23</w:t>
      </w:r>
    </w:p>
    <w:p w:rsidR="00303EFA" w:rsidRPr="0046279C" w:rsidRDefault="00303EFA" w:rsidP="00303EFA">
      <w:pPr>
        <w:pStyle w:val="Header"/>
        <w:widowControl/>
        <w:autoSpaceDE/>
        <w:autoSpaceDN/>
        <w:adjustRightInd/>
        <w:ind w:left="720" w:hanging="720"/>
        <w:rPr>
          <w:rFonts w:ascii="Verdana" w:hAnsi="Verdana" w:cs="Arial"/>
          <w:b/>
          <w:sz w:val="18"/>
          <w:szCs w:val="18"/>
        </w:rPr>
      </w:pPr>
      <w:r w:rsidRPr="0046279C">
        <w:rPr>
          <w:rFonts w:ascii="Verdana" w:hAnsi="Verdana" w:cs="Arial"/>
          <w:b/>
          <w:sz w:val="18"/>
          <w:szCs w:val="18"/>
        </w:rPr>
        <w:t>ASK ALL</w:t>
      </w:r>
      <w:r w:rsidR="003D6510">
        <w:rPr>
          <w:rFonts w:ascii="Verdana" w:hAnsi="Verdana" w:cs="Arial"/>
          <w:b/>
          <w:sz w:val="18"/>
          <w:szCs w:val="18"/>
        </w:rPr>
        <w:t>:</w:t>
      </w:r>
    </w:p>
    <w:p w:rsidR="00303EFA" w:rsidRPr="001A00DD" w:rsidRDefault="00303EFA" w:rsidP="00303EFA">
      <w:pPr>
        <w:pStyle w:val="Header"/>
        <w:widowControl/>
        <w:autoSpaceDE/>
        <w:autoSpaceDN/>
        <w:adjustRightInd/>
        <w:ind w:left="720" w:hanging="720"/>
        <w:rPr>
          <w:rFonts w:ascii="Verdana" w:hAnsi="Verdana" w:cs="Arial"/>
          <w:sz w:val="18"/>
          <w:szCs w:val="18"/>
        </w:rPr>
      </w:pPr>
      <w:r w:rsidRPr="001A00DD">
        <w:rPr>
          <w:rFonts w:ascii="Verdana" w:hAnsi="Verdana" w:cs="Arial"/>
          <w:sz w:val="18"/>
          <w:szCs w:val="18"/>
        </w:rPr>
        <w:t>Q</w:t>
      </w:r>
      <w:r w:rsidR="003D6510">
        <w:rPr>
          <w:rFonts w:ascii="Verdana" w:hAnsi="Verdana" w:cs="Arial"/>
          <w:sz w:val="18"/>
          <w:szCs w:val="18"/>
        </w:rPr>
        <w:t>.</w:t>
      </w:r>
      <w:r w:rsidR="00995FA4">
        <w:rPr>
          <w:rFonts w:ascii="Verdana" w:hAnsi="Verdana" w:cs="Arial"/>
          <w:sz w:val="18"/>
          <w:szCs w:val="18"/>
        </w:rPr>
        <w:t>22</w:t>
      </w:r>
      <w:r w:rsidR="0093535A">
        <w:rPr>
          <w:rFonts w:ascii="Verdana" w:hAnsi="Verdana" w:cs="Arial"/>
          <w:sz w:val="18"/>
          <w:szCs w:val="18"/>
        </w:rPr>
        <w:tab/>
      </w:r>
      <w:r w:rsidR="007D5B08">
        <w:rPr>
          <w:rFonts w:ascii="Verdana" w:hAnsi="Verdana" w:cs="Arial"/>
          <w:b/>
          <w:sz w:val="18"/>
          <w:szCs w:val="18"/>
        </w:rPr>
        <w:t>W</w:t>
      </w:r>
      <w:r w:rsidRPr="00716BFE">
        <w:rPr>
          <w:rFonts w:ascii="Verdana" w:hAnsi="Verdana" w:cs="Arial"/>
          <w:b/>
          <w:sz w:val="18"/>
          <w:szCs w:val="18"/>
        </w:rPr>
        <w:t>hat concerns you more about the government’s anti-terrorism policies?</w:t>
      </w:r>
      <w:r w:rsidRPr="001A00DD">
        <w:rPr>
          <w:rFonts w:ascii="Verdana" w:hAnsi="Verdana" w:cs="Arial"/>
          <w:sz w:val="18"/>
          <w:szCs w:val="18"/>
        </w:rPr>
        <w:t xml:space="preserve">  </w:t>
      </w:r>
      <w:r w:rsidRPr="001A00DD">
        <w:rPr>
          <w:rFonts w:ascii="Verdana" w:hAnsi="Verdana" w:cs="Arial"/>
          <w:b/>
          <w:sz w:val="18"/>
          <w:szCs w:val="18"/>
        </w:rPr>
        <w:t>[RANDOMIZE OPTIONS]</w:t>
      </w:r>
    </w:p>
    <w:p w:rsidR="000131A6" w:rsidRDefault="000131A6" w:rsidP="000131A6">
      <w:pPr>
        <w:tabs>
          <w:tab w:val="center" w:pos="2160"/>
        </w:tabs>
        <w:rPr>
          <w:rFonts w:ascii="Verdana" w:eastAsia="Times New Roman" w:hAnsi="Verdana" w:cs="Times New Roman"/>
          <w:sz w:val="18"/>
          <w:szCs w:val="17"/>
        </w:rPr>
      </w:pPr>
    </w:p>
    <w:p w:rsidR="000131A6" w:rsidRPr="003523EC" w:rsidRDefault="000131A6" w:rsidP="000131A6">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0131A6" w:rsidRPr="00A5758F" w:rsidRDefault="000131A6" w:rsidP="000131A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0131A6" w:rsidRPr="00A5758F" w:rsidRDefault="000131A6" w:rsidP="000131A6">
      <w:pPr>
        <w:tabs>
          <w:tab w:val="center" w:pos="720"/>
          <w:tab w:val="center" w:pos="2160"/>
          <w:tab w:val="center" w:pos="3600"/>
          <w:tab w:val="left" w:pos="4410"/>
        </w:tabs>
        <w:rPr>
          <w:rFonts w:ascii="Verdana" w:hAnsi="Verdana" w:cs="Arial"/>
          <w:sz w:val="18"/>
          <w:szCs w:val="18"/>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 xml:space="preserve">That </w:t>
      </w:r>
      <w:r w:rsidRPr="00A5758F">
        <w:rPr>
          <w:rFonts w:ascii="Verdana" w:hAnsi="Verdana" w:cs="Arial"/>
          <w:sz w:val="18"/>
          <w:szCs w:val="18"/>
        </w:rPr>
        <w:t xml:space="preserve">they have gone too far in restricting the average </w:t>
      </w:r>
    </w:p>
    <w:p w:rsidR="000131A6" w:rsidRPr="00A5758F" w:rsidRDefault="000131A6" w:rsidP="000131A6">
      <w:pPr>
        <w:tabs>
          <w:tab w:val="center" w:pos="720"/>
          <w:tab w:val="center" w:pos="2160"/>
          <w:tab w:val="center" w:pos="3600"/>
          <w:tab w:val="left" w:pos="4410"/>
        </w:tabs>
      </w:pPr>
      <w:r w:rsidRPr="00A5758F">
        <w:rPr>
          <w:rFonts w:ascii="Verdana" w:hAnsi="Verdana" w:cs="Arial"/>
          <w:sz w:val="18"/>
          <w:szCs w:val="18"/>
        </w:rPr>
        <w:tab/>
      </w:r>
      <w:r w:rsidR="00F0284B" w:rsidRPr="00A5758F">
        <w:rPr>
          <w:rFonts w:ascii="Verdana" w:hAnsi="Verdana" w:cs="Arial"/>
          <w:sz w:val="18"/>
          <w:szCs w:val="18"/>
        </w:rPr>
        <w:t>50</w:t>
      </w:r>
      <w:r w:rsidRPr="00A5758F">
        <w:rPr>
          <w:rFonts w:ascii="Verdana" w:hAnsi="Verdana" w:cs="Arial"/>
          <w:sz w:val="18"/>
          <w:szCs w:val="18"/>
        </w:rPr>
        <w:tab/>
      </w:r>
      <w:r w:rsidR="00F0284B" w:rsidRPr="00A5758F">
        <w:rPr>
          <w:rFonts w:ascii="Verdana" w:hAnsi="Verdana" w:cs="Arial"/>
          <w:sz w:val="18"/>
          <w:szCs w:val="18"/>
        </w:rPr>
        <w:t>51</w:t>
      </w:r>
      <w:r w:rsidRPr="00A5758F">
        <w:rPr>
          <w:rFonts w:ascii="Verdana" w:hAnsi="Verdana" w:cs="Arial"/>
          <w:sz w:val="18"/>
          <w:szCs w:val="18"/>
        </w:rPr>
        <w:tab/>
      </w:r>
      <w:r w:rsidR="00F0284B" w:rsidRPr="00A5758F">
        <w:rPr>
          <w:rFonts w:ascii="Verdana" w:hAnsi="Verdana" w:cs="Arial"/>
          <w:sz w:val="18"/>
          <w:szCs w:val="18"/>
        </w:rPr>
        <w:t>50</w:t>
      </w:r>
      <w:r w:rsidRPr="00A5758F">
        <w:rPr>
          <w:rFonts w:ascii="Verdana" w:hAnsi="Verdana" w:cs="Arial"/>
          <w:sz w:val="18"/>
          <w:szCs w:val="18"/>
        </w:rPr>
        <w:tab/>
        <w:t xml:space="preserve">   person’s civil liberties</w:t>
      </w:r>
    </w:p>
    <w:p w:rsidR="000131A6" w:rsidRPr="00A5758F" w:rsidRDefault="000131A6" w:rsidP="000131A6">
      <w:pPr>
        <w:tabs>
          <w:tab w:val="center" w:pos="720"/>
          <w:tab w:val="center" w:pos="2160"/>
          <w:tab w:val="center" w:pos="3600"/>
          <w:tab w:val="left" w:pos="4410"/>
        </w:tabs>
        <w:rPr>
          <w:rFonts w:ascii="Verdana" w:hAnsi="Verdana" w:cs="Arial"/>
          <w:sz w:val="18"/>
          <w:szCs w:val="18"/>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 xml:space="preserve">That </w:t>
      </w:r>
      <w:r w:rsidRPr="00A5758F">
        <w:rPr>
          <w:rFonts w:ascii="Verdana" w:hAnsi="Verdana" w:cs="Arial"/>
          <w:sz w:val="18"/>
          <w:szCs w:val="18"/>
        </w:rPr>
        <w:t xml:space="preserve">they have not gone far enough </w:t>
      </w:r>
      <w:proofErr w:type="gramStart"/>
      <w:r w:rsidRPr="00A5758F">
        <w:rPr>
          <w:rFonts w:ascii="Verdana" w:hAnsi="Verdana" w:cs="Arial"/>
          <w:sz w:val="18"/>
          <w:szCs w:val="18"/>
        </w:rPr>
        <w:t>to</w:t>
      </w:r>
      <w:proofErr w:type="gramEnd"/>
      <w:r w:rsidRPr="00A5758F">
        <w:rPr>
          <w:rFonts w:ascii="Verdana" w:hAnsi="Verdana" w:cs="Arial"/>
          <w:sz w:val="18"/>
          <w:szCs w:val="18"/>
        </w:rPr>
        <w:t xml:space="preserve"> adequately </w:t>
      </w:r>
    </w:p>
    <w:p w:rsidR="000131A6" w:rsidRPr="00A5758F" w:rsidRDefault="000131A6" w:rsidP="000131A6">
      <w:pPr>
        <w:tabs>
          <w:tab w:val="center" w:pos="720"/>
          <w:tab w:val="center" w:pos="2160"/>
          <w:tab w:val="center" w:pos="3600"/>
          <w:tab w:val="left" w:pos="4410"/>
        </w:tabs>
        <w:rPr>
          <w:rFonts w:ascii="Verdana" w:hAnsi="Verdana" w:cs="Arial"/>
          <w:sz w:val="18"/>
          <w:szCs w:val="18"/>
        </w:rPr>
      </w:pPr>
      <w:r w:rsidRPr="00A5758F">
        <w:rPr>
          <w:rFonts w:ascii="Verdana" w:hAnsi="Verdana" w:cs="Arial"/>
          <w:sz w:val="18"/>
          <w:szCs w:val="18"/>
        </w:rPr>
        <w:tab/>
      </w:r>
      <w:r w:rsidR="00F0284B" w:rsidRPr="00A5758F">
        <w:rPr>
          <w:rFonts w:ascii="Verdana" w:hAnsi="Verdana" w:cs="Arial"/>
          <w:sz w:val="18"/>
          <w:szCs w:val="18"/>
        </w:rPr>
        <w:t>45</w:t>
      </w:r>
      <w:r w:rsidRPr="00A5758F">
        <w:rPr>
          <w:rFonts w:ascii="Verdana" w:hAnsi="Verdana" w:cs="Arial"/>
          <w:sz w:val="18"/>
          <w:szCs w:val="18"/>
        </w:rPr>
        <w:tab/>
      </w:r>
      <w:r w:rsidR="00F0284B" w:rsidRPr="00A5758F">
        <w:rPr>
          <w:rFonts w:ascii="Verdana" w:hAnsi="Verdana" w:cs="Arial"/>
          <w:sz w:val="18"/>
          <w:szCs w:val="18"/>
        </w:rPr>
        <w:t>48</w:t>
      </w:r>
      <w:r w:rsidRPr="00A5758F">
        <w:rPr>
          <w:rFonts w:ascii="Verdana" w:hAnsi="Verdana" w:cs="Arial"/>
          <w:sz w:val="18"/>
          <w:szCs w:val="18"/>
        </w:rPr>
        <w:tab/>
      </w:r>
      <w:r w:rsidR="00F0284B" w:rsidRPr="00A5758F">
        <w:rPr>
          <w:rFonts w:ascii="Verdana" w:hAnsi="Verdana" w:cs="Arial"/>
          <w:sz w:val="18"/>
          <w:szCs w:val="18"/>
        </w:rPr>
        <w:t>43</w:t>
      </w:r>
      <w:r w:rsidRPr="00A5758F">
        <w:rPr>
          <w:rFonts w:ascii="Verdana" w:hAnsi="Verdana" w:cs="Arial"/>
          <w:sz w:val="18"/>
          <w:szCs w:val="18"/>
        </w:rPr>
        <w:tab/>
        <w:t xml:space="preserve">   protect the country</w:t>
      </w:r>
    </w:p>
    <w:p w:rsidR="00BE6F86" w:rsidRPr="00A5758F" w:rsidRDefault="00BE6F86" w:rsidP="000131A6">
      <w:pPr>
        <w:tabs>
          <w:tab w:val="center" w:pos="720"/>
          <w:tab w:val="center" w:pos="2160"/>
          <w:tab w:val="center" w:pos="3600"/>
          <w:tab w:val="left" w:pos="4410"/>
        </w:tabs>
        <w:rPr>
          <w:rFonts w:ascii="Verdana" w:hAnsi="Verdana" w:cs="Arial"/>
          <w:sz w:val="18"/>
          <w:szCs w:val="18"/>
        </w:rPr>
      </w:pPr>
      <w:r w:rsidRPr="00A5758F">
        <w:rPr>
          <w:rFonts w:ascii="Verdana" w:hAnsi="Verdana" w:cs="Arial"/>
          <w:sz w:val="18"/>
          <w:szCs w:val="18"/>
        </w:rPr>
        <w:tab/>
      </w:r>
      <w:r w:rsidR="00F0284B" w:rsidRPr="00A5758F">
        <w:rPr>
          <w:rFonts w:ascii="Verdana" w:hAnsi="Verdana" w:cs="Arial"/>
          <w:sz w:val="18"/>
          <w:szCs w:val="18"/>
        </w:rPr>
        <w:t>1</w:t>
      </w:r>
      <w:r w:rsidRPr="00A5758F">
        <w:rPr>
          <w:rFonts w:ascii="Verdana" w:hAnsi="Verdana" w:cs="Arial"/>
          <w:sz w:val="18"/>
          <w:szCs w:val="18"/>
        </w:rPr>
        <w:tab/>
      </w:r>
      <w:r w:rsidR="003F7F2C" w:rsidRPr="00A5758F">
        <w:rPr>
          <w:rFonts w:ascii="Verdana" w:hAnsi="Verdana" w:cs="Arial"/>
          <w:sz w:val="18"/>
          <w:szCs w:val="18"/>
        </w:rPr>
        <w:t>--</w:t>
      </w:r>
      <w:r w:rsidRPr="00A5758F">
        <w:rPr>
          <w:rFonts w:ascii="Verdana" w:hAnsi="Verdana" w:cs="Arial"/>
          <w:sz w:val="18"/>
          <w:szCs w:val="18"/>
        </w:rPr>
        <w:tab/>
      </w:r>
      <w:r w:rsidR="00F0284B" w:rsidRPr="00A5758F">
        <w:rPr>
          <w:rFonts w:ascii="Verdana" w:hAnsi="Verdana" w:cs="Arial"/>
          <w:sz w:val="18"/>
          <w:szCs w:val="18"/>
        </w:rPr>
        <w:t>3</w:t>
      </w:r>
      <w:r w:rsidRPr="00A5758F">
        <w:rPr>
          <w:rFonts w:ascii="Verdana" w:hAnsi="Verdana" w:cs="Arial"/>
          <w:sz w:val="18"/>
          <w:szCs w:val="18"/>
        </w:rPr>
        <w:tab/>
        <w:t xml:space="preserve">Both </w:t>
      </w:r>
      <w:r w:rsidRPr="00A5758F">
        <w:rPr>
          <w:rFonts w:ascii="Verdana" w:eastAsia="Times New Roman" w:hAnsi="Verdana" w:cs="Times New Roman"/>
          <w:b/>
          <w:sz w:val="18"/>
          <w:szCs w:val="17"/>
        </w:rPr>
        <w:t>(VOL.)</w:t>
      </w:r>
      <w:r w:rsidR="00824FED" w:rsidRPr="00A5758F">
        <w:rPr>
          <w:rStyle w:val="FootnoteReference"/>
          <w:rFonts w:ascii="Verdana" w:eastAsia="Times New Roman" w:hAnsi="Verdana" w:cs="Times New Roman"/>
          <w:sz w:val="18"/>
          <w:szCs w:val="17"/>
        </w:rPr>
        <w:footnoteReference w:id="14"/>
      </w:r>
    </w:p>
    <w:p w:rsidR="00BE6F86" w:rsidRPr="00A5758F" w:rsidRDefault="00BE6F86" w:rsidP="000131A6">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hAnsi="Verdana" w:cs="Arial"/>
          <w:sz w:val="18"/>
          <w:szCs w:val="18"/>
        </w:rPr>
        <w:tab/>
      </w:r>
      <w:r w:rsidR="00F0284B" w:rsidRPr="00A5758F">
        <w:rPr>
          <w:rFonts w:ascii="Verdana" w:hAnsi="Verdana" w:cs="Arial"/>
          <w:sz w:val="18"/>
          <w:szCs w:val="18"/>
        </w:rPr>
        <w:t>1</w:t>
      </w:r>
      <w:r w:rsidRPr="00A5758F">
        <w:rPr>
          <w:rFonts w:ascii="Verdana" w:hAnsi="Verdana" w:cs="Arial"/>
          <w:sz w:val="18"/>
          <w:szCs w:val="18"/>
        </w:rPr>
        <w:tab/>
      </w:r>
      <w:r w:rsidR="003F7F2C" w:rsidRPr="00A5758F">
        <w:rPr>
          <w:rFonts w:ascii="Verdana" w:hAnsi="Verdana" w:cs="Arial"/>
          <w:sz w:val="18"/>
          <w:szCs w:val="18"/>
        </w:rPr>
        <w:t>--</w:t>
      </w:r>
      <w:r w:rsidRPr="00A5758F">
        <w:rPr>
          <w:rFonts w:ascii="Verdana" w:hAnsi="Verdana" w:cs="Arial"/>
          <w:sz w:val="18"/>
          <w:szCs w:val="18"/>
        </w:rPr>
        <w:tab/>
      </w:r>
      <w:r w:rsidR="00F0284B" w:rsidRPr="00A5758F">
        <w:rPr>
          <w:rFonts w:ascii="Verdana" w:hAnsi="Verdana" w:cs="Arial"/>
          <w:sz w:val="18"/>
          <w:szCs w:val="18"/>
        </w:rPr>
        <w:t>3</w:t>
      </w:r>
      <w:r w:rsidRPr="00A5758F">
        <w:rPr>
          <w:rFonts w:ascii="Verdana" w:hAnsi="Verdana" w:cs="Arial"/>
          <w:sz w:val="18"/>
          <w:szCs w:val="18"/>
        </w:rPr>
        <w:tab/>
      </w:r>
      <w:proofErr w:type="gramStart"/>
      <w:r w:rsidRPr="00A5758F">
        <w:rPr>
          <w:rFonts w:ascii="Verdana" w:hAnsi="Verdana" w:cs="Arial"/>
          <w:sz w:val="18"/>
          <w:szCs w:val="18"/>
        </w:rPr>
        <w:t>Neither/</w:t>
      </w:r>
      <w:proofErr w:type="gramEnd"/>
      <w:r w:rsidRPr="00A5758F">
        <w:rPr>
          <w:rFonts w:ascii="Verdana" w:hAnsi="Verdana" w:cs="Arial"/>
          <w:sz w:val="18"/>
          <w:szCs w:val="18"/>
        </w:rPr>
        <w:t xml:space="preserve">Approve of policies </w:t>
      </w:r>
      <w:r w:rsidRPr="00A5758F">
        <w:rPr>
          <w:rFonts w:ascii="Verdana" w:eastAsia="Times New Roman" w:hAnsi="Verdana" w:cs="Times New Roman"/>
          <w:b/>
          <w:sz w:val="18"/>
          <w:szCs w:val="17"/>
        </w:rPr>
        <w:t>(VOL.)</w:t>
      </w:r>
      <w:r w:rsidR="00824FED" w:rsidRPr="00A5758F">
        <w:rPr>
          <w:rStyle w:val="FootnoteReference"/>
          <w:rFonts w:ascii="Verdana" w:eastAsia="Times New Roman" w:hAnsi="Verdana" w:cs="Times New Roman"/>
          <w:sz w:val="18"/>
          <w:szCs w:val="17"/>
        </w:rPr>
        <w:footnoteReference w:id="15"/>
      </w:r>
    </w:p>
    <w:p w:rsidR="000131A6" w:rsidRPr="00A5758F" w:rsidRDefault="000131A6" w:rsidP="000131A6">
      <w:pPr>
        <w:tabs>
          <w:tab w:val="center" w:pos="720"/>
          <w:tab w:val="center" w:pos="2160"/>
          <w:tab w:val="center" w:pos="3600"/>
          <w:tab w:val="left" w:pos="4410"/>
        </w:tabs>
        <w:rPr>
          <w:rFonts w:ascii="Verdana" w:hAnsi="Verdana" w:cs="Arial"/>
          <w:sz w:val="18"/>
          <w:szCs w:val="18"/>
        </w:rPr>
      </w:pPr>
      <w:r w:rsidRPr="00A5758F">
        <w:rPr>
          <w:rFonts w:ascii="Verdana" w:eastAsia="Times New Roman" w:hAnsi="Verdana" w:cs="Times New Roman"/>
          <w:sz w:val="18"/>
          <w:szCs w:val="17"/>
        </w:rPr>
        <w:tab/>
      </w:r>
      <w:r w:rsidR="00F0284B"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F0284B"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F0284B"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303EFA" w:rsidRPr="00A5758F" w:rsidRDefault="00303EFA" w:rsidP="00303EFA">
      <w:pPr>
        <w:rPr>
          <w:rFonts w:ascii="Verdana" w:hAnsi="Verdana"/>
          <w:sz w:val="18"/>
          <w:szCs w:val="18"/>
        </w:rPr>
      </w:pPr>
    </w:p>
    <w:p w:rsidR="001C0A60" w:rsidRPr="00A5758F" w:rsidRDefault="001C0A60" w:rsidP="00B52C8C">
      <w:pPr>
        <w:rPr>
          <w:rFonts w:ascii="Verdana" w:hAnsi="Verdana" w:cs="Arial"/>
          <w:b/>
          <w:sz w:val="18"/>
          <w:szCs w:val="18"/>
        </w:rPr>
      </w:pPr>
      <w:r w:rsidRPr="00A5758F">
        <w:rPr>
          <w:rFonts w:ascii="Verdana" w:hAnsi="Verdana" w:cs="Arial"/>
          <w:b/>
          <w:sz w:val="18"/>
          <w:szCs w:val="18"/>
        </w:rPr>
        <w:t>RANDOMIZE Q21, Q22, AND Q23</w:t>
      </w:r>
    </w:p>
    <w:p w:rsidR="00303EFA" w:rsidRPr="00A5758F" w:rsidRDefault="00303EFA" w:rsidP="00303EFA">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t>ASK ALL</w:t>
      </w:r>
      <w:r w:rsidR="003D6510" w:rsidRPr="00A5758F">
        <w:rPr>
          <w:rFonts w:ascii="Verdana" w:hAnsi="Verdana" w:cs="Arial"/>
          <w:b/>
          <w:sz w:val="18"/>
          <w:szCs w:val="18"/>
        </w:rPr>
        <w:t>:</w:t>
      </w:r>
    </w:p>
    <w:p w:rsidR="00303EFA" w:rsidRPr="00A5758F" w:rsidRDefault="00303EFA" w:rsidP="008465D2">
      <w:pPr>
        <w:spacing w:after="200" w:line="276" w:lineRule="auto"/>
        <w:ind w:left="720" w:hanging="720"/>
        <w:rPr>
          <w:rFonts w:ascii="Verdana" w:hAnsi="Verdana" w:cs="Arial"/>
          <w:b/>
          <w:sz w:val="18"/>
          <w:szCs w:val="18"/>
        </w:rPr>
      </w:pPr>
      <w:r w:rsidRPr="00A5758F">
        <w:rPr>
          <w:rFonts w:ascii="Verdana" w:hAnsi="Verdana" w:cs="Arial"/>
          <w:sz w:val="18"/>
          <w:szCs w:val="18"/>
        </w:rPr>
        <w:t>Q</w:t>
      </w:r>
      <w:r w:rsidR="003D6510" w:rsidRPr="00A5758F">
        <w:rPr>
          <w:rFonts w:ascii="Verdana" w:hAnsi="Verdana" w:cs="Arial"/>
          <w:sz w:val="18"/>
          <w:szCs w:val="18"/>
        </w:rPr>
        <w:t>.</w:t>
      </w:r>
      <w:r w:rsidR="00995FA4" w:rsidRPr="00A5758F">
        <w:rPr>
          <w:rFonts w:ascii="Verdana" w:hAnsi="Verdana" w:cs="Arial"/>
          <w:sz w:val="18"/>
          <w:szCs w:val="18"/>
        </w:rPr>
        <w:t>23</w:t>
      </w:r>
      <w:r w:rsidR="002A0948" w:rsidRPr="00A5758F">
        <w:rPr>
          <w:rFonts w:ascii="Verdana" w:hAnsi="Verdana" w:cs="Arial"/>
          <w:sz w:val="18"/>
          <w:szCs w:val="18"/>
        </w:rPr>
        <w:tab/>
      </w:r>
      <w:r w:rsidRPr="00A5758F">
        <w:rPr>
          <w:rFonts w:ascii="Verdana" w:hAnsi="Verdana" w:cs="Arial"/>
          <w:b/>
          <w:sz w:val="18"/>
          <w:szCs w:val="18"/>
        </w:rPr>
        <w:t>Which comes closer to your view about greater U.S. involvement in the global economy?</w:t>
      </w:r>
      <w:r w:rsidRPr="00A5758F">
        <w:rPr>
          <w:rFonts w:ascii="Verdana" w:hAnsi="Verdana" w:cs="Arial"/>
          <w:sz w:val="18"/>
          <w:szCs w:val="18"/>
        </w:rPr>
        <w:t> </w:t>
      </w:r>
      <w:r w:rsidRPr="00A5758F">
        <w:rPr>
          <w:rFonts w:ascii="Verdana" w:hAnsi="Verdana" w:cs="Arial"/>
          <w:b/>
          <w:sz w:val="18"/>
          <w:szCs w:val="18"/>
        </w:rPr>
        <w:t>[RANDOMIZE OPTIONS</w:t>
      </w:r>
      <w:r w:rsidR="002A0948" w:rsidRPr="00A5758F">
        <w:rPr>
          <w:rFonts w:ascii="Verdana" w:hAnsi="Verdana" w:cs="Arial"/>
          <w:b/>
          <w:sz w:val="18"/>
          <w:szCs w:val="18"/>
        </w:rPr>
        <w:t>]</w:t>
      </w:r>
    </w:p>
    <w:p w:rsidR="002A0948" w:rsidRPr="00A5758F" w:rsidRDefault="002A0948" w:rsidP="002A0948">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2A0948" w:rsidRPr="00A5758F" w:rsidRDefault="002A0948" w:rsidP="002A0948">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2A0948" w:rsidRPr="00A5758F" w:rsidRDefault="002A0948" w:rsidP="002A0948">
      <w:pPr>
        <w:tabs>
          <w:tab w:val="center" w:pos="720"/>
          <w:tab w:val="center" w:pos="2160"/>
          <w:tab w:val="center" w:pos="3600"/>
          <w:tab w:val="left" w:pos="4410"/>
        </w:tabs>
        <w:rPr>
          <w:rFonts w:ascii="Verdana" w:hAnsi="Verdana" w:cs="Arial"/>
          <w:sz w:val="18"/>
          <w:szCs w:val="18"/>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 xml:space="preserve">It </w:t>
      </w:r>
      <w:r w:rsidRPr="00A5758F">
        <w:rPr>
          <w:rFonts w:ascii="Verdana" w:hAnsi="Verdana" w:cs="Arial"/>
          <w:sz w:val="18"/>
          <w:szCs w:val="18"/>
        </w:rPr>
        <w:t xml:space="preserve">is a good thing because it exposes the U.S. to new </w:t>
      </w:r>
    </w:p>
    <w:p w:rsidR="002A0948" w:rsidRPr="00A5758F" w:rsidRDefault="002A0948" w:rsidP="002A0948">
      <w:pPr>
        <w:tabs>
          <w:tab w:val="center" w:pos="720"/>
          <w:tab w:val="center" w:pos="2160"/>
          <w:tab w:val="center" w:pos="3600"/>
          <w:tab w:val="left" w:pos="4410"/>
        </w:tabs>
      </w:pPr>
      <w:r w:rsidRPr="00A5758F">
        <w:rPr>
          <w:rFonts w:ascii="Verdana" w:hAnsi="Verdana" w:cs="Arial"/>
          <w:sz w:val="18"/>
          <w:szCs w:val="18"/>
        </w:rPr>
        <w:tab/>
      </w:r>
      <w:r w:rsidR="00F0284B" w:rsidRPr="00A5758F">
        <w:rPr>
          <w:rFonts w:ascii="Verdana" w:hAnsi="Verdana" w:cs="Arial"/>
          <w:sz w:val="18"/>
          <w:szCs w:val="18"/>
        </w:rPr>
        <w:t>62</w:t>
      </w:r>
      <w:r w:rsidRPr="00A5758F">
        <w:rPr>
          <w:rFonts w:ascii="Verdana" w:hAnsi="Verdana" w:cs="Arial"/>
          <w:sz w:val="18"/>
          <w:szCs w:val="18"/>
        </w:rPr>
        <w:tab/>
      </w:r>
      <w:r w:rsidR="00F0284B" w:rsidRPr="00A5758F">
        <w:rPr>
          <w:rFonts w:ascii="Verdana" w:hAnsi="Verdana" w:cs="Arial"/>
          <w:sz w:val="18"/>
          <w:szCs w:val="18"/>
        </w:rPr>
        <w:t>61</w:t>
      </w:r>
      <w:r w:rsidRPr="00A5758F">
        <w:rPr>
          <w:rFonts w:ascii="Verdana" w:hAnsi="Verdana" w:cs="Arial"/>
          <w:sz w:val="18"/>
          <w:szCs w:val="18"/>
        </w:rPr>
        <w:tab/>
      </w:r>
      <w:r w:rsidR="00F0284B" w:rsidRPr="00A5758F">
        <w:rPr>
          <w:rFonts w:ascii="Verdana" w:hAnsi="Verdana" w:cs="Arial"/>
          <w:sz w:val="18"/>
          <w:szCs w:val="18"/>
        </w:rPr>
        <w:t>64</w:t>
      </w:r>
      <w:r w:rsidRPr="00A5758F">
        <w:rPr>
          <w:rFonts w:ascii="Verdana" w:hAnsi="Verdana" w:cs="Arial"/>
          <w:sz w:val="18"/>
          <w:szCs w:val="18"/>
        </w:rPr>
        <w:tab/>
        <w:t xml:space="preserve">   markets and opportunities for growth</w:t>
      </w:r>
    </w:p>
    <w:p w:rsidR="002A0948" w:rsidRPr="00A5758F" w:rsidRDefault="002A0948" w:rsidP="002A0948">
      <w:pPr>
        <w:tabs>
          <w:tab w:val="center" w:pos="720"/>
          <w:tab w:val="center" w:pos="2160"/>
          <w:tab w:val="center" w:pos="3600"/>
          <w:tab w:val="left" w:pos="4410"/>
        </w:tabs>
        <w:rPr>
          <w:rFonts w:ascii="Verdana" w:hAnsi="Verdana" w:cs="Arial"/>
          <w:sz w:val="18"/>
          <w:szCs w:val="18"/>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t xml:space="preserve">It </w:t>
      </w:r>
      <w:r w:rsidRPr="00A5758F">
        <w:rPr>
          <w:rFonts w:ascii="Verdana" w:hAnsi="Verdana" w:cs="Arial"/>
          <w:sz w:val="18"/>
          <w:szCs w:val="18"/>
        </w:rPr>
        <w:t xml:space="preserve">is a bad thing because it exposes the U.S. to </w:t>
      </w:r>
    </w:p>
    <w:p w:rsidR="002A0948" w:rsidRPr="0068460C" w:rsidRDefault="002A0948" w:rsidP="002A0948">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hAnsi="Verdana" w:cs="Arial"/>
          <w:sz w:val="18"/>
          <w:szCs w:val="18"/>
        </w:rPr>
        <w:tab/>
      </w:r>
      <w:r w:rsidR="00F0284B" w:rsidRPr="00A5758F">
        <w:rPr>
          <w:rFonts w:ascii="Verdana" w:hAnsi="Verdana" w:cs="Arial"/>
          <w:sz w:val="18"/>
          <w:szCs w:val="18"/>
        </w:rPr>
        <w:t>35</w:t>
      </w:r>
      <w:r w:rsidRPr="00A5758F">
        <w:rPr>
          <w:rFonts w:ascii="Verdana" w:hAnsi="Verdana" w:cs="Arial"/>
          <w:sz w:val="18"/>
          <w:szCs w:val="18"/>
        </w:rPr>
        <w:tab/>
      </w:r>
      <w:r w:rsidR="00F0284B" w:rsidRPr="00A5758F">
        <w:rPr>
          <w:rFonts w:ascii="Verdana" w:hAnsi="Verdana" w:cs="Arial"/>
          <w:sz w:val="18"/>
          <w:szCs w:val="18"/>
        </w:rPr>
        <w:t>39</w:t>
      </w:r>
      <w:r w:rsidRPr="00A5758F">
        <w:rPr>
          <w:rFonts w:ascii="Verdana" w:hAnsi="Verdana" w:cs="Arial"/>
          <w:sz w:val="18"/>
          <w:szCs w:val="18"/>
        </w:rPr>
        <w:tab/>
      </w:r>
      <w:r w:rsidR="00F0284B" w:rsidRPr="00A5758F">
        <w:rPr>
          <w:rFonts w:ascii="Verdana" w:hAnsi="Verdana" w:cs="Arial"/>
          <w:sz w:val="18"/>
          <w:szCs w:val="18"/>
        </w:rPr>
        <w:t>34</w:t>
      </w:r>
      <w:r>
        <w:rPr>
          <w:rFonts w:ascii="Verdana" w:hAnsi="Verdana" w:cs="Arial"/>
          <w:sz w:val="18"/>
          <w:szCs w:val="18"/>
        </w:rPr>
        <w:tab/>
        <w:t xml:space="preserve">   </w:t>
      </w:r>
      <w:r w:rsidRPr="001A00DD">
        <w:rPr>
          <w:rFonts w:ascii="Verdana" w:hAnsi="Verdana" w:cs="Arial"/>
          <w:sz w:val="18"/>
          <w:szCs w:val="18"/>
        </w:rPr>
        <w:t>greater economic risks and uncertainty</w:t>
      </w:r>
    </w:p>
    <w:p w:rsidR="00303EFA" w:rsidRDefault="002A0948" w:rsidP="002A0948">
      <w:pPr>
        <w:tabs>
          <w:tab w:val="center" w:pos="720"/>
          <w:tab w:val="center" w:pos="2160"/>
          <w:tab w:val="center" w:pos="3600"/>
          <w:tab w:val="left" w:pos="4410"/>
        </w:tabs>
        <w:rPr>
          <w:rFonts w:ascii="Verdana" w:eastAsia="Times New Roman" w:hAnsi="Verdana" w:cs="Times New Roman"/>
          <w:b/>
          <w:sz w:val="18"/>
          <w:szCs w:val="17"/>
        </w:rPr>
      </w:pPr>
      <w:r>
        <w:rPr>
          <w:rFonts w:ascii="Verdana" w:eastAsia="Times New Roman" w:hAnsi="Verdana" w:cs="Times New Roman"/>
          <w:sz w:val="18"/>
          <w:szCs w:val="17"/>
        </w:rPr>
        <w:tab/>
      </w:r>
      <w:r w:rsidR="00F0284B">
        <w:rPr>
          <w:rFonts w:ascii="Verdana" w:eastAsia="Times New Roman" w:hAnsi="Verdana" w:cs="Times New Roman"/>
          <w:sz w:val="18"/>
          <w:szCs w:val="17"/>
        </w:rPr>
        <w:t>3</w:t>
      </w:r>
      <w:r>
        <w:rPr>
          <w:rFonts w:ascii="Verdana" w:eastAsia="Times New Roman" w:hAnsi="Verdana" w:cs="Times New Roman"/>
          <w:sz w:val="18"/>
          <w:szCs w:val="17"/>
        </w:rPr>
        <w:tab/>
      </w:r>
      <w:r w:rsidR="00F0284B">
        <w:rPr>
          <w:rFonts w:ascii="Verdana" w:eastAsia="Times New Roman" w:hAnsi="Verdana" w:cs="Times New Roman"/>
          <w:sz w:val="18"/>
          <w:szCs w:val="17"/>
        </w:rPr>
        <w:t>1</w:t>
      </w:r>
      <w:r>
        <w:rPr>
          <w:rFonts w:ascii="Verdana" w:eastAsia="Times New Roman" w:hAnsi="Verdana" w:cs="Times New Roman"/>
          <w:sz w:val="18"/>
          <w:szCs w:val="17"/>
        </w:rPr>
        <w:tab/>
      </w:r>
      <w:r w:rsidR="00F0284B">
        <w:rPr>
          <w:rFonts w:ascii="Verdana" w:eastAsia="Times New Roman" w:hAnsi="Verdana" w:cs="Times New Roman"/>
          <w:sz w:val="18"/>
          <w:szCs w:val="17"/>
        </w:rPr>
        <w:t>3</w:t>
      </w:r>
      <w:r w:rsidRPr="00B52B59">
        <w:rPr>
          <w:rFonts w:ascii="Verdana" w:eastAsia="Times New Roman" w:hAnsi="Verdana" w:cs="Times New Roman"/>
          <w:sz w:val="18"/>
          <w:szCs w:val="17"/>
        </w:rPr>
        <w:tab/>
      </w:r>
      <w:proofErr w:type="gramStart"/>
      <w:r w:rsidRPr="00B52B59">
        <w:rPr>
          <w:rFonts w:ascii="Verdana" w:eastAsia="Times New Roman" w:hAnsi="Verdana" w:cs="Times New Roman"/>
          <w:sz w:val="18"/>
          <w:szCs w:val="17"/>
        </w:rPr>
        <w:t>Don’t</w:t>
      </w:r>
      <w:proofErr w:type="gramEnd"/>
      <w:r w:rsidRPr="00B52B59">
        <w:rPr>
          <w:rFonts w:ascii="Verdana" w:eastAsia="Times New Roman" w:hAnsi="Verdana" w:cs="Times New Roman"/>
          <w:sz w:val="18"/>
          <w:szCs w:val="17"/>
        </w:rPr>
        <w:t xml:space="preserve"> know/Refused </w:t>
      </w:r>
      <w:r>
        <w:rPr>
          <w:rFonts w:ascii="Verdana" w:eastAsia="Times New Roman" w:hAnsi="Verdana" w:cs="Times New Roman"/>
          <w:b/>
          <w:sz w:val="18"/>
          <w:szCs w:val="17"/>
        </w:rPr>
        <w:t>(VOL.)</w:t>
      </w:r>
    </w:p>
    <w:p w:rsidR="00BF63E5" w:rsidRDefault="00BF63E5" w:rsidP="002A0948">
      <w:pPr>
        <w:tabs>
          <w:tab w:val="center" w:pos="720"/>
          <w:tab w:val="center" w:pos="2160"/>
          <w:tab w:val="center" w:pos="3600"/>
          <w:tab w:val="left" w:pos="4410"/>
        </w:tabs>
        <w:rPr>
          <w:rFonts w:ascii="Verdana" w:eastAsia="Times New Roman" w:hAnsi="Verdana" w:cs="Times New Roman"/>
          <w:b/>
          <w:sz w:val="18"/>
          <w:szCs w:val="17"/>
        </w:rPr>
      </w:pPr>
    </w:p>
    <w:p w:rsidR="00754326" w:rsidRDefault="00754326">
      <w:pPr>
        <w:rPr>
          <w:rFonts w:ascii="Verdana" w:hAnsi="Verdana" w:cs="Arial"/>
          <w:color w:val="000000"/>
          <w:sz w:val="18"/>
          <w:szCs w:val="18"/>
        </w:rPr>
      </w:pPr>
      <w:r>
        <w:rPr>
          <w:rFonts w:ascii="Verdana" w:hAnsi="Verdana" w:cs="Arial"/>
          <w:color w:val="000000"/>
          <w:sz w:val="18"/>
          <w:szCs w:val="18"/>
        </w:rPr>
        <w:br w:type="page"/>
      </w:r>
    </w:p>
    <w:p w:rsidR="00754326" w:rsidRPr="00A5758F" w:rsidRDefault="00754326" w:rsidP="00754326">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lastRenderedPageBreak/>
        <w:t>ASK ALL:</w:t>
      </w:r>
    </w:p>
    <w:p w:rsidR="00BF63E5" w:rsidRPr="001A0921" w:rsidRDefault="00BF63E5" w:rsidP="00BF63E5">
      <w:pPr>
        <w:widowControl w:val="0"/>
        <w:autoSpaceDE w:val="0"/>
        <w:autoSpaceDN w:val="0"/>
        <w:adjustRightInd w:val="0"/>
        <w:ind w:left="384" w:hanging="384"/>
        <w:rPr>
          <w:rFonts w:ascii="Verdana" w:hAnsi="Verdana" w:cs="Arial"/>
          <w:b/>
          <w:sz w:val="18"/>
          <w:szCs w:val="18"/>
        </w:rPr>
      </w:pPr>
      <w:proofErr w:type="gramStart"/>
      <w:r w:rsidRPr="001A0921">
        <w:rPr>
          <w:rFonts w:ascii="Verdana" w:hAnsi="Verdana" w:cs="Arial"/>
          <w:color w:val="000000"/>
          <w:sz w:val="18"/>
          <w:szCs w:val="18"/>
        </w:rPr>
        <w:t xml:space="preserve">Q.24  </w:t>
      </w:r>
      <w:r w:rsidRPr="001A0921">
        <w:rPr>
          <w:rFonts w:ascii="Verdana" w:hAnsi="Verdana" w:cs="Arial"/>
          <w:b/>
          <w:color w:val="000000"/>
          <w:sz w:val="18"/>
          <w:szCs w:val="18"/>
        </w:rPr>
        <w:t>W</w:t>
      </w:r>
      <w:r w:rsidRPr="001A0921">
        <w:rPr>
          <w:rFonts w:ascii="Verdana" w:hAnsi="Verdana" w:cs="Arial"/>
          <w:b/>
          <w:sz w:val="18"/>
          <w:szCs w:val="18"/>
        </w:rPr>
        <w:t>e'd</w:t>
      </w:r>
      <w:proofErr w:type="gramEnd"/>
      <w:r w:rsidRPr="001A0921">
        <w:rPr>
          <w:rFonts w:ascii="Verdana" w:hAnsi="Verdana" w:cs="Arial"/>
          <w:b/>
          <w:sz w:val="18"/>
          <w:szCs w:val="18"/>
        </w:rPr>
        <w:t xml:space="preserve"> like to get your feelings toward a number of groups on a “feeling thermometer.” A rating of zero degrees means you feel as cold and negative as possible. A rating of 100 degrees means you feel as warm and positive as possible. You would rate the group at 50 degrees if you don’t feel particularly positive or negative toward the group.</w:t>
      </w:r>
    </w:p>
    <w:p w:rsidR="00BF63E5" w:rsidRPr="001A0921" w:rsidRDefault="00BF63E5" w:rsidP="00BF63E5">
      <w:pPr>
        <w:widowControl w:val="0"/>
        <w:autoSpaceDE w:val="0"/>
        <w:autoSpaceDN w:val="0"/>
        <w:adjustRightInd w:val="0"/>
        <w:rPr>
          <w:rFonts w:ascii="Verdana" w:hAnsi="Verdana" w:cs="Arial"/>
          <w:b/>
          <w:sz w:val="18"/>
          <w:szCs w:val="18"/>
        </w:rPr>
      </w:pPr>
      <w:r w:rsidRPr="001A0921">
        <w:rPr>
          <w:rFonts w:ascii="Verdana" w:hAnsi="Verdana" w:cs="Arial"/>
          <w:b/>
          <w:sz w:val="18"/>
          <w:szCs w:val="18"/>
        </w:rPr>
        <w:t> </w:t>
      </w:r>
    </w:p>
    <w:p w:rsidR="00BF63E5" w:rsidRDefault="00BF63E5" w:rsidP="00BF63E5">
      <w:pPr>
        <w:ind w:left="810" w:hanging="810"/>
        <w:rPr>
          <w:rFonts w:ascii="Verdana" w:hAnsi="Verdana" w:cs="Arial"/>
          <w:sz w:val="18"/>
          <w:szCs w:val="18"/>
        </w:rPr>
      </w:pPr>
      <w:r w:rsidRPr="001A0921">
        <w:rPr>
          <w:rFonts w:ascii="Verdana" w:hAnsi="Verdana" w:cs="Arial"/>
          <w:b/>
          <w:sz w:val="18"/>
          <w:szCs w:val="18"/>
        </w:rPr>
        <w:tab/>
        <w:t>How do you feel toward</w:t>
      </w:r>
      <w:r w:rsidRPr="001A0921">
        <w:rPr>
          <w:rFonts w:ascii="Verdana" w:hAnsi="Verdana" w:cs="Arial"/>
          <w:sz w:val="18"/>
          <w:szCs w:val="18"/>
        </w:rPr>
        <w:t xml:space="preserve"> </w:t>
      </w:r>
      <w:r w:rsidRPr="001A0921">
        <w:rPr>
          <w:rFonts w:ascii="Verdana" w:hAnsi="Verdana" w:cs="Arial"/>
          <w:b/>
          <w:bCs/>
          <w:sz w:val="18"/>
          <w:szCs w:val="18"/>
        </w:rPr>
        <w:t>[INSERT ITEM; RANDOMIZE]</w:t>
      </w:r>
      <w:r w:rsidR="009A7FA7" w:rsidRPr="001A0921">
        <w:rPr>
          <w:rFonts w:ascii="Verdana" w:hAnsi="Verdana" w:cs="Arial"/>
          <w:sz w:val="18"/>
          <w:szCs w:val="18"/>
        </w:rPr>
        <w:t>:</w:t>
      </w:r>
    </w:p>
    <w:p w:rsidR="001A0921" w:rsidRDefault="001A0921" w:rsidP="00BF63E5">
      <w:pPr>
        <w:ind w:left="810" w:hanging="810"/>
        <w:rPr>
          <w:rFonts w:ascii="Verdana" w:hAnsi="Verdana" w:cs="Arial"/>
          <w:iCs/>
          <w:sz w:val="18"/>
          <w:szCs w:val="18"/>
        </w:rPr>
      </w:pPr>
    </w:p>
    <w:p w:rsidR="001A0921" w:rsidRDefault="001A0921" w:rsidP="001A0921">
      <w:pPr>
        <w:tabs>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sz w:val="18"/>
          <w:szCs w:val="17"/>
        </w:rPr>
        <w:t>Rating of</w:t>
      </w:r>
      <w:r>
        <w:rPr>
          <w:rFonts w:ascii="Verdana" w:eastAsia="Times New Roman" w:hAnsi="Verdana" w:cs="Times New Roman"/>
          <w:sz w:val="18"/>
          <w:szCs w:val="17"/>
        </w:rPr>
        <w:tab/>
        <w:t>Rating of</w:t>
      </w:r>
      <w:r>
        <w:rPr>
          <w:rFonts w:ascii="Verdana" w:eastAsia="Times New Roman" w:hAnsi="Verdana" w:cs="Times New Roman"/>
          <w:sz w:val="18"/>
          <w:szCs w:val="17"/>
        </w:rPr>
        <w:tab/>
        <w:t>Rating of</w:t>
      </w:r>
      <w:r>
        <w:rPr>
          <w:rFonts w:ascii="Verdana" w:eastAsia="Times New Roman" w:hAnsi="Verdana" w:cs="Times New Roman"/>
          <w:sz w:val="18"/>
          <w:szCs w:val="17"/>
        </w:rPr>
        <w:tab/>
      </w:r>
      <w:r>
        <w:rPr>
          <w:rFonts w:ascii="Verdana" w:eastAsia="Times New Roman" w:hAnsi="Verdana" w:cs="Times New Roman"/>
          <w:sz w:val="18"/>
          <w:szCs w:val="17"/>
        </w:rPr>
        <w:tab/>
        <w:t>Mean</w:t>
      </w:r>
    </w:p>
    <w:p w:rsidR="001A0921" w:rsidRDefault="001A0921" w:rsidP="001A0921">
      <w:pPr>
        <w:tabs>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u w:val="single"/>
        </w:rPr>
        <w:t>67 to 100</w:t>
      </w:r>
      <w:r>
        <w:rPr>
          <w:rFonts w:ascii="Verdana" w:eastAsia="Times New Roman" w:hAnsi="Verdana" w:cs="Times New Roman"/>
          <w:sz w:val="18"/>
          <w:szCs w:val="17"/>
        </w:rPr>
        <w:tab/>
      </w:r>
      <w:r>
        <w:rPr>
          <w:rFonts w:ascii="Verdana" w:eastAsia="Times New Roman" w:hAnsi="Verdana" w:cs="Times New Roman"/>
          <w:sz w:val="18"/>
          <w:szCs w:val="17"/>
          <w:u w:val="single"/>
        </w:rPr>
        <w:t>34 to 66</w:t>
      </w:r>
      <w:r>
        <w:rPr>
          <w:rFonts w:ascii="Verdana" w:eastAsia="Times New Roman" w:hAnsi="Verdana" w:cs="Times New Roman"/>
          <w:sz w:val="18"/>
          <w:szCs w:val="17"/>
        </w:rPr>
        <w:tab/>
      </w:r>
      <w:r>
        <w:rPr>
          <w:rFonts w:ascii="Verdana" w:eastAsia="Times New Roman" w:hAnsi="Verdana" w:cs="Times New Roman"/>
          <w:sz w:val="18"/>
          <w:szCs w:val="17"/>
          <w:u w:val="single"/>
        </w:rPr>
        <w:t>0 to 33</w:t>
      </w:r>
      <w:r>
        <w:rPr>
          <w:rFonts w:ascii="Verdana" w:eastAsia="Times New Roman" w:hAnsi="Verdana" w:cs="Times New Roman"/>
          <w:sz w:val="18"/>
          <w:szCs w:val="17"/>
        </w:rPr>
        <w:tab/>
      </w:r>
      <w:r>
        <w:rPr>
          <w:rFonts w:ascii="Verdana" w:eastAsia="Times New Roman" w:hAnsi="Verdana" w:cs="Times New Roman"/>
          <w:sz w:val="18"/>
          <w:szCs w:val="17"/>
          <w:u w:val="single"/>
        </w:rPr>
        <w:t>No answer</w:t>
      </w:r>
      <w:r>
        <w:rPr>
          <w:rFonts w:ascii="Verdana" w:eastAsia="Times New Roman" w:hAnsi="Verdana" w:cs="Times New Roman"/>
          <w:sz w:val="18"/>
          <w:szCs w:val="17"/>
        </w:rPr>
        <w:tab/>
      </w:r>
      <w:r>
        <w:rPr>
          <w:rFonts w:ascii="Verdana" w:eastAsia="Times New Roman" w:hAnsi="Verdana" w:cs="Times New Roman"/>
          <w:sz w:val="18"/>
          <w:szCs w:val="17"/>
          <w:u w:val="single"/>
        </w:rPr>
        <w:t>rating</w:t>
      </w:r>
    </w:p>
    <w:p w:rsidR="001A0921" w:rsidRDefault="001A0921" w:rsidP="001A0921">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sidRPr="00716BFE">
        <w:rPr>
          <w:rFonts w:ascii="Verdana" w:hAnsi="Verdana" w:cs="Arial"/>
          <w:b/>
          <w:sz w:val="18"/>
          <w:szCs w:val="18"/>
        </w:rPr>
        <w:t xml:space="preserve">a. </w:t>
      </w:r>
      <w:r>
        <w:rPr>
          <w:rFonts w:ascii="Verdana" w:hAnsi="Verdana" w:cs="Arial"/>
          <w:b/>
          <w:sz w:val="18"/>
          <w:szCs w:val="18"/>
        </w:rPr>
        <w:t>Republican leaders in Congress</w:t>
      </w:r>
    </w:p>
    <w:p w:rsidR="001A0921" w:rsidRDefault="001A0921" w:rsidP="001A0921">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C8395A">
        <w:rPr>
          <w:rFonts w:ascii="Verdana" w:hAnsi="Verdana" w:cs="Arial"/>
          <w:sz w:val="18"/>
          <w:szCs w:val="18"/>
        </w:rPr>
        <w:t>Jul 7-Aug 4, 2014</w:t>
      </w:r>
      <w:r>
        <w:rPr>
          <w:rFonts w:ascii="Verdana" w:hAnsi="Verdana" w:cs="Arial"/>
          <w:sz w:val="18"/>
          <w:szCs w:val="18"/>
        </w:rPr>
        <w:t xml:space="preserve"> [</w:t>
      </w:r>
      <w:r w:rsidRPr="001A0921">
        <w:rPr>
          <w:rFonts w:ascii="Verdana" w:hAnsi="Verdana" w:cs="Arial"/>
          <w:sz w:val="18"/>
          <w:szCs w:val="18"/>
        </w:rPr>
        <w:t>N</w:t>
      </w:r>
      <w:r w:rsidRPr="001A0921">
        <w:rPr>
          <w:rFonts w:ascii="Verdana" w:eastAsia="Times New Roman" w:hAnsi="Verdana" w:cs="Times New Roman"/>
          <w:sz w:val="18"/>
          <w:szCs w:val="17"/>
        </w:rPr>
        <w:t>=3,351]</w:t>
      </w:r>
      <w:r w:rsidR="00125369">
        <w:rPr>
          <w:rFonts w:ascii="Verdana" w:eastAsia="Times New Roman" w:hAnsi="Verdana" w:cs="Times New Roman"/>
          <w:sz w:val="18"/>
          <w:szCs w:val="17"/>
        </w:rPr>
        <w:tab/>
        <w:t>16</w:t>
      </w:r>
      <w:r w:rsidR="00125369">
        <w:rPr>
          <w:rFonts w:ascii="Verdana" w:eastAsia="Times New Roman" w:hAnsi="Verdana" w:cs="Times New Roman"/>
          <w:sz w:val="18"/>
          <w:szCs w:val="17"/>
        </w:rPr>
        <w:tab/>
        <w:t>43</w:t>
      </w:r>
      <w:r w:rsidR="00125369">
        <w:rPr>
          <w:rFonts w:ascii="Verdana" w:eastAsia="Times New Roman" w:hAnsi="Verdana" w:cs="Times New Roman"/>
          <w:sz w:val="18"/>
          <w:szCs w:val="17"/>
        </w:rPr>
        <w:tab/>
        <w:t>39</w:t>
      </w:r>
      <w:r w:rsidR="00125369">
        <w:rPr>
          <w:rFonts w:ascii="Verdana" w:eastAsia="Times New Roman" w:hAnsi="Verdana" w:cs="Times New Roman"/>
          <w:sz w:val="18"/>
          <w:szCs w:val="17"/>
        </w:rPr>
        <w:tab/>
        <w:t>1</w:t>
      </w:r>
      <w:r w:rsidR="00125369">
        <w:rPr>
          <w:rFonts w:ascii="Verdana" w:eastAsia="Times New Roman" w:hAnsi="Verdana" w:cs="Times New Roman"/>
          <w:sz w:val="18"/>
          <w:szCs w:val="17"/>
        </w:rPr>
        <w:tab/>
        <w:t>39</w:t>
      </w:r>
    </w:p>
    <w:p w:rsidR="001A0921" w:rsidRDefault="001A0921" w:rsidP="001A0921">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web mode [N=1,509]</w:t>
      </w:r>
      <w:r w:rsidR="00125369">
        <w:rPr>
          <w:rFonts w:ascii="Verdana" w:eastAsia="Times New Roman" w:hAnsi="Verdana" w:cs="Times New Roman"/>
          <w:i/>
          <w:sz w:val="18"/>
          <w:szCs w:val="17"/>
        </w:rPr>
        <w:tab/>
        <w:t>15</w:t>
      </w:r>
      <w:r w:rsidR="00125369">
        <w:rPr>
          <w:rFonts w:ascii="Verdana" w:eastAsia="Times New Roman" w:hAnsi="Verdana" w:cs="Times New Roman"/>
          <w:i/>
          <w:sz w:val="18"/>
          <w:szCs w:val="17"/>
        </w:rPr>
        <w:tab/>
        <w:t>40</w:t>
      </w:r>
      <w:r w:rsidR="00125369">
        <w:rPr>
          <w:rFonts w:ascii="Verdana" w:eastAsia="Times New Roman" w:hAnsi="Verdana" w:cs="Times New Roman"/>
          <w:i/>
          <w:sz w:val="18"/>
          <w:szCs w:val="17"/>
        </w:rPr>
        <w:tab/>
        <w:t>44</w:t>
      </w:r>
      <w:r w:rsidR="00125369">
        <w:rPr>
          <w:rFonts w:ascii="Verdana" w:eastAsia="Times New Roman" w:hAnsi="Verdana" w:cs="Times New Roman"/>
          <w:i/>
          <w:sz w:val="18"/>
          <w:szCs w:val="17"/>
        </w:rPr>
        <w:tab/>
        <w:t>*</w:t>
      </w:r>
      <w:r w:rsidR="00125369">
        <w:rPr>
          <w:rFonts w:ascii="Verdana" w:eastAsia="Times New Roman" w:hAnsi="Verdana" w:cs="Times New Roman"/>
          <w:i/>
          <w:sz w:val="18"/>
          <w:szCs w:val="17"/>
        </w:rPr>
        <w:tab/>
        <w:t>36</w:t>
      </w:r>
    </w:p>
    <w:p w:rsidR="001A0921" w:rsidRPr="001A0921" w:rsidRDefault="001A0921" w:rsidP="001A0921">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phone mode [N=1,494]</w:t>
      </w:r>
      <w:r w:rsidR="00125369">
        <w:rPr>
          <w:rFonts w:ascii="Verdana" w:eastAsia="Times New Roman" w:hAnsi="Verdana" w:cs="Times New Roman"/>
          <w:i/>
          <w:sz w:val="18"/>
          <w:szCs w:val="17"/>
        </w:rPr>
        <w:tab/>
        <w:t>16</w:t>
      </w:r>
      <w:r w:rsidR="00125369">
        <w:rPr>
          <w:rFonts w:ascii="Verdana" w:eastAsia="Times New Roman" w:hAnsi="Verdana" w:cs="Times New Roman"/>
          <w:i/>
          <w:sz w:val="18"/>
          <w:szCs w:val="17"/>
        </w:rPr>
        <w:tab/>
        <w:t>46</w:t>
      </w:r>
      <w:r w:rsidR="00125369">
        <w:rPr>
          <w:rFonts w:ascii="Verdana" w:eastAsia="Times New Roman" w:hAnsi="Verdana" w:cs="Times New Roman"/>
          <w:i/>
          <w:sz w:val="18"/>
          <w:szCs w:val="17"/>
        </w:rPr>
        <w:tab/>
        <w:t>37</w:t>
      </w:r>
      <w:r w:rsidR="00125369">
        <w:rPr>
          <w:rFonts w:ascii="Verdana" w:eastAsia="Times New Roman" w:hAnsi="Verdana" w:cs="Times New Roman"/>
          <w:i/>
          <w:sz w:val="18"/>
          <w:szCs w:val="17"/>
        </w:rPr>
        <w:tab/>
        <w:t>1</w:t>
      </w:r>
      <w:r w:rsidR="00125369">
        <w:rPr>
          <w:rFonts w:ascii="Verdana" w:eastAsia="Times New Roman" w:hAnsi="Verdana" w:cs="Times New Roman"/>
          <w:i/>
          <w:sz w:val="18"/>
          <w:szCs w:val="17"/>
        </w:rPr>
        <w:tab/>
        <w:t>40</w:t>
      </w:r>
    </w:p>
    <w:p w:rsidR="001A0921" w:rsidRPr="001A0921" w:rsidRDefault="001A0921" w:rsidP="00BF63E5">
      <w:pPr>
        <w:ind w:left="810" w:hanging="810"/>
        <w:rPr>
          <w:rFonts w:ascii="Verdana" w:hAnsi="Verdana" w:cs="Arial"/>
          <w:iCs/>
          <w:sz w:val="18"/>
          <w:szCs w:val="18"/>
        </w:rPr>
      </w:pP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hAnsi="Verdana" w:cs="Arial"/>
          <w:b/>
          <w:sz w:val="18"/>
          <w:szCs w:val="18"/>
        </w:rPr>
        <w:t>b</w:t>
      </w:r>
      <w:r w:rsidRPr="00716BFE">
        <w:rPr>
          <w:rFonts w:ascii="Verdana" w:hAnsi="Verdana" w:cs="Arial"/>
          <w:b/>
          <w:sz w:val="18"/>
          <w:szCs w:val="18"/>
        </w:rPr>
        <w:t xml:space="preserve">. </w:t>
      </w:r>
      <w:r>
        <w:rPr>
          <w:rFonts w:ascii="Verdana" w:hAnsi="Verdana" w:cs="Arial"/>
          <w:b/>
          <w:sz w:val="18"/>
          <w:szCs w:val="18"/>
        </w:rPr>
        <w:t>Democratic leaders in Congress</w:t>
      </w: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C8395A">
        <w:rPr>
          <w:rFonts w:ascii="Verdana" w:hAnsi="Verdana" w:cs="Arial"/>
          <w:sz w:val="18"/>
          <w:szCs w:val="18"/>
        </w:rPr>
        <w:t>Jul 7-Aug 4, 2014</w:t>
      </w:r>
      <w:r>
        <w:rPr>
          <w:rFonts w:ascii="Verdana" w:hAnsi="Verdana" w:cs="Arial"/>
          <w:sz w:val="18"/>
          <w:szCs w:val="18"/>
        </w:rPr>
        <w:t xml:space="preserve"> [</w:t>
      </w:r>
      <w:r w:rsidRPr="001A0921">
        <w:rPr>
          <w:rFonts w:ascii="Verdana" w:hAnsi="Verdana" w:cs="Arial"/>
          <w:sz w:val="18"/>
          <w:szCs w:val="18"/>
        </w:rPr>
        <w:t>N</w:t>
      </w:r>
      <w:r w:rsidRPr="001A0921">
        <w:rPr>
          <w:rFonts w:ascii="Verdana" w:eastAsia="Times New Roman" w:hAnsi="Verdana" w:cs="Times New Roman"/>
          <w:sz w:val="18"/>
          <w:szCs w:val="17"/>
        </w:rPr>
        <w:t>=3,351]</w:t>
      </w:r>
      <w:r w:rsidR="00F56BAE">
        <w:rPr>
          <w:rFonts w:ascii="Verdana" w:eastAsia="Times New Roman" w:hAnsi="Verdana" w:cs="Times New Roman"/>
          <w:sz w:val="18"/>
          <w:szCs w:val="17"/>
        </w:rPr>
        <w:tab/>
        <w:t>23</w:t>
      </w:r>
      <w:r w:rsidR="00F56BAE">
        <w:rPr>
          <w:rFonts w:ascii="Verdana" w:eastAsia="Times New Roman" w:hAnsi="Verdana" w:cs="Times New Roman"/>
          <w:sz w:val="18"/>
          <w:szCs w:val="17"/>
        </w:rPr>
        <w:tab/>
        <w:t>42</w:t>
      </w:r>
      <w:r w:rsidR="00F56BAE">
        <w:rPr>
          <w:rFonts w:ascii="Verdana" w:eastAsia="Times New Roman" w:hAnsi="Verdana" w:cs="Times New Roman"/>
          <w:sz w:val="18"/>
          <w:szCs w:val="17"/>
        </w:rPr>
        <w:tab/>
        <w:t>34</w:t>
      </w:r>
      <w:r w:rsidR="00F56BAE">
        <w:rPr>
          <w:rFonts w:ascii="Verdana" w:eastAsia="Times New Roman" w:hAnsi="Verdana" w:cs="Times New Roman"/>
          <w:sz w:val="18"/>
          <w:szCs w:val="17"/>
        </w:rPr>
        <w:tab/>
        <w:t>1</w:t>
      </w:r>
      <w:r w:rsidR="00F56BAE">
        <w:rPr>
          <w:rFonts w:ascii="Verdana" w:eastAsia="Times New Roman" w:hAnsi="Verdana" w:cs="Times New Roman"/>
          <w:sz w:val="18"/>
          <w:szCs w:val="17"/>
        </w:rPr>
        <w:tab/>
        <w:t>44</w:t>
      </w: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web mode [N=1,509]</w:t>
      </w:r>
      <w:r w:rsidR="00F56BAE">
        <w:rPr>
          <w:rFonts w:ascii="Verdana" w:eastAsia="Times New Roman" w:hAnsi="Verdana" w:cs="Times New Roman"/>
          <w:i/>
          <w:sz w:val="18"/>
          <w:szCs w:val="17"/>
        </w:rPr>
        <w:tab/>
        <w:t>24</w:t>
      </w:r>
      <w:r w:rsidR="00F56BAE">
        <w:rPr>
          <w:rFonts w:ascii="Verdana" w:eastAsia="Times New Roman" w:hAnsi="Verdana" w:cs="Times New Roman"/>
          <w:i/>
          <w:sz w:val="18"/>
          <w:szCs w:val="17"/>
        </w:rPr>
        <w:tab/>
        <w:t>36</w:t>
      </w:r>
      <w:r w:rsidR="00F56BAE">
        <w:rPr>
          <w:rFonts w:ascii="Verdana" w:eastAsia="Times New Roman" w:hAnsi="Verdana" w:cs="Times New Roman"/>
          <w:i/>
          <w:sz w:val="18"/>
          <w:szCs w:val="17"/>
        </w:rPr>
        <w:tab/>
        <w:t>39</w:t>
      </w:r>
      <w:r w:rsidR="00F56BAE">
        <w:rPr>
          <w:rFonts w:ascii="Verdana" w:eastAsia="Times New Roman" w:hAnsi="Verdana" w:cs="Times New Roman"/>
          <w:i/>
          <w:sz w:val="18"/>
          <w:szCs w:val="17"/>
        </w:rPr>
        <w:tab/>
        <w:t>*</w:t>
      </w:r>
      <w:r w:rsidR="00F56BAE">
        <w:rPr>
          <w:rFonts w:ascii="Verdana" w:eastAsia="Times New Roman" w:hAnsi="Verdana" w:cs="Times New Roman"/>
          <w:i/>
          <w:sz w:val="18"/>
          <w:szCs w:val="17"/>
        </w:rPr>
        <w:tab/>
        <w:t>42</w:t>
      </w:r>
    </w:p>
    <w:p w:rsidR="00577D70" w:rsidRPr="001A0921"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phone mode [N=1,494]</w:t>
      </w:r>
      <w:r w:rsidR="00F56BAE">
        <w:rPr>
          <w:rFonts w:ascii="Verdana" w:eastAsia="Times New Roman" w:hAnsi="Verdana" w:cs="Times New Roman"/>
          <w:i/>
          <w:sz w:val="18"/>
          <w:szCs w:val="17"/>
        </w:rPr>
        <w:tab/>
        <w:t>23</w:t>
      </w:r>
      <w:r w:rsidR="00F56BAE">
        <w:rPr>
          <w:rFonts w:ascii="Verdana" w:eastAsia="Times New Roman" w:hAnsi="Verdana" w:cs="Times New Roman"/>
          <w:i/>
          <w:sz w:val="18"/>
          <w:szCs w:val="17"/>
        </w:rPr>
        <w:tab/>
        <w:t>45</w:t>
      </w:r>
      <w:r w:rsidR="00F56BAE">
        <w:rPr>
          <w:rFonts w:ascii="Verdana" w:eastAsia="Times New Roman" w:hAnsi="Verdana" w:cs="Times New Roman"/>
          <w:i/>
          <w:sz w:val="18"/>
          <w:szCs w:val="17"/>
        </w:rPr>
        <w:tab/>
        <w:t>32</w:t>
      </w:r>
      <w:r w:rsidR="00F56BAE">
        <w:rPr>
          <w:rFonts w:ascii="Verdana" w:eastAsia="Times New Roman" w:hAnsi="Verdana" w:cs="Times New Roman"/>
          <w:i/>
          <w:sz w:val="18"/>
          <w:szCs w:val="17"/>
        </w:rPr>
        <w:tab/>
        <w:t>1</w:t>
      </w:r>
      <w:r w:rsidR="00F56BAE">
        <w:rPr>
          <w:rFonts w:ascii="Verdana" w:eastAsia="Times New Roman" w:hAnsi="Verdana" w:cs="Times New Roman"/>
          <w:i/>
          <w:sz w:val="18"/>
          <w:szCs w:val="17"/>
        </w:rPr>
        <w:tab/>
        <w:t>44</w:t>
      </w:r>
    </w:p>
    <w:p w:rsidR="00577D70" w:rsidRDefault="00577D70" w:rsidP="00577D70">
      <w:pPr>
        <w:tabs>
          <w:tab w:val="left" w:pos="720"/>
          <w:tab w:val="center" w:pos="4320"/>
          <w:tab w:val="center" w:pos="5400"/>
          <w:tab w:val="center" w:pos="6480"/>
          <w:tab w:val="center" w:pos="7560"/>
          <w:tab w:val="center" w:pos="8640"/>
        </w:tabs>
        <w:rPr>
          <w:rFonts w:ascii="Verdana" w:hAnsi="Verdana" w:cs="Arial"/>
          <w:b/>
          <w:sz w:val="18"/>
          <w:szCs w:val="18"/>
        </w:rPr>
      </w:pP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hAnsi="Verdana" w:cs="Arial"/>
          <w:b/>
          <w:sz w:val="18"/>
          <w:szCs w:val="18"/>
        </w:rPr>
        <w:t>c. Supreme Court</w:t>
      </w: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C8395A">
        <w:rPr>
          <w:rFonts w:ascii="Verdana" w:hAnsi="Verdana" w:cs="Arial"/>
          <w:sz w:val="18"/>
          <w:szCs w:val="18"/>
        </w:rPr>
        <w:t>Jul 7-Aug 4, 2014</w:t>
      </w:r>
      <w:r>
        <w:rPr>
          <w:rFonts w:ascii="Verdana" w:hAnsi="Verdana" w:cs="Arial"/>
          <w:sz w:val="18"/>
          <w:szCs w:val="18"/>
        </w:rPr>
        <w:t xml:space="preserve"> [</w:t>
      </w:r>
      <w:r w:rsidRPr="001A0921">
        <w:rPr>
          <w:rFonts w:ascii="Verdana" w:hAnsi="Verdana" w:cs="Arial"/>
          <w:sz w:val="18"/>
          <w:szCs w:val="18"/>
        </w:rPr>
        <w:t>N</w:t>
      </w:r>
      <w:r w:rsidRPr="001A0921">
        <w:rPr>
          <w:rFonts w:ascii="Verdana" w:eastAsia="Times New Roman" w:hAnsi="Verdana" w:cs="Times New Roman"/>
          <w:sz w:val="18"/>
          <w:szCs w:val="17"/>
        </w:rPr>
        <w:t>=3,351]</w:t>
      </w:r>
      <w:r w:rsidR="00F56BAE">
        <w:rPr>
          <w:rFonts w:ascii="Verdana" w:eastAsia="Times New Roman" w:hAnsi="Verdana" w:cs="Times New Roman"/>
          <w:sz w:val="18"/>
          <w:szCs w:val="17"/>
        </w:rPr>
        <w:tab/>
        <w:t>27</w:t>
      </w:r>
      <w:r w:rsidR="00F56BAE">
        <w:rPr>
          <w:rFonts w:ascii="Verdana" w:eastAsia="Times New Roman" w:hAnsi="Verdana" w:cs="Times New Roman"/>
          <w:sz w:val="18"/>
          <w:szCs w:val="17"/>
        </w:rPr>
        <w:tab/>
        <w:t>53</w:t>
      </w:r>
      <w:r w:rsidR="00F56BAE">
        <w:rPr>
          <w:rFonts w:ascii="Verdana" w:eastAsia="Times New Roman" w:hAnsi="Verdana" w:cs="Times New Roman"/>
          <w:sz w:val="18"/>
          <w:szCs w:val="17"/>
        </w:rPr>
        <w:tab/>
        <w:t>19</w:t>
      </w:r>
      <w:r w:rsidR="00F56BAE">
        <w:rPr>
          <w:rFonts w:ascii="Verdana" w:eastAsia="Times New Roman" w:hAnsi="Verdana" w:cs="Times New Roman"/>
          <w:sz w:val="18"/>
          <w:szCs w:val="17"/>
        </w:rPr>
        <w:tab/>
        <w:t>1</w:t>
      </w:r>
      <w:r w:rsidR="00F56BAE">
        <w:rPr>
          <w:rFonts w:ascii="Verdana" w:eastAsia="Times New Roman" w:hAnsi="Verdana" w:cs="Times New Roman"/>
          <w:sz w:val="18"/>
          <w:szCs w:val="17"/>
        </w:rPr>
        <w:tab/>
        <w:t>5</w:t>
      </w:r>
      <w:r w:rsidR="00125369">
        <w:rPr>
          <w:rFonts w:ascii="Verdana" w:eastAsia="Times New Roman" w:hAnsi="Verdana" w:cs="Times New Roman"/>
          <w:sz w:val="18"/>
          <w:szCs w:val="17"/>
        </w:rPr>
        <w:t>2</w:t>
      </w:r>
    </w:p>
    <w:p w:rsidR="00577D70"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web mode [N=1,509]</w:t>
      </w:r>
      <w:r w:rsidR="00F56BAE">
        <w:rPr>
          <w:rFonts w:ascii="Verdana" w:eastAsia="Times New Roman" w:hAnsi="Verdana" w:cs="Times New Roman"/>
          <w:i/>
          <w:sz w:val="18"/>
          <w:szCs w:val="17"/>
        </w:rPr>
        <w:tab/>
        <w:t>25</w:t>
      </w:r>
      <w:r w:rsidR="00F56BAE">
        <w:rPr>
          <w:rFonts w:ascii="Verdana" w:eastAsia="Times New Roman" w:hAnsi="Verdana" w:cs="Times New Roman"/>
          <w:i/>
          <w:sz w:val="18"/>
          <w:szCs w:val="17"/>
        </w:rPr>
        <w:tab/>
        <w:t>55</w:t>
      </w:r>
      <w:r w:rsidR="00F56BAE">
        <w:rPr>
          <w:rFonts w:ascii="Verdana" w:eastAsia="Times New Roman" w:hAnsi="Verdana" w:cs="Times New Roman"/>
          <w:i/>
          <w:sz w:val="18"/>
          <w:szCs w:val="17"/>
        </w:rPr>
        <w:tab/>
        <w:t>21</w:t>
      </w:r>
      <w:r w:rsidR="00F56BAE">
        <w:rPr>
          <w:rFonts w:ascii="Verdana" w:eastAsia="Times New Roman" w:hAnsi="Verdana" w:cs="Times New Roman"/>
          <w:i/>
          <w:sz w:val="18"/>
          <w:szCs w:val="17"/>
        </w:rPr>
        <w:tab/>
        <w:t>*</w:t>
      </w:r>
      <w:r w:rsidR="00F56BAE">
        <w:rPr>
          <w:rFonts w:ascii="Verdana" w:eastAsia="Times New Roman" w:hAnsi="Verdana" w:cs="Times New Roman"/>
          <w:i/>
          <w:sz w:val="18"/>
          <w:szCs w:val="17"/>
        </w:rPr>
        <w:tab/>
      </w:r>
      <w:r w:rsidR="00125369">
        <w:rPr>
          <w:rFonts w:ascii="Verdana" w:eastAsia="Times New Roman" w:hAnsi="Verdana" w:cs="Times New Roman"/>
          <w:i/>
          <w:sz w:val="18"/>
          <w:szCs w:val="17"/>
        </w:rPr>
        <w:t>50</w:t>
      </w:r>
    </w:p>
    <w:p w:rsidR="00577D70" w:rsidRPr="001A0921" w:rsidRDefault="00577D70" w:rsidP="00577D70">
      <w:pPr>
        <w:tabs>
          <w:tab w:val="left" w:pos="720"/>
          <w:tab w:val="center" w:pos="4320"/>
          <w:tab w:val="center" w:pos="5400"/>
          <w:tab w:val="center" w:pos="6480"/>
          <w:tab w:val="center" w:pos="7560"/>
          <w:tab w:val="center" w:pos="8640"/>
        </w:tabs>
        <w:rPr>
          <w:rFonts w:ascii="Verdana" w:eastAsia="Times New Roman" w:hAnsi="Verdana" w:cs="Times New Roman"/>
          <w:sz w:val="18"/>
          <w:szCs w:val="17"/>
        </w:rPr>
      </w:pPr>
      <w:r>
        <w:rPr>
          <w:rFonts w:ascii="Verdana" w:eastAsia="Times New Roman" w:hAnsi="Verdana" w:cs="Times New Roman"/>
          <w:sz w:val="18"/>
          <w:szCs w:val="17"/>
        </w:rPr>
        <w:tab/>
      </w:r>
      <w:r w:rsidRPr="001A0921">
        <w:rPr>
          <w:rFonts w:ascii="Verdana" w:eastAsia="Times New Roman" w:hAnsi="Verdana" w:cs="Times New Roman"/>
          <w:i/>
          <w:sz w:val="18"/>
          <w:szCs w:val="17"/>
        </w:rPr>
        <w:t>Based on phone mode [N=1,494]</w:t>
      </w:r>
      <w:r w:rsidR="00F56BAE">
        <w:rPr>
          <w:rFonts w:ascii="Verdana" w:eastAsia="Times New Roman" w:hAnsi="Verdana" w:cs="Times New Roman"/>
          <w:i/>
          <w:sz w:val="18"/>
          <w:szCs w:val="17"/>
        </w:rPr>
        <w:tab/>
        <w:t>28</w:t>
      </w:r>
      <w:r w:rsidR="00F56BAE">
        <w:rPr>
          <w:rFonts w:ascii="Verdana" w:eastAsia="Times New Roman" w:hAnsi="Verdana" w:cs="Times New Roman"/>
          <w:i/>
          <w:sz w:val="18"/>
          <w:szCs w:val="17"/>
        </w:rPr>
        <w:tab/>
        <w:t>54</w:t>
      </w:r>
      <w:r w:rsidR="00F56BAE">
        <w:rPr>
          <w:rFonts w:ascii="Verdana" w:eastAsia="Times New Roman" w:hAnsi="Verdana" w:cs="Times New Roman"/>
          <w:i/>
          <w:sz w:val="18"/>
          <w:szCs w:val="17"/>
        </w:rPr>
        <w:tab/>
        <w:t>18</w:t>
      </w:r>
      <w:r w:rsidR="00F56BAE">
        <w:rPr>
          <w:rFonts w:ascii="Verdana" w:eastAsia="Times New Roman" w:hAnsi="Verdana" w:cs="Times New Roman"/>
          <w:i/>
          <w:sz w:val="18"/>
          <w:szCs w:val="17"/>
        </w:rPr>
        <w:tab/>
        <w:t>1</w:t>
      </w:r>
      <w:r w:rsidR="00F56BAE">
        <w:rPr>
          <w:rFonts w:ascii="Verdana" w:eastAsia="Times New Roman" w:hAnsi="Verdana" w:cs="Times New Roman"/>
          <w:i/>
          <w:sz w:val="18"/>
          <w:szCs w:val="17"/>
        </w:rPr>
        <w:tab/>
      </w:r>
      <w:r w:rsidR="00125369">
        <w:rPr>
          <w:rFonts w:ascii="Verdana" w:eastAsia="Times New Roman" w:hAnsi="Verdana" w:cs="Times New Roman"/>
          <w:i/>
          <w:sz w:val="18"/>
          <w:szCs w:val="17"/>
        </w:rPr>
        <w:t>53</w:t>
      </w:r>
    </w:p>
    <w:p w:rsidR="00CC24BA" w:rsidRDefault="00CC24BA" w:rsidP="00FC2B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eastAsia="Verdana" w:hAnsi="Verdana" w:cs="Times New Roman"/>
          <w:b/>
          <w:sz w:val="18"/>
          <w:szCs w:val="18"/>
        </w:rPr>
      </w:pPr>
    </w:p>
    <w:p w:rsidR="00FC2B3C" w:rsidRPr="001F5497" w:rsidRDefault="00FC2B3C" w:rsidP="00FC2B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612A2D">
        <w:rPr>
          <w:rFonts w:ascii="Verdana" w:eastAsia="Verdana" w:hAnsi="Verdana" w:cs="Times New Roman"/>
          <w:b/>
          <w:sz w:val="18"/>
          <w:szCs w:val="18"/>
        </w:rPr>
        <w:t>Form1 gets response options in order shown, Form2 gets the reverse</w:t>
      </w:r>
    </w:p>
    <w:p w:rsidR="00FC2B3C" w:rsidRPr="0046279C" w:rsidRDefault="00FC2B3C" w:rsidP="00FC2B3C">
      <w:pPr>
        <w:widowControl w:val="0"/>
        <w:autoSpaceDE w:val="0"/>
        <w:autoSpaceDN w:val="0"/>
        <w:adjustRightInd w:val="0"/>
        <w:ind w:left="630" w:hanging="630"/>
        <w:rPr>
          <w:rFonts w:ascii="Verdana" w:hAnsi="Verdana" w:cs="Arial"/>
          <w:b/>
          <w:sz w:val="18"/>
          <w:szCs w:val="18"/>
        </w:rPr>
      </w:pPr>
      <w:r w:rsidRPr="0046279C">
        <w:rPr>
          <w:rFonts w:ascii="Verdana" w:hAnsi="Verdana" w:cs="Arial"/>
          <w:b/>
          <w:sz w:val="18"/>
          <w:szCs w:val="18"/>
        </w:rPr>
        <w:t>ASK ALL</w:t>
      </w:r>
      <w:r w:rsidR="003D6510">
        <w:rPr>
          <w:rFonts w:ascii="Verdana" w:hAnsi="Verdana" w:cs="Arial"/>
          <w:b/>
          <w:sz w:val="18"/>
          <w:szCs w:val="18"/>
        </w:rPr>
        <w:t>:</w:t>
      </w:r>
    </w:p>
    <w:p w:rsidR="00161864" w:rsidRPr="007437E6" w:rsidRDefault="00303EFA" w:rsidP="003D6510">
      <w:pPr>
        <w:ind w:left="720" w:hanging="720"/>
        <w:contextualSpacing/>
        <w:rPr>
          <w:rFonts w:ascii="Verdana" w:hAnsi="Verdana" w:cs="Arial"/>
          <w:color w:val="7F7F7F" w:themeColor="text1" w:themeTint="80"/>
          <w:sz w:val="18"/>
          <w:szCs w:val="18"/>
        </w:rPr>
      </w:pPr>
      <w:r w:rsidRPr="001A00DD">
        <w:rPr>
          <w:rFonts w:ascii="Verdana" w:hAnsi="Verdana" w:cs="Arial"/>
          <w:sz w:val="18"/>
          <w:szCs w:val="18"/>
        </w:rPr>
        <w:t>Q</w:t>
      </w:r>
      <w:r w:rsidR="003D6510">
        <w:rPr>
          <w:rFonts w:ascii="Verdana" w:hAnsi="Verdana" w:cs="Arial"/>
          <w:sz w:val="18"/>
          <w:szCs w:val="18"/>
        </w:rPr>
        <w:t>.</w:t>
      </w:r>
      <w:r w:rsidRPr="001A00DD">
        <w:rPr>
          <w:rFonts w:ascii="Verdana" w:hAnsi="Verdana" w:cs="Arial"/>
          <w:sz w:val="18"/>
          <w:szCs w:val="18"/>
        </w:rPr>
        <w:t>2</w:t>
      </w:r>
      <w:r w:rsidR="00995FA4">
        <w:rPr>
          <w:rFonts w:ascii="Verdana" w:hAnsi="Verdana" w:cs="Arial"/>
          <w:sz w:val="18"/>
          <w:szCs w:val="18"/>
        </w:rPr>
        <w:t>5</w:t>
      </w:r>
      <w:r w:rsidR="003D6510">
        <w:rPr>
          <w:rFonts w:ascii="Verdana" w:hAnsi="Verdana" w:cs="Arial"/>
          <w:sz w:val="18"/>
          <w:szCs w:val="18"/>
        </w:rPr>
        <w:tab/>
      </w:r>
      <w:r w:rsidRPr="00716BFE">
        <w:rPr>
          <w:rFonts w:ascii="Verdana" w:hAnsi="Verdana" w:cs="Arial"/>
          <w:b/>
          <w:sz w:val="18"/>
          <w:szCs w:val="18"/>
        </w:rPr>
        <w:t>How much do you enjoy keeping up with the news</w:t>
      </w:r>
      <w:r w:rsidR="002E1BC3">
        <w:rPr>
          <w:rFonts w:ascii="Verdana" w:hAnsi="Verdana" w:cs="Arial"/>
          <w:b/>
          <w:sz w:val="18"/>
          <w:szCs w:val="18"/>
        </w:rPr>
        <w:t>?</w:t>
      </w:r>
    </w:p>
    <w:p w:rsidR="00303EFA" w:rsidRDefault="00303EFA" w:rsidP="003D6510">
      <w:pPr>
        <w:ind w:left="720" w:hanging="720"/>
        <w:rPr>
          <w:rFonts w:ascii="Verdana" w:hAnsi="Verdana" w:cs="Arial"/>
          <w:sz w:val="18"/>
          <w:szCs w:val="18"/>
        </w:rPr>
      </w:pPr>
    </w:p>
    <w:p w:rsidR="0021740C" w:rsidRPr="003523EC" w:rsidRDefault="0021740C" w:rsidP="0021740C">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1246"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t>Based on</w:t>
      </w:r>
      <w:r>
        <w:rPr>
          <w:rFonts w:ascii="Verdana" w:eastAsia="Times New Roman" w:hAnsi="Verdana" w:cs="Times New Roman"/>
          <w:sz w:val="18"/>
          <w:szCs w:val="17"/>
        </w:rPr>
        <w:tab/>
        <w:t>Based on</w:t>
      </w:r>
      <w:r>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21740C" w:rsidRPr="00A5758F" w:rsidRDefault="0021740C" w:rsidP="0021740C">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21740C" w:rsidRPr="00A5758F" w:rsidRDefault="0021740C" w:rsidP="0021740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47</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45</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47</w:t>
      </w:r>
      <w:r w:rsidRPr="00A5758F">
        <w:rPr>
          <w:rFonts w:ascii="Verdana" w:eastAsia="Times New Roman" w:hAnsi="Verdana" w:cs="Times New Roman"/>
          <w:sz w:val="18"/>
          <w:szCs w:val="17"/>
        </w:rPr>
        <w:tab/>
        <w:t>A lot</w:t>
      </w:r>
    </w:p>
    <w:p w:rsidR="0021740C" w:rsidRPr="00A5758F" w:rsidRDefault="0021740C" w:rsidP="0021740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38</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37</w:t>
      </w:r>
      <w:r w:rsidRPr="00A5758F">
        <w:rPr>
          <w:rFonts w:ascii="Verdana" w:eastAsia="Times New Roman" w:hAnsi="Verdana" w:cs="Times New Roman"/>
          <w:sz w:val="18"/>
          <w:szCs w:val="17"/>
        </w:rPr>
        <w:tab/>
        <w:t>Some</w:t>
      </w:r>
    </w:p>
    <w:p w:rsidR="0021740C" w:rsidRPr="00A5758F" w:rsidRDefault="0021740C" w:rsidP="0021740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10</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10</w:t>
      </w:r>
      <w:r w:rsidRPr="00A5758F">
        <w:rPr>
          <w:rFonts w:ascii="Verdana" w:eastAsia="Times New Roman" w:hAnsi="Verdana" w:cs="Times New Roman"/>
          <w:sz w:val="18"/>
          <w:szCs w:val="17"/>
        </w:rPr>
        <w:tab/>
        <w:t>Not much</w:t>
      </w:r>
    </w:p>
    <w:p w:rsidR="0021740C" w:rsidRPr="00A5758F" w:rsidRDefault="0021740C" w:rsidP="0021740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5</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6</w:t>
      </w:r>
      <w:r w:rsidRPr="00A5758F">
        <w:rPr>
          <w:rFonts w:ascii="Verdana" w:eastAsia="Times New Roman" w:hAnsi="Verdana" w:cs="Times New Roman"/>
          <w:sz w:val="18"/>
          <w:szCs w:val="17"/>
        </w:rPr>
        <w:tab/>
        <w:t>Not at all</w:t>
      </w:r>
    </w:p>
    <w:p w:rsidR="0021740C" w:rsidRPr="00A5758F" w:rsidRDefault="0021740C" w:rsidP="0021740C">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A5758F">
        <w:rPr>
          <w:rFonts w:ascii="Verdana" w:eastAsia="Times New Roman" w:hAnsi="Verdana" w:cs="Times New Roman"/>
          <w:sz w:val="18"/>
          <w:szCs w:val="17"/>
        </w:rPr>
        <w:t>0</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A4012F" w:rsidRPr="00A5758F" w:rsidRDefault="00A4012F" w:rsidP="008465D2">
      <w:pPr>
        <w:widowControl w:val="0"/>
        <w:autoSpaceDE w:val="0"/>
        <w:autoSpaceDN w:val="0"/>
        <w:adjustRightInd w:val="0"/>
        <w:rPr>
          <w:rFonts w:ascii="Verdana" w:hAnsi="Verdana"/>
          <w:sz w:val="18"/>
          <w:szCs w:val="18"/>
        </w:rPr>
      </w:pPr>
    </w:p>
    <w:p w:rsidR="00303EFA" w:rsidRPr="00A5758F" w:rsidRDefault="00303EFA" w:rsidP="008465D2">
      <w:pPr>
        <w:widowControl w:val="0"/>
        <w:autoSpaceDE w:val="0"/>
        <w:autoSpaceDN w:val="0"/>
        <w:adjustRightInd w:val="0"/>
        <w:rPr>
          <w:rFonts w:ascii="Verdana" w:hAnsi="Verdana" w:cs="Arial"/>
          <w:b/>
          <w:sz w:val="18"/>
          <w:szCs w:val="18"/>
        </w:rPr>
      </w:pPr>
      <w:r w:rsidRPr="00A5758F">
        <w:rPr>
          <w:rFonts w:ascii="Verdana" w:hAnsi="Verdana" w:cs="Arial"/>
          <w:b/>
          <w:sz w:val="18"/>
          <w:szCs w:val="18"/>
        </w:rPr>
        <w:t>ASK ALL</w:t>
      </w:r>
      <w:r w:rsidR="003D6510" w:rsidRPr="00A5758F">
        <w:rPr>
          <w:rFonts w:ascii="Verdana" w:hAnsi="Verdana" w:cs="Arial"/>
          <w:b/>
          <w:sz w:val="18"/>
          <w:szCs w:val="18"/>
        </w:rPr>
        <w:t>:</w:t>
      </w:r>
    </w:p>
    <w:p w:rsidR="00303EFA" w:rsidRPr="00A5758F" w:rsidRDefault="00303EFA" w:rsidP="00303EFA">
      <w:pPr>
        <w:spacing w:after="200" w:line="276" w:lineRule="auto"/>
        <w:ind w:left="720" w:hanging="720"/>
        <w:rPr>
          <w:rFonts w:ascii="Verdana" w:hAnsi="Verdana" w:cs="Arial"/>
          <w:color w:val="7F7F7F" w:themeColor="text1" w:themeTint="80"/>
          <w:sz w:val="18"/>
          <w:szCs w:val="18"/>
        </w:rPr>
      </w:pPr>
      <w:r w:rsidRPr="00A5758F">
        <w:rPr>
          <w:rFonts w:ascii="Verdana" w:hAnsi="Verdana" w:cs="Arial"/>
          <w:sz w:val="18"/>
          <w:szCs w:val="18"/>
        </w:rPr>
        <w:t>Q</w:t>
      </w:r>
      <w:r w:rsidR="003D6510" w:rsidRPr="00A5758F">
        <w:rPr>
          <w:rFonts w:ascii="Verdana" w:hAnsi="Verdana" w:cs="Arial"/>
          <w:sz w:val="18"/>
          <w:szCs w:val="18"/>
        </w:rPr>
        <w:t>.</w:t>
      </w:r>
      <w:r w:rsidR="00995FA4" w:rsidRPr="00A5758F">
        <w:rPr>
          <w:rFonts w:ascii="Verdana" w:hAnsi="Verdana" w:cs="Arial"/>
          <w:sz w:val="18"/>
          <w:szCs w:val="18"/>
        </w:rPr>
        <w:t>26</w:t>
      </w:r>
      <w:r w:rsidRPr="00A5758F">
        <w:rPr>
          <w:rFonts w:ascii="Verdana" w:hAnsi="Verdana" w:cs="Arial"/>
          <w:sz w:val="18"/>
          <w:szCs w:val="18"/>
        </w:rPr>
        <w:t xml:space="preserve"> </w:t>
      </w:r>
      <w:r w:rsidRPr="00A5758F">
        <w:rPr>
          <w:rFonts w:ascii="Verdana" w:hAnsi="Verdana" w:cs="Arial"/>
          <w:b/>
          <w:sz w:val="18"/>
          <w:szCs w:val="18"/>
        </w:rPr>
        <w:t>In terms of resolving the dispute between Israel and the Palestinians, do you think the United States should be…</w:t>
      </w:r>
      <w:r w:rsidRPr="00A5758F">
        <w:rPr>
          <w:rFonts w:ascii="Verdana" w:hAnsi="Verdana" w:cs="Arial"/>
          <w:sz w:val="18"/>
          <w:szCs w:val="18"/>
        </w:rPr>
        <w:t xml:space="preserve"> </w:t>
      </w:r>
      <w:r w:rsidRPr="00A5758F">
        <w:rPr>
          <w:rFonts w:ascii="Verdana" w:hAnsi="Verdana" w:cs="Arial"/>
          <w:b/>
          <w:sz w:val="18"/>
          <w:szCs w:val="18"/>
        </w:rPr>
        <w:t>[RANDOMIZE RESPONSE OPTIONS]</w:t>
      </w:r>
    </w:p>
    <w:p w:rsidR="004F15D4" w:rsidRPr="00A5758F" w:rsidRDefault="004F15D4" w:rsidP="004F15D4">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4F15D4" w:rsidRPr="00A5758F" w:rsidRDefault="004F15D4" w:rsidP="004F15D4">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4F15D4" w:rsidRPr="00A5758F" w:rsidRDefault="004F15D4" w:rsidP="004F15D4">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25</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22</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26</w:t>
      </w:r>
      <w:r w:rsidRPr="00A5758F">
        <w:rPr>
          <w:rFonts w:ascii="Verdana" w:eastAsia="Times New Roman" w:hAnsi="Verdana" w:cs="Times New Roman"/>
          <w:sz w:val="18"/>
          <w:szCs w:val="17"/>
        </w:rPr>
        <w:tab/>
        <w:t>More involved</w:t>
      </w:r>
    </w:p>
    <w:p w:rsidR="004F15D4" w:rsidRPr="00A5758F" w:rsidRDefault="004F15D4" w:rsidP="004F15D4">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45</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37</w:t>
      </w:r>
      <w:r w:rsidRPr="00A5758F">
        <w:rPr>
          <w:rFonts w:ascii="Verdana" w:eastAsia="Times New Roman" w:hAnsi="Verdana" w:cs="Times New Roman"/>
          <w:sz w:val="18"/>
          <w:szCs w:val="17"/>
        </w:rPr>
        <w:tab/>
        <w:t>Less involved</w:t>
      </w:r>
    </w:p>
    <w:p w:rsidR="004F15D4" w:rsidRPr="00A5758F" w:rsidRDefault="004F15D4" w:rsidP="004F15D4">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33</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32</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36</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As</w:t>
      </w:r>
      <w:proofErr w:type="gramEnd"/>
      <w:r w:rsidRPr="00A5758F">
        <w:rPr>
          <w:rFonts w:ascii="Verdana" w:eastAsia="Times New Roman" w:hAnsi="Verdana" w:cs="Times New Roman"/>
          <w:sz w:val="18"/>
          <w:szCs w:val="17"/>
        </w:rPr>
        <w:t xml:space="preserve"> involved as it currently is</w:t>
      </w:r>
    </w:p>
    <w:p w:rsidR="004F15D4" w:rsidRPr="00A5758F" w:rsidRDefault="004F15D4" w:rsidP="004F15D4">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A4012F" w:rsidRPr="00A5758F" w:rsidRDefault="00A4012F" w:rsidP="00303EFA">
      <w:pPr>
        <w:widowControl w:val="0"/>
        <w:autoSpaceDE w:val="0"/>
        <w:autoSpaceDN w:val="0"/>
        <w:adjustRightInd w:val="0"/>
        <w:ind w:left="630" w:hanging="630"/>
        <w:rPr>
          <w:rFonts w:ascii="Verdana" w:hAnsi="Verdana" w:cs="Arial"/>
          <w:b/>
          <w:sz w:val="18"/>
          <w:szCs w:val="18"/>
        </w:rPr>
      </w:pPr>
    </w:p>
    <w:p w:rsidR="00CC24BA" w:rsidRDefault="00CC24BA">
      <w:pPr>
        <w:rPr>
          <w:rFonts w:ascii="Verdana" w:hAnsi="Verdana" w:cs="Arial"/>
          <w:b/>
          <w:sz w:val="18"/>
          <w:szCs w:val="18"/>
        </w:rPr>
      </w:pPr>
      <w:r>
        <w:rPr>
          <w:rFonts w:ascii="Verdana" w:hAnsi="Verdana" w:cs="Arial"/>
          <w:b/>
          <w:sz w:val="18"/>
          <w:szCs w:val="18"/>
        </w:rPr>
        <w:br w:type="page"/>
      </w:r>
    </w:p>
    <w:p w:rsidR="00303EFA" w:rsidRPr="00A5758F" w:rsidRDefault="00303EFA" w:rsidP="00303EFA">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lastRenderedPageBreak/>
        <w:t>ASK ALL</w:t>
      </w:r>
      <w:r w:rsidR="003D6510" w:rsidRPr="00A5758F">
        <w:rPr>
          <w:rFonts w:ascii="Verdana" w:hAnsi="Verdana" w:cs="Arial"/>
          <w:b/>
          <w:sz w:val="18"/>
          <w:szCs w:val="18"/>
        </w:rPr>
        <w:t>:</w:t>
      </w:r>
    </w:p>
    <w:p w:rsidR="00303EFA" w:rsidRPr="00A5758F" w:rsidRDefault="00303EFA" w:rsidP="00303EFA">
      <w:pPr>
        <w:widowControl w:val="0"/>
        <w:autoSpaceDE w:val="0"/>
        <w:autoSpaceDN w:val="0"/>
        <w:adjustRightInd w:val="0"/>
        <w:ind w:left="630" w:hanging="630"/>
        <w:rPr>
          <w:rFonts w:ascii="Verdana" w:hAnsi="Verdana" w:cs="Arial"/>
          <w:b/>
          <w:sz w:val="18"/>
          <w:szCs w:val="18"/>
        </w:rPr>
      </w:pPr>
      <w:r w:rsidRPr="00A5758F">
        <w:rPr>
          <w:rFonts w:ascii="Verdana" w:hAnsi="Verdana" w:cs="Arial"/>
          <w:sz w:val="18"/>
          <w:szCs w:val="18"/>
        </w:rPr>
        <w:t>Q</w:t>
      </w:r>
      <w:r w:rsidR="003D6510" w:rsidRPr="00A5758F">
        <w:rPr>
          <w:rFonts w:ascii="Verdana" w:hAnsi="Verdana" w:cs="Arial"/>
          <w:sz w:val="18"/>
          <w:szCs w:val="18"/>
        </w:rPr>
        <w:t>.</w:t>
      </w:r>
      <w:r w:rsidR="00995FA4" w:rsidRPr="00A5758F">
        <w:rPr>
          <w:rFonts w:ascii="Verdana" w:hAnsi="Verdana" w:cs="Arial"/>
          <w:sz w:val="18"/>
          <w:szCs w:val="18"/>
        </w:rPr>
        <w:t>27</w:t>
      </w:r>
      <w:r w:rsidRPr="00A5758F">
        <w:rPr>
          <w:rFonts w:ascii="Verdana" w:hAnsi="Verdana" w:cs="Arial"/>
          <w:sz w:val="18"/>
          <w:szCs w:val="18"/>
        </w:rPr>
        <w:t xml:space="preserve"> </w:t>
      </w:r>
      <w:r w:rsidRPr="00A5758F">
        <w:rPr>
          <w:rFonts w:ascii="Verdana" w:hAnsi="Verdana" w:cs="Arial"/>
          <w:b/>
          <w:sz w:val="18"/>
          <w:szCs w:val="18"/>
        </w:rPr>
        <w:t>Here’s a different kind of question. Do you happen to know the name of the current Speaker of the U.S. House of Representatives? Is it</w:t>
      </w:r>
      <w:r w:rsidR="00716BFE" w:rsidRPr="00A5758F">
        <w:rPr>
          <w:rFonts w:ascii="Verdana" w:hAnsi="Verdana" w:cs="Arial"/>
          <w:b/>
          <w:sz w:val="18"/>
          <w:szCs w:val="18"/>
        </w:rPr>
        <w:t>:</w:t>
      </w:r>
      <w:r w:rsidRPr="00A5758F">
        <w:rPr>
          <w:rFonts w:ascii="Verdana" w:hAnsi="Verdana" w:cs="Arial"/>
          <w:sz w:val="18"/>
          <w:szCs w:val="18"/>
        </w:rPr>
        <w:t xml:space="preserve"> </w:t>
      </w:r>
      <w:r w:rsidRPr="00A5758F">
        <w:rPr>
          <w:rFonts w:ascii="Verdana" w:hAnsi="Verdana" w:cs="Arial"/>
          <w:b/>
          <w:sz w:val="18"/>
          <w:szCs w:val="18"/>
        </w:rPr>
        <w:t>[RANDOMIZE</w:t>
      </w:r>
      <w:r w:rsidR="00B134BC" w:rsidRPr="00A5758F">
        <w:rPr>
          <w:rFonts w:ascii="Verdana" w:hAnsi="Verdana" w:cs="Arial"/>
          <w:b/>
          <w:sz w:val="18"/>
          <w:szCs w:val="18"/>
        </w:rPr>
        <w:t>]</w:t>
      </w:r>
    </w:p>
    <w:p w:rsidR="00B134BC" w:rsidRPr="00A5758F" w:rsidRDefault="00B134BC" w:rsidP="00303EFA">
      <w:pPr>
        <w:widowControl w:val="0"/>
        <w:autoSpaceDE w:val="0"/>
        <w:autoSpaceDN w:val="0"/>
        <w:adjustRightInd w:val="0"/>
        <w:ind w:left="630" w:hanging="630"/>
        <w:rPr>
          <w:rFonts w:ascii="Verdana" w:hAnsi="Verdana" w:cs="Arial"/>
          <w:b/>
          <w:sz w:val="18"/>
          <w:szCs w:val="18"/>
        </w:rPr>
      </w:pPr>
    </w:p>
    <w:p w:rsidR="00B134BC" w:rsidRPr="00A5758F" w:rsidRDefault="00B134BC" w:rsidP="00B134BC">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B134BC" w:rsidRPr="00A5758F" w:rsidRDefault="00B134BC" w:rsidP="00B134BC">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B134BC" w:rsidRPr="00A5758F" w:rsidRDefault="00B134BC" w:rsidP="00B134B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60</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67</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60</w:t>
      </w:r>
      <w:r w:rsidRPr="00A5758F">
        <w:rPr>
          <w:rFonts w:ascii="Verdana" w:eastAsia="Times New Roman" w:hAnsi="Verdana" w:cs="Times New Roman"/>
          <w:sz w:val="18"/>
          <w:szCs w:val="17"/>
        </w:rPr>
        <w:tab/>
        <w:t xml:space="preserve">John Boehner </w:t>
      </w:r>
      <w:r w:rsidRPr="00A5758F">
        <w:rPr>
          <w:rFonts w:ascii="Verdana" w:eastAsia="Times New Roman" w:hAnsi="Verdana" w:cs="Times New Roman"/>
          <w:i/>
          <w:sz w:val="18"/>
          <w:szCs w:val="17"/>
        </w:rPr>
        <w:t>(Correct)</w:t>
      </w:r>
    </w:p>
    <w:p w:rsidR="00B134BC" w:rsidRPr="00A5758F" w:rsidRDefault="00B134BC" w:rsidP="00B134B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18</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15</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18</w:t>
      </w:r>
      <w:r w:rsidRPr="00A5758F">
        <w:rPr>
          <w:rFonts w:ascii="Verdana" w:eastAsia="Times New Roman" w:hAnsi="Verdana" w:cs="Times New Roman"/>
          <w:sz w:val="18"/>
          <w:szCs w:val="17"/>
        </w:rPr>
        <w:tab/>
        <w:t>Nancy Pelosi</w:t>
      </w:r>
    </w:p>
    <w:p w:rsidR="00B134BC" w:rsidRPr="00A5758F" w:rsidRDefault="00B134BC" w:rsidP="00B134B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6</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7</w:t>
      </w:r>
      <w:r w:rsidRPr="00A5758F">
        <w:rPr>
          <w:rFonts w:ascii="Verdana" w:eastAsia="Times New Roman" w:hAnsi="Verdana" w:cs="Times New Roman"/>
          <w:sz w:val="18"/>
          <w:szCs w:val="17"/>
        </w:rPr>
        <w:tab/>
        <w:t>Newt Gingrich</w:t>
      </w:r>
    </w:p>
    <w:p w:rsidR="00B134BC" w:rsidRPr="00A5758F" w:rsidRDefault="00B134BC" w:rsidP="00B134BC">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t>Mitch McConnell</w:t>
      </w:r>
    </w:p>
    <w:p w:rsidR="00B134BC" w:rsidRPr="00A5758F" w:rsidRDefault="00B134BC" w:rsidP="00B134BC">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p>
    <w:p w:rsidR="00382AF6" w:rsidRPr="00A5758F" w:rsidRDefault="00382AF6" w:rsidP="00B134BC">
      <w:pPr>
        <w:rPr>
          <w:rFonts w:ascii="Verdana" w:hAnsi="Verdana" w:cs="Arial"/>
          <w:b/>
          <w:sz w:val="18"/>
          <w:szCs w:val="18"/>
        </w:rPr>
      </w:pPr>
    </w:p>
    <w:p w:rsidR="00303EFA" w:rsidRPr="00A5758F" w:rsidRDefault="00303EFA" w:rsidP="00B134BC">
      <w:pPr>
        <w:rPr>
          <w:rFonts w:ascii="Verdana" w:hAnsi="Verdana"/>
          <w:sz w:val="18"/>
          <w:szCs w:val="18"/>
        </w:rPr>
      </w:pPr>
      <w:r w:rsidRPr="00A5758F">
        <w:rPr>
          <w:rFonts w:ascii="Verdana" w:hAnsi="Verdana" w:cs="Arial"/>
          <w:b/>
          <w:sz w:val="18"/>
          <w:szCs w:val="18"/>
        </w:rPr>
        <w:t>ASK ALL</w:t>
      </w:r>
      <w:r w:rsidR="003D6510" w:rsidRPr="00A5758F">
        <w:rPr>
          <w:rFonts w:ascii="Verdana" w:hAnsi="Verdana" w:cs="Arial"/>
          <w:b/>
          <w:sz w:val="18"/>
          <w:szCs w:val="18"/>
        </w:rPr>
        <w:t>:</w:t>
      </w:r>
    </w:p>
    <w:p w:rsidR="00000F14" w:rsidRPr="00A5758F" w:rsidRDefault="00995FA4" w:rsidP="000C6360">
      <w:pPr>
        <w:widowControl w:val="0"/>
        <w:autoSpaceDE w:val="0"/>
        <w:autoSpaceDN w:val="0"/>
        <w:adjustRightInd w:val="0"/>
        <w:ind w:left="630" w:hanging="630"/>
        <w:rPr>
          <w:rFonts w:ascii="Verdana" w:hAnsi="Verdana" w:cs="Arial"/>
          <w:b/>
          <w:sz w:val="18"/>
          <w:szCs w:val="18"/>
        </w:rPr>
      </w:pPr>
      <w:r w:rsidRPr="00A5758F">
        <w:rPr>
          <w:rFonts w:ascii="Verdana" w:hAnsi="Verdana" w:cs="Arial"/>
          <w:sz w:val="18"/>
          <w:szCs w:val="18"/>
        </w:rPr>
        <w:t>Q</w:t>
      </w:r>
      <w:r w:rsidR="00F31CA2" w:rsidRPr="00A5758F">
        <w:rPr>
          <w:rFonts w:ascii="Verdana" w:hAnsi="Verdana" w:cs="Arial"/>
          <w:sz w:val="18"/>
          <w:szCs w:val="18"/>
        </w:rPr>
        <w:t>.</w:t>
      </w:r>
      <w:r w:rsidRPr="00A5758F">
        <w:rPr>
          <w:rFonts w:ascii="Verdana" w:hAnsi="Verdana" w:cs="Arial"/>
          <w:sz w:val="18"/>
          <w:szCs w:val="18"/>
        </w:rPr>
        <w:t>28</w:t>
      </w:r>
      <w:r w:rsidR="00000F14" w:rsidRPr="00A5758F">
        <w:rPr>
          <w:rFonts w:ascii="Verdana" w:hAnsi="Verdana" w:cs="Arial"/>
          <w:sz w:val="18"/>
          <w:szCs w:val="18"/>
        </w:rPr>
        <w:t xml:space="preserve"> </w:t>
      </w:r>
      <w:proofErr w:type="gramStart"/>
      <w:r w:rsidR="00000F14" w:rsidRPr="00A5758F">
        <w:rPr>
          <w:rFonts w:ascii="Verdana" w:hAnsi="Verdana" w:cs="Arial"/>
          <w:b/>
          <w:sz w:val="18"/>
          <w:szCs w:val="18"/>
        </w:rPr>
        <w:t>Which</w:t>
      </w:r>
      <w:proofErr w:type="gramEnd"/>
      <w:r w:rsidR="00000F14" w:rsidRPr="00A5758F">
        <w:rPr>
          <w:rFonts w:ascii="Verdana" w:hAnsi="Verdana" w:cs="Arial"/>
          <w:b/>
          <w:sz w:val="18"/>
          <w:szCs w:val="18"/>
        </w:rPr>
        <w:t xml:space="preserve"> of the following sources of energy provides the most electricity in the U.S. Is it:</w:t>
      </w:r>
      <w:r w:rsidR="000C6360" w:rsidRPr="00A5758F">
        <w:rPr>
          <w:rFonts w:ascii="Verdana" w:hAnsi="Verdana" w:cs="Arial"/>
          <w:b/>
          <w:sz w:val="18"/>
          <w:szCs w:val="18"/>
        </w:rPr>
        <w:t xml:space="preserve"> [RANDOMIZE]</w:t>
      </w:r>
    </w:p>
    <w:p w:rsidR="000C6360" w:rsidRPr="00A5758F" w:rsidRDefault="000C6360" w:rsidP="000C6360">
      <w:pPr>
        <w:widowControl w:val="0"/>
        <w:autoSpaceDE w:val="0"/>
        <w:autoSpaceDN w:val="0"/>
        <w:adjustRightInd w:val="0"/>
        <w:ind w:left="630" w:hanging="630"/>
        <w:rPr>
          <w:rFonts w:ascii="Verdana" w:hAnsi="Verdana" w:cs="Arial"/>
          <w:b/>
          <w:i/>
          <w:sz w:val="18"/>
          <w:szCs w:val="18"/>
        </w:rPr>
      </w:pPr>
    </w:p>
    <w:p w:rsidR="000C6360" w:rsidRPr="00A5758F" w:rsidRDefault="000C6360" w:rsidP="000C6360">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0C6360" w:rsidRPr="00A5758F" w:rsidRDefault="000C6360" w:rsidP="000C6360">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0C6360" w:rsidRPr="00A5758F" w:rsidRDefault="000C6360" w:rsidP="000C6360">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49</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51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51</w:t>
      </w:r>
      <w:r w:rsidRPr="00A5758F">
        <w:rPr>
          <w:rFonts w:ascii="Verdana" w:eastAsia="Times New Roman" w:hAnsi="Verdana" w:cs="Times New Roman"/>
          <w:sz w:val="18"/>
          <w:szCs w:val="17"/>
        </w:rPr>
        <w:tab/>
        <w:t>Coal</w:t>
      </w:r>
      <w:r w:rsidR="000545A0" w:rsidRPr="00A5758F">
        <w:rPr>
          <w:rFonts w:ascii="Verdana" w:eastAsia="Times New Roman" w:hAnsi="Verdana" w:cs="Times New Roman"/>
          <w:sz w:val="18"/>
          <w:szCs w:val="17"/>
        </w:rPr>
        <w:t xml:space="preserve"> </w:t>
      </w:r>
      <w:r w:rsidR="000545A0" w:rsidRPr="00A5758F">
        <w:rPr>
          <w:rFonts w:ascii="Verdana" w:eastAsia="Times New Roman" w:hAnsi="Verdana" w:cs="Times New Roman"/>
          <w:i/>
          <w:sz w:val="18"/>
          <w:szCs w:val="17"/>
        </w:rPr>
        <w:t>(Correct)</w:t>
      </w:r>
    </w:p>
    <w:p w:rsidR="000C6360" w:rsidRPr="00A5758F" w:rsidRDefault="000C6360" w:rsidP="000C6360">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22</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21</w:t>
      </w:r>
      <w:r w:rsidRPr="00A5758F">
        <w:rPr>
          <w:rFonts w:ascii="Verdana" w:eastAsia="Times New Roman" w:hAnsi="Verdana" w:cs="Times New Roman"/>
          <w:sz w:val="18"/>
          <w:szCs w:val="17"/>
        </w:rPr>
        <w:tab/>
      </w:r>
      <w:r w:rsidR="000545A0" w:rsidRPr="00A5758F">
        <w:rPr>
          <w:rFonts w:ascii="Verdana" w:eastAsia="Times New Roman" w:hAnsi="Verdana" w:cs="Times New Roman"/>
          <w:sz w:val="18"/>
          <w:szCs w:val="17"/>
        </w:rPr>
        <w:t>Nuclear</w:t>
      </w:r>
    </w:p>
    <w:p w:rsidR="000C6360" w:rsidRPr="00A5758F" w:rsidRDefault="000C6360" w:rsidP="000C6360">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22</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20</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21</w:t>
      </w:r>
      <w:r w:rsidRPr="00A5758F">
        <w:rPr>
          <w:rFonts w:ascii="Verdana" w:eastAsia="Times New Roman" w:hAnsi="Verdana" w:cs="Times New Roman"/>
          <w:sz w:val="18"/>
          <w:szCs w:val="17"/>
        </w:rPr>
        <w:tab/>
      </w:r>
      <w:r w:rsidR="000545A0" w:rsidRPr="00A5758F">
        <w:rPr>
          <w:rFonts w:ascii="Verdana" w:eastAsia="Times New Roman" w:hAnsi="Verdana" w:cs="Times New Roman"/>
          <w:sz w:val="18"/>
          <w:szCs w:val="17"/>
        </w:rPr>
        <w:t>Hydroelectric</w:t>
      </w:r>
    </w:p>
    <w:p w:rsidR="000C6360" w:rsidRPr="00A5758F" w:rsidRDefault="000C6360" w:rsidP="000C6360">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8</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7</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7</w:t>
      </w:r>
      <w:r w:rsidRPr="00A5758F">
        <w:rPr>
          <w:rFonts w:ascii="Verdana" w:eastAsia="Times New Roman" w:hAnsi="Verdana" w:cs="Times New Roman"/>
          <w:sz w:val="18"/>
          <w:szCs w:val="17"/>
        </w:rPr>
        <w:tab/>
      </w:r>
      <w:r w:rsidR="000545A0" w:rsidRPr="00A5758F">
        <w:rPr>
          <w:rFonts w:ascii="Verdana" w:eastAsia="Times New Roman" w:hAnsi="Verdana" w:cs="Times New Roman"/>
          <w:sz w:val="18"/>
          <w:szCs w:val="17"/>
        </w:rPr>
        <w:t>Wind</w:t>
      </w:r>
    </w:p>
    <w:p w:rsidR="00584B9E" w:rsidRDefault="000C6360" w:rsidP="00584B9E">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D42172"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w:t>
      </w:r>
      <w:r w:rsidRPr="00B52B59">
        <w:rPr>
          <w:rFonts w:ascii="Verdana" w:eastAsia="Times New Roman" w:hAnsi="Verdana" w:cs="Times New Roman"/>
          <w:sz w:val="18"/>
          <w:szCs w:val="17"/>
        </w:rPr>
        <w:t xml:space="preserve">Refused </w:t>
      </w:r>
      <w:r>
        <w:rPr>
          <w:rFonts w:ascii="Verdana" w:eastAsia="Times New Roman" w:hAnsi="Verdana" w:cs="Times New Roman"/>
          <w:b/>
          <w:sz w:val="18"/>
          <w:szCs w:val="17"/>
        </w:rPr>
        <w:t>(VOL.</w:t>
      </w:r>
      <w:r w:rsidR="00584B9E">
        <w:rPr>
          <w:rFonts w:ascii="Verdana" w:eastAsia="Times New Roman" w:hAnsi="Verdana" w:cs="Times New Roman"/>
          <w:b/>
          <w:sz w:val="18"/>
          <w:szCs w:val="17"/>
        </w:rPr>
        <w:t>)</w:t>
      </w:r>
    </w:p>
    <w:p w:rsidR="00B52C8C" w:rsidRDefault="00B52C8C">
      <w:pPr>
        <w:rPr>
          <w:rFonts w:ascii="Verdana" w:eastAsia="Verdana" w:hAnsi="Verdana" w:cs="Times New Roman"/>
          <w:b/>
          <w:sz w:val="18"/>
          <w:szCs w:val="18"/>
        </w:rPr>
      </w:pPr>
    </w:p>
    <w:p w:rsidR="00303EFA" w:rsidRPr="00A5758F" w:rsidRDefault="00303EFA" w:rsidP="00584B9E">
      <w:pPr>
        <w:tabs>
          <w:tab w:val="center" w:pos="720"/>
          <w:tab w:val="center" w:pos="2160"/>
          <w:tab w:val="center" w:pos="3600"/>
          <w:tab w:val="left" w:pos="4410"/>
        </w:tabs>
        <w:rPr>
          <w:rFonts w:ascii="Verdana" w:hAnsi="Verdana"/>
          <w:sz w:val="18"/>
          <w:szCs w:val="18"/>
        </w:rPr>
      </w:pPr>
      <w:r w:rsidRPr="00A5758F">
        <w:rPr>
          <w:rFonts w:ascii="Verdana" w:eastAsia="Verdana" w:hAnsi="Verdana" w:cs="Times New Roman"/>
          <w:b/>
          <w:sz w:val="18"/>
          <w:szCs w:val="18"/>
        </w:rPr>
        <w:t>Form1 gets response options in order shown, Form2 gets the reverse</w:t>
      </w:r>
    </w:p>
    <w:p w:rsidR="00303EFA" w:rsidRPr="00A5758F" w:rsidRDefault="00303EFA" w:rsidP="00303EFA">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t>ASK ALL</w:t>
      </w:r>
      <w:r w:rsidR="00F31CA2" w:rsidRPr="00A5758F">
        <w:rPr>
          <w:rFonts w:ascii="Verdana" w:hAnsi="Verdana" w:cs="Arial"/>
          <w:b/>
          <w:sz w:val="18"/>
          <w:szCs w:val="18"/>
        </w:rPr>
        <w:t>:</w:t>
      </w:r>
    </w:p>
    <w:p w:rsidR="00303EFA" w:rsidRPr="00A5758F" w:rsidRDefault="00303EFA" w:rsidP="00E75979">
      <w:pPr>
        <w:ind w:left="720" w:hanging="720"/>
        <w:rPr>
          <w:rFonts w:ascii="Verdana" w:hAnsi="Verdana" w:cs="Arial"/>
          <w:color w:val="7F7F7F" w:themeColor="text1" w:themeTint="80"/>
          <w:sz w:val="18"/>
          <w:szCs w:val="18"/>
        </w:rPr>
      </w:pPr>
      <w:r w:rsidRPr="00A5758F">
        <w:rPr>
          <w:rFonts w:ascii="Verdana" w:hAnsi="Verdana" w:cs="Arial"/>
          <w:sz w:val="18"/>
          <w:szCs w:val="18"/>
        </w:rPr>
        <w:t>Q</w:t>
      </w:r>
      <w:r w:rsidR="00F31CA2" w:rsidRPr="00A5758F">
        <w:rPr>
          <w:rFonts w:ascii="Verdana" w:hAnsi="Verdana" w:cs="Arial"/>
          <w:sz w:val="18"/>
          <w:szCs w:val="18"/>
        </w:rPr>
        <w:t>.</w:t>
      </w:r>
      <w:r w:rsidR="00995FA4" w:rsidRPr="00A5758F">
        <w:rPr>
          <w:rFonts w:ascii="Verdana" w:hAnsi="Verdana" w:cs="Arial"/>
          <w:sz w:val="18"/>
          <w:szCs w:val="18"/>
        </w:rPr>
        <w:t>29</w:t>
      </w:r>
      <w:r w:rsidRPr="00A5758F">
        <w:rPr>
          <w:rFonts w:ascii="Verdana" w:hAnsi="Verdana" w:cs="Arial"/>
          <w:sz w:val="18"/>
          <w:szCs w:val="18"/>
        </w:rPr>
        <w:t xml:space="preserve"> </w:t>
      </w:r>
      <w:proofErr w:type="gramStart"/>
      <w:r w:rsidRPr="00A5758F">
        <w:rPr>
          <w:rFonts w:ascii="Verdana" w:hAnsi="Verdana" w:cs="Arial"/>
          <w:b/>
          <w:sz w:val="18"/>
          <w:szCs w:val="18"/>
        </w:rPr>
        <w:t>If</w:t>
      </w:r>
      <w:proofErr w:type="gramEnd"/>
      <w:r w:rsidRPr="00A5758F">
        <w:rPr>
          <w:rFonts w:ascii="Verdana" w:hAnsi="Verdana" w:cs="Arial"/>
          <w:b/>
          <w:sz w:val="18"/>
          <w:szCs w:val="18"/>
        </w:rPr>
        <w:t xml:space="preserve"> you were asked to use one of these commonly used names for the social classes, which would you say you belong in?</w:t>
      </w:r>
    </w:p>
    <w:p w:rsidR="001A3112" w:rsidRPr="00A5758F" w:rsidRDefault="001A3112" w:rsidP="00E75979">
      <w:pPr>
        <w:ind w:left="720" w:hanging="720"/>
        <w:rPr>
          <w:rFonts w:ascii="Verdana" w:hAnsi="Verdana" w:cs="Arial"/>
          <w:sz w:val="18"/>
          <w:szCs w:val="18"/>
        </w:rPr>
      </w:pPr>
    </w:p>
    <w:p w:rsidR="001A3112" w:rsidRPr="00A5758F" w:rsidRDefault="001A3112" w:rsidP="001A3112">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1A3112" w:rsidRPr="00A5758F" w:rsidRDefault="001A3112" w:rsidP="001A3112">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1A3112" w:rsidRPr="00A5758F" w:rsidRDefault="001A3112" w:rsidP="001A3112">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w:t>
      </w:r>
      <w:r w:rsidRPr="00A5758F">
        <w:rPr>
          <w:rFonts w:ascii="Verdana" w:eastAsia="Times New Roman" w:hAnsi="Verdana" w:cs="Times New Roman"/>
          <w:sz w:val="18"/>
          <w:szCs w:val="17"/>
        </w:rPr>
        <w:tab/>
        <w:t>Upper class</w:t>
      </w:r>
    </w:p>
    <w:p w:rsidR="001A3112" w:rsidRPr="00A5758F" w:rsidRDefault="001A3112" w:rsidP="001A3112">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13</w:t>
      </w:r>
      <w:r w:rsidRPr="00A5758F">
        <w:rPr>
          <w:rFonts w:ascii="Verdana" w:eastAsia="Times New Roman" w:hAnsi="Verdana" w:cs="Times New Roman"/>
          <w:sz w:val="18"/>
          <w:szCs w:val="17"/>
        </w:rPr>
        <w:tab/>
        <w:t>Upper</w:t>
      </w:r>
      <w:r w:rsidR="00750D56" w:rsidRPr="00A5758F">
        <w:rPr>
          <w:rFonts w:ascii="Verdana" w:eastAsia="Times New Roman" w:hAnsi="Verdana" w:cs="Times New Roman"/>
          <w:sz w:val="18"/>
          <w:szCs w:val="17"/>
        </w:rPr>
        <w:t>-</w:t>
      </w:r>
      <w:r w:rsidRPr="00A5758F">
        <w:rPr>
          <w:rFonts w:ascii="Verdana" w:eastAsia="Times New Roman" w:hAnsi="Verdana" w:cs="Times New Roman"/>
          <w:sz w:val="18"/>
          <w:szCs w:val="17"/>
        </w:rPr>
        <w:t>middle class</w:t>
      </w:r>
    </w:p>
    <w:p w:rsidR="001A3112" w:rsidRPr="00A5758F" w:rsidRDefault="001A3112" w:rsidP="001A3112">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45</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42</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47</w:t>
      </w:r>
      <w:r w:rsidRPr="00A5758F">
        <w:rPr>
          <w:rFonts w:ascii="Verdana" w:eastAsia="Times New Roman" w:hAnsi="Verdana" w:cs="Times New Roman"/>
          <w:sz w:val="18"/>
          <w:szCs w:val="17"/>
        </w:rPr>
        <w:tab/>
        <w:t>Middle class</w:t>
      </w:r>
    </w:p>
    <w:p w:rsidR="001A3112" w:rsidRPr="00A5758F" w:rsidRDefault="001A3112" w:rsidP="001A3112">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29</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32</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30</w:t>
      </w:r>
      <w:r w:rsidRPr="00A5758F">
        <w:rPr>
          <w:rFonts w:ascii="Verdana" w:eastAsia="Times New Roman" w:hAnsi="Verdana" w:cs="Times New Roman"/>
          <w:sz w:val="18"/>
          <w:szCs w:val="17"/>
        </w:rPr>
        <w:tab/>
        <w:t>Lower middle class</w:t>
      </w:r>
    </w:p>
    <w:p w:rsidR="001A3112" w:rsidRPr="00A5758F" w:rsidRDefault="001A3112" w:rsidP="001A3112">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11</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11</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9</w:t>
      </w:r>
      <w:r w:rsidRPr="00A5758F">
        <w:rPr>
          <w:rFonts w:ascii="Verdana" w:eastAsia="Times New Roman" w:hAnsi="Verdana" w:cs="Times New Roman"/>
          <w:sz w:val="18"/>
          <w:szCs w:val="17"/>
        </w:rPr>
        <w:tab/>
        <w:t>Lower class</w:t>
      </w:r>
    </w:p>
    <w:p w:rsidR="00545AD0" w:rsidRPr="00A5758F" w:rsidRDefault="001A3112" w:rsidP="001A3112">
      <w:pPr>
        <w:tabs>
          <w:tab w:val="center" w:pos="720"/>
          <w:tab w:val="center" w:pos="2160"/>
          <w:tab w:val="center" w:pos="3600"/>
          <w:tab w:val="left" w:pos="4410"/>
        </w:tabs>
        <w:rPr>
          <w:rFonts w:ascii="Verdana" w:eastAsia="Times New Roman" w:hAnsi="Verdana" w:cs="Arial"/>
          <w:sz w:val="18"/>
          <w:szCs w:val="18"/>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 xml:space="preserve">Don’t know/Refused </w:t>
      </w:r>
      <w:r w:rsidRPr="00A5758F">
        <w:rPr>
          <w:rFonts w:ascii="Verdana" w:eastAsia="Times New Roman" w:hAnsi="Verdana" w:cs="Times New Roman"/>
          <w:b/>
          <w:sz w:val="18"/>
          <w:szCs w:val="17"/>
        </w:rPr>
        <w:t>(VOL.)</w:t>
      </w:r>
    </w:p>
    <w:p w:rsidR="00CC7C06" w:rsidRPr="00A5758F" w:rsidRDefault="00CC7C06" w:rsidP="001A3112">
      <w:pPr>
        <w:tabs>
          <w:tab w:val="center" w:pos="720"/>
          <w:tab w:val="center" w:pos="2160"/>
          <w:tab w:val="center" w:pos="3600"/>
          <w:tab w:val="left" w:pos="4410"/>
        </w:tabs>
        <w:rPr>
          <w:rFonts w:ascii="Verdana" w:eastAsia="Verdana" w:hAnsi="Verdana" w:cs="Times New Roman"/>
          <w:b/>
          <w:sz w:val="18"/>
          <w:szCs w:val="18"/>
        </w:rPr>
      </w:pPr>
    </w:p>
    <w:p w:rsidR="00303EFA" w:rsidRPr="00A5758F" w:rsidRDefault="00303EFA" w:rsidP="00303EFA">
      <w:pPr>
        <w:widowControl w:val="0"/>
        <w:autoSpaceDE w:val="0"/>
        <w:autoSpaceDN w:val="0"/>
        <w:adjustRightInd w:val="0"/>
        <w:ind w:left="630" w:hanging="630"/>
        <w:rPr>
          <w:rFonts w:ascii="Verdana" w:hAnsi="Verdana" w:cs="Arial"/>
          <w:b/>
          <w:sz w:val="18"/>
          <w:szCs w:val="18"/>
        </w:rPr>
      </w:pPr>
      <w:r w:rsidRPr="00A5758F">
        <w:rPr>
          <w:rFonts w:ascii="Verdana" w:hAnsi="Verdana" w:cs="Arial"/>
          <w:b/>
          <w:sz w:val="18"/>
          <w:szCs w:val="18"/>
        </w:rPr>
        <w:t>ASK ALL</w:t>
      </w:r>
      <w:r w:rsidR="00BC590C" w:rsidRPr="00A5758F">
        <w:rPr>
          <w:rFonts w:ascii="Verdana" w:hAnsi="Verdana" w:cs="Arial"/>
          <w:b/>
          <w:sz w:val="18"/>
          <w:szCs w:val="18"/>
        </w:rPr>
        <w:t>:</w:t>
      </w:r>
    </w:p>
    <w:p w:rsidR="00161864" w:rsidRPr="00A5758F" w:rsidRDefault="00303EFA" w:rsidP="00161864">
      <w:pPr>
        <w:ind w:left="720" w:hanging="720"/>
        <w:contextualSpacing/>
        <w:rPr>
          <w:rFonts w:ascii="Verdana" w:hAnsi="Verdana" w:cs="Arial"/>
          <w:b/>
          <w:sz w:val="18"/>
          <w:szCs w:val="18"/>
        </w:rPr>
      </w:pPr>
      <w:r w:rsidRPr="00A5758F">
        <w:rPr>
          <w:rFonts w:ascii="Verdana" w:hAnsi="Verdana" w:cs="Arial"/>
          <w:sz w:val="18"/>
          <w:szCs w:val="18"/>
        </w:rPr>
        <w:t>Q.3</w:t>
      </w:r>
      <w:r w:rsidR="00995FA4" w:rsidRPr="00A5758F">
        <w:rPr>
          <w:rFonts w:ascii="Verdana" w:hAnsi="Verdana" w:cs="Arial"/>
          <w:sz w:val="18"/>
          <w:szCs w:val="18"/>
        </w:rPr>
        <w:t>0</w:t>
      </w:r>
      <w:r w:rsidR="00BC590C" w:rsidRPr="00A5758F">
        <w:rPr>
          <w:rFonts w:ascii="Verdana" w:hAnsi="Verdana" w:cs="Arial"/>
          <w:sz w:val="18"/>
          <w:szCs w:val="18"/>
        </w:rPr>
        <w:tab/>
      </w:r>
      <w:r w:rsidRPr="00A5758F">
        <w:rPr>
          <w:rFonts w:ascii="Verdana" w:hAnsi="Verdana" w:cs="Arial"/>
          <w:b/>
          <w:sz w:val="18"/>
          <w:szCs w:val="18"/>
        </w:rPr>
        <w:t>Compared to your parents when they were the age you are now, do you think your own standard of living now is:</w:t>
      </w:r>
    </w:p>
    <w:p w:rsidR="006C13FF" w:rsidRPr="00A5758F" w:rsidRDefault="006C13FF" w:rsidP="00161864">
      <w:pPr>
        <w:ind w:left="720" w:hanging="720"/>
        <w:contextualSpacing/>
        <w:rPr>
          <w:rFonts w:ascii="Verdana" w:hAnsi="Verdana" w:cs="Arial"/>
          <w:sz w:val="18"/>
          <w:szCs w:val="18"/>
        </w:rPr>
      </w:pPr>
    </w:p>
    <w:p w:rsidR="006C13FF" w:rsidRPr="00A5758F" w:rsidRDefault="006C13FF" w:rsidP="006C13FF">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6C13FF" w:rsidRPr="00A5758F" w:rsidRDefault="006C13FF" w:rsidP="006C13FF">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25</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23</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29</w:t>
      </w:r>
      <w:r w:rsidRPr="00A5758F">
        <w:rPr>
          <w:rFonts w:ascii="Verdana" w:eastAsia="Times New Roman" w:hAnsi="Verdana" w:cs="Times New Roman"/>
          <w:sz w:val="18"/>
          <w:szCs w:val="17"/>
        </w:rPr>
        <w:tab/>
        <w:t>Much better than your parents</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30</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29</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28</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Somewhat</w:t>
      </w:r>
      <w:proofErr w:type="gramEnd"/>
      <w:r w:rsidRPr="00A5758F">
        <w:rPr>
          <w:rFonts w:ascii="Verdana" w:eastAsia="Times New Roman" w:hAnsi="Verdana" w:cs="Times New Roman"/>
          <w:sz w:val="18"/>
          <w:szCs w:val="17"/>
        </w:rPr>
        <w:t xml:space="preserve"> better than your parents</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23</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20</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23</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About</w:t>
      </w:r>
      <w:proofErr w:type="gramEnd"/>
      <w:r w:rsidRPr="00A5758F">
        <w:rPr>
          <w:rFonts w:ascii="Verdana" w:eastAsia="Times New Roman" w:hAnsi="Verdana" w:cs="Times New Roman"/>
          <w:sz w:val="18"/>
          <w:szCs w:val="17"/>
        </w:rPr>
        <w:t xml:space="preserve"> the same as your parents</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15</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20</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13</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Somewhat</w:t>
      </w:r>
      <w:proofErr w:type="gramEnd"/>
      <w:r w:rsidRPr="00A5758F">
        <w:rPr>
          <w:rFonts w:ascii="Verdana" w:eastAsia="Times New Roman" w:hAnsi="Verdana" w:cs="Times New Roman"/>
          <w:sz w:val="18"/>
          <w:szCs w:val="17"/>
        </w:rPr>
        <w:t xml:space="preserve"> worse than your parents</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7</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8</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6</w:t>
      </w:r>
      <w:r w:rsidRPr="00A5758F">
        <w:rPr>
          <w:rFonts w:ascii="Verdana" w:eastAsia="Times New Roman" w:hAnsi="Verdana" w:cs="Times New Roman"/>
          <w:sz w:val="18"/>
          <w:szCs w:val="17"/>
        </w:rPr>
        <w:tab/>
        <w:t>Much worse than your parents</w:t>
      </w:r>
    </w:p>
    <w:p w:rsidR="00303EFA" w:rsidRPr="00A5758F" w:rsidRDefault="006C13FF" w:rsidP="006C13FF">
      <w:pPr>
        <w:tabs>
          <w:tab w:val="center" w:pos="720"/>
          <w:tab w:val="center" w:pos="2160"/>
          <w:tab w:val="center" w:pos="3600"/>
          <w:tab w:val="left" w:pos="4410"/>
        </w:tabs>
        <w:rPr>
          <w:rFonts w:ascii="Verdana" w:hAnsi="Verdana"/>
          <w:sz w:val="18"/>
          <w:szCs w:val="18"/>
        </w:rPr>
      </w:pP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A5758F">
        <w:rPr>
          <w:rFonts w:ascii="Verdana" w:eastAsia="Times New Roman" w:hAnsi="Verdana" w:cs="Times New Roman"/>
          <w:sz w:val="18"/>
          <w:szCs w:val="17"/>
        </w:rPr>
        <w:t>0</w:t>
      </w:r>
      <w:r w:rsidRPr="00A5758F">
        <w:rPr>
          <w:rFonts w:ascii="Verdana" w:eastAsia="Times New Roman" w:hAnsi="Verdana" w:cs="Times New Roman"/>
          <w:sz w:val="18"/>
          <w:szCs w:val="17"/>
        </w:rPr>
        <w:tab/>
      </w:r>
      <w:r w:rsidR="00225D4E"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Don’t</w:t>
      </w:r>
      <w:proofErr w:type="gramEnd"/>
      <w:r w:rsidRPr="00A5758F">
        <w:rPr>
          <w:rFonts w:ascii="Verdana" w:eastAsia="Times New Roman" w:hAnsi="Verdana" w:cs="Times New Roman"/>
          <w:sz w:val="18"/>
          <w:szCs w:val="17"/>
        </w:rPr>
        <w:t xml:space="preserve"> know/Refused </w:t>
      </w:r>
      <w:r w:rsidRPr="00A5758F">
        <w:rPr>
          <w:rFonts w:ascii="Verdana" w:eastAsia="Times New Roman" w:hAnsi="Verdana" w:cs="Times New Roman"/>
          <w:b/>
          <w:sz w:val="18"/>
          <w:szCs w:val="17"/>
        </w:rPr>
        <w:t>(VOL.)</w:t>
      </w:r>
      <w:r w:rsidRPr="00A5758F">
        <w:rPr>
          <w:rFonts w:ascii="Verdana" w:hAnsi="Verdana"/>
          <w:sz w:val="18"/>
          <w:szCs w:val="18"/>
        </w:rPr>
        <w:t xml:space="preserve"> </w:t>
      </w:r>
    </w:p>
    <w:p w:rsidR="00F45525" w:rsidRPr="00631438" w:rsidRDefault="00F45525" w:rsidP="00F45525">
      <w:pPr>
        <w:ind w:left="564" w:hanging="540"/>
        <w:rPr>
          <w:rFonts w:ascii="Verdana" w:hAnsi="Verdana"/>
          <w:b/>
          <w:sz w:val="18"/>
          <w:szCs w:val="18"/>
        </w:rPr>
      </w:pPr>
      <w:r w:rsidRPr="00631438">
        <w:rPr>
          <w:rFonts w:ascii="Verdana" w:hAnsi="Verdana"/>
          <w:b/>
          <w:sz w:val="18"/>
          <w:szCs w:val="18"/>
        </w:rPr>
        <w:lastRenderedPageBreak/>
        <w:t>ASK ALL</w:t>
      </w:r>
    </w:p>
    <w:p w:rsidR="00F45525" w:rsidRPr="00631438" w:rsidRDefault="00F45525" w:rsidP="00F45525">
      <w:pPr>
        <w:ind w:left="564" w:hanging="540"/>
        <w:rPr>
          <w:rFonts w:ascii="Verdana" w:hAnsi="Verdana"/>
          <w:b/>
          <w:sz w:val="18"/>
          <w:szCs w:val="18"/>
        </w:rPr>
      </w:pPr>
      <w:r w:rsidRPr="00631438">
        <w:rPr>
          <w:rFonts w:ascii="Verdana" w:hAnsi="Verdana"/>
          <w:b/>
          <w:sz w:val="18"/>
          <w:szCs w:val="18"/>
        </w:rPr>
        <w:t>RELIG</w:t>
      </w:r>
      <w:r w:rsidRPr="00631438">
        <w:rPr>
          <w:rFonts w:ascii="Verdana" w:hAnsi="Verdana"/>
          <w:sz w:val="18"/>
          <w:szCs w:val="18"/>
        </w:rPr>
        <w:t xml:space="preserve"> </w:t>
      </w:r>
      <w:proofErr w:type="gramStart"/>
      <w:r w:rsidRPr="00631438">
        <w:rPr>
          <w:rFonts w:ascii="Verdana" w:hAnsi="Verdana"/>
          <w:b/>
          <w:sz w:val="18"/>
          <w:szCs w:val="18"/>
        </w:rPr>
        <w:t>What</w:t>
      </w:r>
      <w:proofErr w:type="gramEnd"/>
      <w:r w:rsidRPr="00631438">
        <w:rPr>
          <w:rFonts w:ascii="Verdana" w:hAnsi="Verdana"/>
          <w:b/>
          <w:sz w:val="18"/>
          <w:szCs w:val="18"/>
        </w:rPr>
        <w:t xml:space="preserve"> is your present religion, if any?</w:t>
      </w:r>
    </w:p>
    <w:p w:rsidR="00F45525" w:rsidRPr="00631438" w:rsidRDefault="00F45525" w:rsidP="00F45525">
      <w:pPr>
        <w:rPr>
          <w:rFonts w:ascii="Verdana" w:hAnsi="Verdana"/>
          <w:sz w:val="18"/>
          <w:szCs w:val="18"/>
        </w:rPr>
      </w:pPr>
    </w:p>
    <w:p w:rsidR="00F45525" w:rsidRPr="00631438" w:rsidRDefault="00F45525" w:rsidP="00F45525">
      <w:pPr>
        <w:tabs>
          <w:tab w:val="center" w:pos="2160"/>
        </w:tabs>
        <w:rPr>
          <w:rFonts w:ascii="Verdana" w:eastAsia="Times New Roman" w:hAnsi="Verdana" w:cs="Verdana"/>
          <w:sz w:val="18"/>
          <w:szCs w:val="17"/>
          <w:u w:val="single"/>
        </w:rPr>
      </w:pPr>
      <w:r w:rsidRPr="00631438">
        <w:rPr>
          <w:rFonts w:ascii="Verdana" w:eastAsia="Times New Roman" w:hAnsi="Verdana" w:cs="Times New Roman"/>
          <w:sz w:val="18"/>
          <w:szCs w:val="17"/>
        </w:rPr>
        <w:tab/>
      </w:r>
      <w:r w:rsidRPr="00631438">
        <w:rPr>
          <w:rFonts w:ascii="Verdana" w:eastAsia="Times New Roman" w:hAnsi="Verdana" w:cs="Times New Roman"/>
          <w:sz w:val="18"/>
          <w:szCs w:val="17"/>
          <w:u w:val="single"/>
        </w:rPr>
        <w:t xml:space="preserve">Jul 7-Aug 4, </w:t>
      </w:r>
      <w:r w:rsidRPr="00631438">
        <w:rPr>
          <w:rFonts w:ascii="Verdana" w:eastAsia="Times New Roman" w:hAnsi="Verdana" w:cs="Verdana"/>
          <w:sz w:val="18"/>
          <w:szCs w:val="17"/>
          <w:u w:val="single"/>
        </w:rPr>
        <w:t>2014</w:t>
      </w:r>
    </w:p>
    <w:p w:rsidR="00F45525" w:rsidRPr="00631438" w:rsidRDefault="00F45525" w:rsidP="00F45525">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t>Based on</w:t>
      </w:r>
      <w:r w:rsidRPr="00631438">
        <w:rPr>
          <w:rFonts w:ascii="Verdana" w:eastAsia="Times New Roman" w:hAnsi="Verdana" w:cs="Times New Roman"/>
          <w:sz w:val="18"/>
          <w:szCs w:val="17"/>
        </w:rPr>
        <w:tab/>
        <w:t>Based on</w:t>
      </w:r>
      <w:r w:rsidRPr="00631438">
        <w:rPr>
          <w:rFonts w:ascii="Verdana" w:eastAsia="Times New Roman" w:hAnsi="Verdana" w:cs="Times New Roman"/>
          <w:sz w:val="18"/>
          <w:szCs w:val="17"/>
        </w:rPr>
        <w:tab/>
        <w:t>Based on</w:t>
      </w:r>
    </w:p>
    <w:p w:rsidR="00F45525" w:rsidRPr="00631438" w:rsidRDefault="00F45525" w:rsidP="00F45525">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r>
      <w:proofErr w:type="gramStart"/>
      <w:r w:rsidRPr="00631438">
        <w:rPr>
          <w:rFonts w:ascii="Verdana" w:eastAsia="Times New Roman" w:hAnsi="Verdana" w:cs="Times New Roman"/>
          <w:sz w:val="18"/>
          <w:szCs w:val="17"/>
        </w:rPr>
        <w:t>total</w:t>
      </w:r>
      <w:proofErr w:type="gramEnd"/>
      <w:r w:rsidRPr="00631438">
        <w:rPr>
          <w:rFonts w:ascii="Verdana" w:eastAsia="Times New Roman" w:hAnsi="Verdana" w:cs="Times New Roman"/>
          <w:sz w:val="18"/>
          <w:szCs w:val="17"/>
        </w:rPr>
        <w:tab/>
        <w:t>web mode</w:t>
      </w:r>
      <w:r w:rsidRPr="00631438">
        <w:rPr>
          <w:rFonts w:ascii="Verdana" w:eastAsia="Times New Roman" w:hAnsi="Verdana" w:cs="Times New Roman"/>
          <w:sz w:val="18"/>
          <w:szCs w:val="17"/>
        </w:rPr>
        <w:tab/>
        <w:t>phone mode</w:t>
      </w:r>
    </w:p>
    <w:p w:rsidR="00F45525" w:rsidRPr="00631438" w:rsidRDefault="00F45525" w:rsidP="00F45525">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t>[N=</w:t>
      </w:r>
      <w:r w:rsidR="00316572" w:rsidRPr="00631438">
        <w:rPr>
          <w:rFonts w:ascii="Verdana" w:eastAsia="Times New Roman" w:hAnsi="Verdana" w:cs="Times New Roman"/>
          <w:sz w:val="18"/>
          <w:szCs w:val="17"/>
        </w:rPr>
        <w:t>3,351</w:t>
      </w:r>
      <w:r w:rsidRPr="00631438">
        <w:rPr>
          <w:rFonts w:ascii="Verdana" w:eastAsia="Times New Roman" w:hAnsi="Verdana" w:cs="Times New Roman"/>
          <w:sz w:val="18"/>
          <w:szCs w:val="17"/>
        </w:rPr>
        <w:t>]</w:t>
      </w:r>
      <w:r w:rsidRPr="00631438">
        <w:rPr>
          <w:rFonts w:ascii="Verdana" w:eastAsia="Times New Roman" w:hAnsi="Verdana" w:cs="Times New Roman"/>
          <w:sz w:val="18"/>
          <w:szCs w:val="17"/>
        </w:rPr>
        <w:tab/>
        <w:t>[N=</w:t>
      </w:r>
      <w:r w:rsidR="00316572" w:rsidRPr="00631438">
        <w:rPr>
          <w:rFonts w:ascii="Verdana" w:eastAsia="Times New Roman" w:hAnsi="Verdana" w:cs="Times New Roman"/>
          <w:sz w:val="18"/>
          <w:szCs w:val="17"/>
        </w:rPr>
        <w:t>1,509</w:t>
      </w:r>
      <w:r w:rsidRPr="00631438">
        <w:rPr>
          <w:rFonts w:ascii="Verdana" w:eastAsia="Times New Roman" w:hAnsi="Verdana" w:cs="Times New Roman"/>
          <w:sz w:val="18"/>
          <w:szCs w:val="17"/>
        </w:rPr>
        <w:t>]</w:t>
      </w:r>
      <w:r w:rsidRPr="00631438">
        <w:rPr>
          <w:rFonts w:ascii="Verdana" w:eastAsia="Times New Roman" w:hAnsi="Verdana" w:cs="Times New Roman"/>
          <w:sz w:val="18"/>
          <w:szCs w:val="17"/>
        </w:rPr>
        <w:tab/>
        <w:t>[N=</w:t>
      </w:r>
      <w:r w:rsidR="00316572" w:rsidRPr="00631438">
        <w:rPr>
          <w:rFonts w:ascii="Verdana" w:eastAsia="Times New Roman" w:hAnsi="Verdana" w:cs="Times New Roman"/>
          <w:sz w:val="18"/>
          <w:szCs w:val="17"/>
        </w:rPr>
        <w:t>1,494</w:t>
      </w:r>
      <w:r w:rsidRPr="00631438">
        <w:rPr>
          <w:rFonts w:ascii="Verdana" w:eastAsia="Times New Roman" w:hAnsi="Verdana" w:cs="Times New Roman"/>
          <w:sz w:val="18"/>
          <w:szCs w:val="17"/>
        </w:rPr>
        <w:t>]</w:t>
      </w:r>
    </w:p>
    <w:p w:rsidR="00F45525" w:rsidRPr="00631438" w:rsidRDefault="009D0DF0" w:rsidP="00A5758F">
      <w:pPr>
        <w:tabs>
          <w:tab w:val="left" w:pos="555"/>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t xml:space="preserve"> </w:t>
      </w:r>
      <w:r w:rsidR="00631438">
        <w:rPr>
          <w:rFonts w:ascii="Verdana" w:eastAsia="Times New Roman" w:hAnsi="Verdana" w:cs="Times New Roman"/>
          <w:sz w:val="18"/>
          <w:szCs w:val="17"/>
        </w:rPr>
        <w:t>41</w:t>
      </w:r>
      <w:r w:rsidR="00A5758F" w:rsidRPr="00631438">
        <w:rPr>
          <w:rFonts w:ascii="Verdana" w:eastAsia="Times New Roman" w:hAnsi="Verdana" w:cs="Times New Roman"/>
          <w:sz w:val="18"/>
          <w:szCs w:val="17"/>
        </w:rPr>
        <w:tab/>
      </w:r>
      <w:r w:rsidR="00A84A16">
        <w:rPr>
          <w:rFonts w:ascii="Verdana" w:eastAsia="Times New Roman" w:hAnsi="Verdana" w:cs="Times New Roman"/>
          <w:sz w:val="18"/>
          <w:szCs w:val="17"/>
        </w:rPr>
        <w:t>46</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35</w:t>
      </w:r>
      <w:r w:rsidRPr="00631438">
        <w:rPr>
          <w:rFonts w:ascii="Verdana" w:eastAsia="Times New Roman" w:hAnsi="Verdana" w:cs="Times New Roman"/>
          <w:sz w:val="18"/>
          <w:szCs w:val="17"/>
        </w:rPr>
        <w:tab/>
      </w:r>
      <w:r w:rsidR="00F45525" w:rsidRPr="00631438">
        <w:rPr>
          <w:rFonts w:ascii="Verdana" w:eastAsia="Times New Roman" w:hAnsi="Verdana" w:cs="Times New Roman"/>
          <w:sz w:val="18"/>
          <w:szCs w:val="17"/>
        </w:rPr>
        <w:t>Protestant</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19</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18</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20</w:t>
      </w:r>
      <w:r w:rsidRPr="00631438">
        <w:rPr>
          <w:rFonts w:ascii="Verdana" w:eastAsia="Times New Roman" w:hAnsi="Verdana" w:cs="Times New Roman"/>
          <w:sz w:val="18"/>
          <w:szCs w:val="17"/>
        </w:rPr>
        <w:tab/>
        <w:t>Roman Catholic</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3</w:t>
      </w:r>
      <w:r w:rsidRPr="00631438">
        <w:rPr>
          <w:rFonts w:ascii="Verdana" w:eastAsia="Times New Roman" w:hAnsi="Verdana" w:cs="Times New Roman"/>
          <w:sz w:val="18"/>
          <w:szCs w:val="17"/>
        </w:rPr>
        <w:tab/>
        <w:t>Mormon</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9D0DF0" w:rsidRPr="00631438">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t>Orthodox</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9D0DF0" w:rsidRPr="00631438">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2</w:t>
      </w:r>
      <w:r w:rsidRPr="00631438">
        <w:rPr>
          <w:rFonts w:ascii="Verdana" w:eastAsia="Times New Roman" w:hAnsi="Verdana" w:cs="Times New Roman"/>
          <w:sz w:val="18"/>
          <w:szCs w:val="17"/>
        </w:rPr>
        <w:tab/>
        <w:t>Jewish</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9D0DF0" w:rsidRPr="00631438">
        <w:rPr>
          <w:rFonts w:ascii="Verdana" w:eastAsia="Times New Roman" w:hAnsi="Verdana" w:cs="Times New Roman"/>
          <w:sz w:val="18"/>
          <w:szCs w:val="17"/>
        </w:rPr>
        <w:t>1</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w:t>
      </w:r>
      <w:r w:rsidRPr="00631438">
        <w:rPr>
          <w:rFonts w:ascii="Verdana" w:eastAsia="Times New Roman" w:hAnsi="Verdana" w:cs="Times New Roman"/>
          <w:sz w:val="18"/>
          <w:szCs w:val="17"/>
        </w:rPr>
        <w:tab/>
        <w:t>Muslim</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9D0DF0" w:rsidRPr="00631438">
        <w:rPr>
          <w:rFonts w:ascii="Verdana" w:eastAsia="Times New Roman" w:hAnsi="Verdana" w:cs="Times New Roman"/>
          <w:sz w:val="18"/>
          <w:szCs w:val="17"/>
        </w:rPr>
        <w:t>1</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t>Buddhist</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1</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w:t>
      </w:r>
      <w:r w:rsidRPr="00631438">
        <w:rPr>
          <w:rFonts w:ascii="Verdana" w:eastAsia="Times New Roman" w:hAnsi="Verdana" w:cs="Times New Roman"/>
          <w:sz w:val="18"/>
          <w:szCs w:val="17"/>
        </w:rPr>
        <w:tab/>
        <w:t>Hindu</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9D0DF0" w:rsidRPr="00631438">
        <w:rPr>
          <w:rFonts w:ascii="Verdana" w:eastAsia="Times New Roman" w:hAnsi="Verdana" w:cs="Times New Roman"/>
          <w:sz w:val="18"/>
          <w:szCs w:val="17"/>
        </w:rPr>
        <w:t>3</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4</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3</w:t>
      </w:r>
      <w:r w:rsidRPr="00631438">
        <w:rPr>
          <w:rFonts w:ascii="Verdana" w:eastAsia="Times New Roman" w:hAnsi="Verdana" w:cs="Times New Roman"/>
          <w:sz w:val="18"/>
          <w:szCs w:val="17"/>
        </w:rPr>
        <w:tab/>
        <w:t>Atheist</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5</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5</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5</w:t>
      </w:r>
      <w:r w:rsidRPr="00631438">
        <w:rPr>
          <w:rFonts w:ascii="Verdana" w:eastAsia="Times New Roman" w:hAnsi="Verdana" w:cs="Times New Roman"/>
          <w:sz w:val="18"/>
          <w:szCs w:val="17"/>
        </w:rPr>
        <w:tab/>
        <w:t>Agnostic</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2</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3</w:t>
      </w:r>
      <w:r w:rsidRPr="00631438">
        <w:rPr>
          <w:rFonts w:ascii="Verdana" w:eastAsia="Times New Roman" w:hAnsi="Verdana" w:cs="Times New Roman"/>
          <w:sz w:val="18"/>
          <w:szCs w:val="17"/>
        </w:rPr>
        <w:tab/>
        <w:t>Something else</w:t>
      </w:r>
    </w:p>
    <w:p w:rsidR="00631438" w:rsidRPr="00631438" w:rsidRDefault="00631438" w:rsidP="00631438">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Pr>
          <w:rFonts w:ascii="Verdana" w:eastAsia="Times New Roman" w:hAnsi="Verdana" w:cs="Times New Roman"/>
          <w:sz w:val="18"/>
          <w:szCs w:val="17"/>
        </w:rPr>
        <w:t>14</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15</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14</w:t>
      </w:r>
      <w:r w:rsidRPr="00631438">
        <w:rPr>
          <w:rFonts w:ascii="Verdana" w:eastAsia="Times New Roman" w:hAnsi="Verdana" w:cs="Times New Roman"/>
          <w:sz w:val="18"/>
          <w:szCs w:val="17"/>
        </w:rPr>
        <w:tab/>
        <w:t>Nothing in particular</w:t>
      </w:r>
    </w:p>
    <w:p w:rsidR="00F45525" w:rsidRPr="00631438" w:rsidRDefault="00F45525" w:rsidP="00F45525">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7</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3</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12</w:t>
      </w:r>
      <w:r w:rsidRPr="00631438">
        <w:rPr>
          <w:rFonts w:ascii="Verdana" w:eastAsia="Times New Roman" w:hAnsi="Verdana" w:cs="Times New Roman"/>
          <w:sz w:val="18"/>
          <w:szCs w:val="17"/>
        </w:rPr>
        <w:tab/>
      </w:r>
      <w:r w:rsidR="00ED2F9D" w:rsidRPr="00631438">
        <w:rPr>
          <w:rFonts w:ascii="Verdana" w:eastAsia="Times New Roman" w:hAnsi="Verdana" w:cs="Times New Roman"/>
          <w:sz w:val="18"/>
          <w:szCs w:val="17"/>
        </w:rPr>
        <w:t xml:space="preserve">Christian </w:t>
      </w:r>
      <w:r w:rsidR="00ED2F9D" w:rsidRPr="00631438">
        <w:rPr>
          <w:rFonts w:ascii="Verdana" w:eastAsia="Times New Roman" w:hAnsi="Verdana" w:cs="Times New Roman"/>
          <w:b/>
          <w:sz w:val="18"/>
          <w:szCs w:val="17"/>
        </w:rPr>
        <w:t xml:space="preserve">(VOL phone, </w:t>
      </w:r>
      <w:proofErr w:type="spellStart"/>
      <w:r w:rsidR="00ED2F9D" w:rsidRPr="00631438">
        <w:rPr>
          <w:rFonts w:ascii="Verdana" w:eastAsia="Times New Roman" w:hAnsi="Verdana" w:cs="Times New Roman"/>
          <w:b/>
          <w:sz w:val="18"/>
          <w:szCs w:val="17"/>
        </w:rPr>
        <w:t>backcoded</w:t>
      </w:r>
      <w:proofErr w:type="spellEnd"/>
      <w:r w:rsidR="00ED2F9D" w:rsidRPr="00631438">
        <w:rPr>
          <w:rFonts w:ascii="Verdana" w:eastAsia="Times New Roman" w:hAnsi="Verdana" w:cs="Times New Roman"/>
          <w:b/>
          <w:sz w:val="18"/>
          <w:szCs w:val="17"/>
        </w:rPr>
        <w:t xml:space="preserve"> phone/web)</w:t>
      </w:r>
    </w:p>
    <w:p w:rsidR="00377A38" w:rsidRDefault="00ED2F9D" w:rsidP="00F45525">
      <w:pPr>
        <w:tabs>
          <w:tab w:val="center" w:pos="720"/>
          <w:tab w:val="center" w:pos="2160"/>
          <w:tab w:val="center" w:pos="3600"/>
          <w:tab w:val="left" w:pos="4410"/>
        </w:tabs>
        <w:rPr>
          <w:rFonts w:ascii="Verdana" w:eastAsia="Times New Roman" w:hAnsi="Verdana" w:cs="Times New Roman"/>
          <w:b/>
          <w:sz w:val="18"/>
          <w:szCs w:val="17"/>
        </w:rPr>
      </w:pPr>
      <w:r w:rsidRPr="00631438">
        <w:rPr>
          <w:rFonts w:ascii="Verdana" w:eastAsia="Times New Roman" w:hAnsi="Verdana" w:cs="Times New Roman"/>
          <w:sz w:val="18"/>
          <w:szCs w:val="17"/>
        </w:rPr>
        <w:tab/>
      </w:r>
      <w:r w:rsidR="00631438">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t xml:space="preserve">Unitarian </w:t>
      </w:r>
      <w:r w:rsidRPr="00631438">
        <w:rPr>
          <w:rFonts w:ascii="Verdana" w:eastAsia="Times New Roman" w:hAnsi="Verdana" w:cs="Times New Roman"/>
          <w:b/>
          <w:sz w:val="18"/>
          <w:szCs w:val="17"/>
        </w:rPr>
        <w:t xml:space="preserve">(VOL phone, </w:t>
      </w:r>
      <w:proofErr w:type="spellStart"/>
      <w:r w:rsidRPr="00631438">
        <w:rPr>
          <w:rFonts w:ascii="Verdana" w:eastAsia="Times New Roman" w:hAnsi="Verdana" w:cs="Times New Roman"/>
          <w:b/>
          <w:sz w:val="18"/>
          <w:szCs w:val="17"/>
        </w:rPr>
        <w:t>backcoded</w:t>
      </w:r>
      <w:proofErr w:type="spellEnd"/>
      <w:r w:rsidRPr="00631438">
        <w:rPr>
          <w:rFonts w:ascii="Verdana" w:eastAsia="Times New Roman" w:hAnsi="Verdana" w:cs="Times New Roman"/>
          <w:b/>
          <w:sz w:val="18"/>
          <w:szCs w:val="17"/>
        </w:rPr>
        <w:t xml:space="preserve"> phone/web)</w:t>
      </w:r>
      <w:r w:rsidRPr="00631438">
        <w:rPr>
          <w:rFonts w:ascii="Verdana" w:eastAsia="Times New Roman" w:hAnsi="Verdana" w:cs="Times New Roman"/>
          <w:sz w:val="18"/>
          <w:szCs w:val="17"/>
        </w:rPr>
        <w:tab/>
      </w:r>
      <w:r w:rsidR="00E12227">
        <w:rPr>
          <w:rFonts w:ascii="Verdana" w:eastAsia="Times New Roman" w:hAnsi="Verdana" w:cs="Times New Roman"/>
          <w:sz w:val="18"/>
          <w:szCs w:val="17"/>
        </w:rPr>
        <w:tab/>
      </w:r>
      <w:r w:rsidRPr="00631438">
        <w:rPr>
          <w:rFonts w:ascii="Verdana" w:eastAsia="Times New Roman" w:hAnsi="Verdana" w:cs="Times New Roman"/>
          <w:sz w:val="18"/>
          <w:szCs w:val="17"/>
        </w:rPr>
        <w:tab/>
      </w:r>
      <w:r w:rsidRPr="00631438">
        <w:rPr>
          <w:rFonts w:ascii="Verdana" w:eastAsia="Times New Roman" w:hAnsi="Verdana" w:cs="Times New Roman"/>
          <w:sz w:val="18"/>
          <w:szCs w:val="17"/>
        </w:rPr>
        <w:tab/>
      </w:r>
      <w:r w:rsidRPr="00631438">
        <w:rPr>
          <w:rFonts w:ascii="Verdana" w:eastAsia="Times New Roman" w:hAnsi="Verdana" w:cs="Times New Roman"/>
          <w:sz w:val="18"/>
          <w:szCs w:val="17"/>
        </w:rPr>
        <w:tab/>
        <w:t>Jehovah</w:t>
      </w:r>
      <w:r w:rsidR="00631438">
        <w:rPr>
          <w:rFonts w:ascii="Verdana" w:eastAsia="Times New Roman" w:hAnsi="Verdana" w:cs="Times New Roman"/>
          <w:sz w:val="18"/>
          <w:szCs w:val="17"/>
        </w:rPr>
        <w:t>’</w:t>
      </w:r>
      <w:r w:rsidRPr="00631438">
        <w:rPr>
          <w:rFonts w:ascii="Verdana" w:eastAsia="Times New Roman" w:hAnsi="Verdana" w:cs="Times New Roman"/>
          <w:sz w:val="18"/>
          <w:szCs w:val="17"/>
        </w:rPr>
        <w:t xml:space="preserve">s Witness </w:t>
      </w:r>
      <w:r w:rsidRPr="00631438">
        <w:rPr>
          <w:rFonts w:ascii="Verdana" w:eastAsia="Times New Roman" w:hAnsi="Verdana" w:cs="Times New Roman"/>
          <w:b/>
          <w:sz w:val="18"/>
          <w:szCs w:val="17"/>
        </w:rPr>
        <w:t xml:space="preserve">(VOL phone, </w:t>
      </w:r>
      <w:proofErr w:type="spellStart"/>
      <w:r w:rsidRPr="00631438">
        <w:rPr>
          <w:rFonts w:ascii="Verdana" w:eastAsia="Times New Roman" w:hAnsi="Verdana" w:cs="Times New Roman"/>
          <w:b/>
          <w:sz w:val="18"/>
          <w:szCs w:val="17"/>
        </w:rPr>
        <w:t>backcoded</w:t>
      </w:r>
      <w:proofErr w:type="spellEnd"/>
      <w:r w:rsidRPr="00631438">
        <w:rPr>
          <w:rFonts w:ascii="Verdana" w:eastAsia="Times New Roman" w:hAnsi="Verdana" w:cs="Times New Roman"/>
          <w:b/>
          <w:sz w:val="18"/>
          <w:szCs w:val="17"/>
        </w:rPr>
        <w:t xml:space="preserve"> </w:t>
      </w:r>
    </w:p>
    <w:p w:rsidR="00ED2F9D" w:rsidRPr="00631438" w:rsidRDefault="00377A38" w:rsidP="00377A38">
      <w:pPr>
        <w:tabs>
          <w:tab w:val="center" w:pos="720"/>
          <w:tab w:val="center" w:pos="2160"/>
          <w:tab w:val="center" w:pos="3600"/>
          <w:tab w:val="left" w:pos="4410"/>
        </w:tabs>
        <w:ind w:left="4410" w:hanging="4410"/>
        <w:rPr>
          <w:rFonts w:ascii="Verdana" w:eastAsia="Times New Roman" w:hAnsi="Verdana" w:cs="Times New Roman"/>
          <w:sz w:val="18"/>
          <w:szCs w:val="17"/>
        </w:rPr>
      </w:pPr>
      <w:r>
        <w:rPr>
          <w:rFonts w:ascii="Verdana" w:eastAsia="Times New Roman" w:hAnsi="Verdana" w:cs="Times New Roman"/>
          <w:b/>
          <w:sz w:val="18"/>
          <w:szCs w:val="17"/>
        </w:rPr>
        <w:tab/>
      </w:r>
      <w:r w:rsidR="00E12227" w:rsidRPr="00E12227">
        <w:rPr>
          <w:rFonts w:ascii="Verdana" w:eastAsia="Times New Roman" w:hAnsi="Verdana" w:cs="Times New Roman"/>
          <w:sz w:val="18"/>
          <w:szCs w:val="17"/>
        </w:rPr>
        <w:t>1</w:t>
      </w:r>
      <w:r w:rsidRPr="00E12227">
        <w:rPr>
          <w:rFonts w:ascii="Verdana" w:eastAsia="Times New Roman" w:hAnsi="Verdana" w:cs="Times New Roman"/>
          <w:sz w:val="18"/>
          <w:szCs w:val="17"/>
        </w:rPr>
        <w:tab/>
      </w:r>
      <w:r w:rsidR="00E12227" w:rsidRPr="00E12227">
        <w:rPr>
          <w:rFonts w:ascii="Verdana" w:eastAsia="Times New Roman" w:hAnsi="Verdana" w:cs="Times New Roman"/>
          <w:sz w:val="18"/>
          <w:szCs w:val="17"/>
        </w:rPr>
        <w:t>1</w:t>
      </w:r>
      <w:r w:rsidRPr="00E12227">
        <w:rPr>
          <w:rFonts w:ascii="Verdana" w:eastAsia="Times New Roman" w:hAnsi="Verdana" w:cs="Times New Roman"/>
          <w:sz w:val="18"/>
          <w:szCs w:val="17"/>
        </w:rPr>
        <w:tab/>
      </w:r>
      <w:r w:rsidR="00E12227" w:rsidRPr="00E12227">
        <w:rPr>
          <w:rFonts w:ascii="Verdana" w:eastAsia="Times New Roman" w:hAnsi="Verdana" w:cs="Times New Roman"/>
          <w:sz w:val="18"/>
          <w:szCs w:val="17"/>
        </w:rPr>
        <w:t>*</w:t>
      </w:r>
      <w:r>
        <w:rPr>
          <w:rFonts w:ascii="Verdana" w:eastAsia="Times New Roman" w:hAnsi="Verdana" w:cs="Times New Roman"/>
          <w:b/>
          <w:sz w:val="18"/>
          <w:szCs w:val="17"/>
        </w:rPr>
        <w:tab/>
        <w:t xml:space="preserve">   </w:t>
      </w:r>
      <w:r w:rsidR="00ED2F9D" w:rsidRPr="00631438">
        <w:rPr>
          <w:rFonts w:ascii="Verdana" w:eastAsia="Times New Roman" w:hAnsi="Verdana" w:cs="Times New Roman"/>
          <w:b/>
          <w:sz w:val="18"/>
          <w:szCs w:val="17"/>
        </w:rPr>
        <w:t>phone/web)</w:t>
      </w:r>
    </w:p>
    <w:p w:rsidR="00F45525" w:rsidRPr="00631438" w:rsidRDefault="00F45525" w:rsidP="00F45525">
      <w:pPr>
        <w:tabs>
          <w:tab w:val="center" w:pos="720"/>
          <w:tab w:val="center" w:pos="2160"/>
          <w:tab w:val="center" w:pos="3600"/>
          <w:tab w:val="left" w:pos="4410"/>
        </w:tabs>
        <w:rPr>
          <w:rFonts w:ascii="Verdana" w:hAnsi="Verdana"/>
          <w:sz w:val="18"/>
          <w:szCs w:val="18"/>
        </w:rPr>
      </w:pP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r>
      <w:r w:rsidR="00A84A16">
        <w:rPr>
          <w:rFonts w:ascii="Verdana" w:eastAsia="Times New Roman" w:hAnsi="Verdana" w:cs="Times New Roman"/>
          <w:sz w:val="18"/>
          <w:szCs w:val="17"/>
        </w:rPr>
        <w:t>*</w:t>
      </w:r>
      <w:r w:rsidRPr="00631438">
        <w:rPr>
          <w:rFonts w:ascii="Verdana" w:eastAsia="Times New Roman" w:hAnsi="Verdana" w:cs="Times New Roman"/>
          <w:sz w:val="18"/>
          <w:szCs w:val="17"/>
        </w:rPr>
        <w:tab/>
        <w:t>Don’t know/Refused</w:t>
      </w:r>
      <w:r w:rsidRPr="00631438">
        <w:rPr>
          <w:rFonts w:ascii="Verdana" w:hAnsi="Verdana"/>
          <w:sz w:val="18"/>
          <w:szCs w:val="18"/>
        </w:rPr>
        <w:t xml:space="preserve"> </w:t>
      </w:r>
      <w:r w:rsidR="00F84BCA" w:rsidRPr="00631438">
        <w:rPr>
          <w:rFonts w:ascii="Verdana" w:eastAsia="Times New Roman" w:hAnsi="Verdana" w:cs="Times New Roman"/>
          <w:b/>
          <w:sz w:val="18"/>
          <w:szCs w:val="17"/>
        </w:rPr>
        <w:t>(VOL.)</w:t>
      </w:r>
    </w:p>
    <w:p w:rsidR="00F26E04" w:rsidRDefault="00F26E04" w:rsidP="00F26E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hAnsi="Verdana"/>
          <w:sz w:val="18"/>
          <w:szCs w:val="18"/>
          <w:highlight w:val="yellow"/>
        </w:rPr>
      </w:pPr>
    </w:p>
    <w:p w:rsidR="00367342" w:rsidRPr="00B14185" w:rsidRDefault="00367342" w:rsidP="00F26E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hAnsi="Verdana"/>
          <w:b/>
          <w:sz w:val="18"/>
          <w:szCs w:val="18"/>
        </w:rPr>
      </w:pPr>
      <w:r w:rsidRPr="00367342">
        <w:rPr>
          <w:rFonts w:ascii="Verdana" w:hAnsi="Verdana"/>
          <w:sz w:val="18"/>
          <w:szCs w:val="18"/>
        </w:rPr>
        <w:t>RELIGCAT</w:t>
      </w:r>
      <w:r w:rsidR="00B14185">
        <w:rPr>
          <w:rFonts w:ascii="Verdana" w:hAnsi="Verdana"/>
          <w:sz w:val="18"/>
          <w:szCs w:val="18"/>
        </w:rPr>
        <w:t xml:space="preserve"> </w:t>
      </w:r>
      <w:r w:rsidR="00B14185">
        <w:rPr>
          <w:rFonts w:ascii="Verdana" w:hAnsi="Verdana"/>
          <w:b/>
          <w:sz w:val="18"/>
          <w:szCs w:val="18"/>
        </w:rPr>
        <w:t>Recode of RELIG, RACE, and BORN</w:t>
      </w:r>
    </w:p>
    <w:p w:rsidR="00367342" w:rsidRPr="00631438" w:rsidRDefault="00367342" w:rsidP="00367342">
      <w:pPr>
        <w:tabs>
          <w:tab w:val="center" w:pos="2160"/>
        </w:tabs>
        <w:rPr>
          <w:rFonts w:ascii="Verdana" w:eastAsia="Times New Roman" w:hAnsi="Verdana" w:cs="Verdana"/>
          <w:sz w:val="18"/>
          <w:szCs w:val="17"/>
          <w:u w:val="single"/>
        </w:rPr>
      </w:pPr>
      <w:r w:rsidRPr="00631438">
        <w:rPr>
          <w:rFonts w:ascii="Verdana" w:eastAsia="Times New Roman" w:hAnsi="Verdana" w:cs="Times New Roman"/>
          <w:sz w:val="18"/>
          <w:szCs w:val="17"/>
        </w:rPr>
        <w:tab/>
      </w:r>
      <w:r w:rsidRPr="00631438">
        <w:rPr>
          <w:rFonts w:ascii="Verdana" w:eastAsia="Times New Roman" w:hAnsi="Verdana" w:cs="Times New Roman"/>
          <w:sz w:val="18"/>
          <w:szCs w:val="17"/>
          <w:u w:val="single"/>
        </w:rPr>
        <w:t xml:space="preserve">Jul 7-Aug 4, </w:t>
      </w:r>
      <w:r w:rsidRPr="00631438">
        <w:rPr>
          <w:rFonts w:ascii="Verdana" w:eastAsia="Times New Roman" w:hAnsi="Verdana" w:cs="Verdana"/>
          <w:sz w:val="18"/>
          <w:szCs w:val="17"/>
          <w:u w:val="single"/>
        </w:rPr>
        <w:t>2014</w:t>
      </w:r>
    </w:p>
    <w:p w:rsidR="00367342" w:rsidRPr="00631438" w:rsidRDefault="00367342" w:rsidP="00367342">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t>Based on</w:t>
      </w:r>
      <w:r w:rsidRPr="00631438">
        <w:rPr>
          <w:rFonts w:ascii="Verdana" w:eastAsia="Times New Roman" w:hAnsi="Verdana" w:cs="Times New Roman"/>
          <w:sz w:val="18"/>
          <w:szCs w:val="17"/>
        </w:rPr>
        <w:tab/>
        <w:t>Based on</w:t>
      </w:r>
      <w:r w:rsidRPr="00631438">
        <w:rPr>
          <w:rFonts w:ascii="Verdana" w:eastAsia="Times New Roman" w:hAnsi="Verdana" w:cs="Times New Roman"/>
          <w:sz w:val="18"/>
          <w:szCs w:val="17"/>
        </w:rPr>
        <w:tab/>
        <w:t>Based on</w:t>
      </w:r>
    </w:p>
    <w:p w:rsidR="00367342" w:rsidRPr="00631438" w:rsidRDefault="00367342" w:rsidP="00367342">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r>
      <w:proofErr w:type="gramStart"/>
      <w:r w:rsidRPr="00631438">
        <w:rPr>
          <w:rFonts w:ascii="Verdana" w:eastAsia="Times New Roman" w:hAnsi="Verdana" w:cs="Times New Roman"/>
          <w:sz w:val="18"/>
          <w:szCs w:val="17"/>
        </w:rPr>
        <w:t>total</w:t>
      </w:r>
      <w:proofErr w:type="gramEnd"/>
      <w:r w:rsidRPr="00631438">
        <w:rPr>
          <w:rFonts w:ascii="Verdana" w:eastAsia="Times New Roman" w:hAnsi="Verdana" w:cs="Times New Roman"/>
          <w:sz w:val="18"/>
          <w:szCs w:val="17"/>
        </w:rPr>
        <w:tab/>
        <w:t>web mode</w:t>
      </w:r>
      <w:r w:rsidRPr="00631438">
        <w:rPr>
          <w:rFonts w:ascii="Verdana" w:eastAsia="Times New Roman" w:hAnsi="Verdana" w:cs="Times New Roman"/>
          <w:sz w:val="18"/>
          <w:szCs w:val="17"/>
        </w:rPr>
        <w:tab/>
        <w:t>phone mode</w:t>
      </w:r>
    </w:p>
    <w:p w:rsidR="00367342" w:rsidRPr="00631438" w:rsidRDefault="00367342" w:rsidP="00367342">
      <w:pPr>
        <w:tabs>
          <w:tab w:val="center" w:pos="720"/>
          <w:tab w:val="center" w:pos="2160"/>
          <w:tab w:val="center" w:pos="3600"/>
        </w:tabs>
        <w:rPr>
          <w:rFonts w:ascii="Verdana" w:eastAsia="Times New Roman" w:hAnsi="Verdana" w:cs="Times New Roman"/>
          <w:sz w:val="18"/>
          <w:szCs w:val="17"/>
        </w:rPr>
      </w:pPr>
      <w:r w:rsidRPr="00631438">
        <w:rPr>
          <w:rFonts w:ascii="Verdana" w:eastAsia="Times New Roman" w:hAnsi="Verdana" w:cs="Times New Roman"/>
          <w:sz w:val="18"/>
          <w:szCs w:val="17"/>
        </w:rPr>
        <w:tab/>
        <w:t>[N=3,351]</w:t>
      </w:r>
      <w:r w:rsidRPr="00631438">
        <w:rPr>
          <w:rFonts w:ascii="Verdana" w:eastAsia="Times New Roman" w:hAnsi="Verdana" w:cs="Times New Roman"/>
          <w:sz w:val="18"/>
          <w:szCs w:val="17"/>
        </w:rPr>
        <w:tab/>
        <w:t>[N=1,509]</w:t>
      </w:r>
      <w:r w:rsidRPr="00631438">
        <w:rPr>
          <w:rFonts w:ascii="Verdana" w:eastAsia="Times New Roman" w:hAnsi="Verdana" w:cs="Times New Roman"/>
          <w:sz w:val="18"/>
          <w:szCs w:val="17"/>
        </w:rPr>
        <w:tab/>
        <w:t>[N=1,494]</w:t>
      </w:r>
    </w:p>
    <w:p w:rsidR="00367342" w:rsidRPr="00631438" w:rsidRDefault="00367342" w:rsidP="00B14185">
      <w:pPr>
        <w:tabs>
          <w:tab w:val="left" w:pos="630"/>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49</w:t>
      </w:r>
      <w:r w:rsidR="0051394C">
        <w:rPr>
          <w:rFonts w:ascii="Verdana" w:eastAsia="Times New Roman" w:hAnsi="Verdana" w:cs="Times New Roman"/>
          <w:sz w:val="18"/>
          <w:szCs w:val="17"/>
        </w:rPr>
        <w:tab/>
        <w:t>49</w:t>
      </w:r>
      <w:r w:rsidR="0051394C">
        <w:rPr>
          <w:rFonts w:ascii="Verdana" w:eastAsia="Times New Roman" w:hAnsi="Verdana" w:cs="Times New Roman"/>
          <w:sz w:val="18"/>
          <w:szCs w:val="17"/>
        </w:rPr>
        <w:tab/>
        <w:t>47</w:t>
      </w:r>
      <w:r w:rsidRPr="00631438">
        <w:rPr>
          <w:rFonts w:ascii="Verdana" w:eastAsia="Times New Roman" w:hAnsi="Verdana" w:cs="Times New Roman"/>
          <w:sz w:val="18"/>
          <w:szCs w:val="17"/>
        </w:rPr>
        <w:tab/>
        <w:t>Protestant</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20</w:t>
      </w:r>
      <w:r w:rsidR="0051394C">
        <w:rPr>
          <w:rFonts w:ascii="Verdana" w:eastAsia="Times New Roman" w:hAnsi="Verdana" w:cs="Times New Roman"/>
          <w:sz w:val="18"/>
          <w:szCs w:val="17"/>
        </w:rPr>
        <w:tab/>
        <w:t>18</w:t>
      </w:r>
      <w:r w:rsidR="0051394C">
        <w:rPr>
          <w:rFonts w:ascii="Verdana" w:eastAsia="Times New Roman" w:hAnsi="Verdana" w:cs="Times New Roman"/>
          <w:sz w:val="18"/>
          <w:szCs w:val="17"/>
        </w:rPr>
        <w:tab/>
        <w:t>18</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White Evangelical Protestant</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13</w:t>
      </w:r>
      <w:r w:rsidR="0051394C">
        <w:rPr>
          <w:rFonts w:ascii="Verdana" w:eastAsia="Times New Roman" w:hAnsi="Verdana" w:cs="Times New Roman"/>
          <w:sz w:val="18"/>
          <w:szCs w:val="17"/>
        </w:rPr>
        <w:tab/>
        <w:t>14</w:t>
      </w:r>
      <w:r w:rsidR="0051394C">
        <w:rPr>
          <w:rFonts w:ascii="Verdana" w:eastAsia="Times New Roman" w:hAnsi="Verdana" w:cs="Times New Roman"/>
          <w:sz w:val="18"/>
          <w:szCs w:val="17"/>
        </w:rPr>
        <w:tab/>
        <w:t>13</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White Mainline Protestant</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A1434D">
        <w:rPr>
          <w:rFonts w:ascii="Verdana" w:eastAsia="Times New Roman" w:hAnsi="Verdana" w:cs="Times New Roman"/>
          <w:sz w:val="18"/>
          <w:szCs w:val="17"/>
        </w:rPr>
        <w:t>--</w:t>
      </w:r>
      <w:r w:rsidR="00A1434D">
        <w:rPr>
          <w:rFonts w:ascii="Verdana" w:eastAsia="Times New Roman" w:hAnsi="Verdana" w:cs="Times New Roman"/>
          <w:sz w:val="18"/>
          <w:szCs w:val="17"/>
        </w:rPr>
        <w:tab/>
        <w:t>--</w:t>
      </w:r>
      <w:r w:rsidR="00A1434D">
        <w:rPr>
          <w:rFonts w:ascii="Verdana" w:eastAsia="Times New Roman" w:hAnsi="Verdana" w:cs="Times New Roman"/>
          <w:sz w:val="18"/>
          <w:szCs w:val="17"/>
        </w:rPr>
        <w:tab/>
        <w:t>--</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White Protestant Remaining</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9</w:t>
      </w:r>
      <w:r w:rsidR="0051394C">
        <w:rPr>
          <w:rFonts w:ascii="Verdana" w:eastAsia="Times New Roman" w:hAnsi="Verdana" w:cs="Times New Roman"/>
          <w:sz w:val="18"/>
          <w:szCs w:val="17"/>
        </w:rPr>
        <w:tab/>
        <w:t>9</w:t>
      </w:r>
      <w:r w:rsidR="0051394C">
        <w:rPr>
          <w:rFonts w:ascii="Verdana" w:eastAsia="Times New Roman" w:hAnsi="Verdana" w:cs="Times New Roman"/>
          <w:sz w:val="18"/>
          <w:szCs w:val="17"/>
        </w:rPr>
        <w:tab/>
        <w:t>8</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Black Protestant</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8</w:t>
      </w:r>
      <w:r w:rsidR="0051394C">
        <w:rPr>
          <w:rFonts w:ascii="Verdana" w:eastAsia="Times New Roman" w:hAnsi="Verdana" w:cs="Times New Roman"/>
          <w:sz w:val="18"/>
          <w:szCs w:val="17"/>
        </w:rPr>
        <w:tab/>
        <w:t>8</w:t>
      </w:r>
      <w:r w:rsidR="0051394C">
        <w:rPr>
          <w:rFonts w:ascii="Verdana" w:eastAsia="Times New Roman" w:hAnsi="Verdana" w:cs="Times New Roman"/>
          <w:sz w:val="18"/>
          <w:szCs w:val="17"/>
        </w:rPr>
        <w:tab/>
        <w:t>7</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t>
      </w:r>
      <w:proofErr w:type="gramStart"/>
      <w:r>
        <w:rPr>
          <w:rFonts w:ascii="Verdana" w:eastAsia="Times New Roman" w:hAnsi="Verdana" w:cs="Times New Roman"/>
          <w:sz w:val="18"/>
          <w:szCs w:val="17"/>
        </w:rPr>
        <w:t>Other</w:t>
      </w:r>
      <w:proofErr w:type="gramEnd"/>
      <w:r>
        <w:rPr>
          <w:rFonts w:ascii="Verdana" w:eastAsia="Times New Roman" w:hAnsi="Verdana" w:cs="Times New Roman"/>
          <w:sz w:val="18"/>
          <w:szCs w:val="17"/>
        </w:rPr>
        <w:t xml:space="preserve"> race Protestant</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19</w:t>
      </w:r>
      <w:r w:rsidR="0051394C">
        <w:rPr>
          <w:rFonts w:ascii="Verdana" w:eastAsia="Times New Roman" w:hAnsi="Verdana" w:cs="Times New Roman"/>
          <w:sz w:val="18"/>
          <w:szCs w:val="17"/>
        </w:rPr>
        <w:tab/>
        <w:t>18</w:t>
      </w:r>
      <w:r w:rsidR="0051394C">
        <w:rPr>
          <w:rFonts w:ascii="Verdana" w:eastAsia="Times New Roman" w:hAnsi="Verdana" w:cs="Times New Roman"/>
          <w:sz w:val="18"/>
          <w:szCs w:val="17"/>
        </w:rPr>
        <w:tab/>
        <w:t>20</w:t>
      </w:r>
      <w:r w:rsidRPr="00631438">
        <w:rPr>
          <w:rFonts w:ascii="Verdana" w:eastAsia="Times New Roman" w:hAnsi="Verdana" w:cs="Times New Roman"/>
          <w:sz w:val="18"/>
          <w:szCs w:val="17"/>
        </w:rPr>
        <w:tab/>
      </w:r>
      <w:r>
        <w:rPr>
          <w:rFonts w:ascii="Verdana" w:eastAsia="Times New Roman" w:hAnsi="Verdana" w:cs="Times New Roman"/>
          <w:sz w:val="18"/>
          <w:szCs w:val="17"/>
        </w:rPr>
        <w:t>Catholic</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12</w:t>
      </w:r>
      <w:r w:rsidR="0051394C">
        <w:rPr>
          <w:rFonts w:ascii="Verdana" w:eastAsia="Times New Roman" w:hAnsi="Verdana" w:cs="Times New Roman"/>
          <w:sz w:val="18"/>
          <w:szCs w:val="17"/>
        </w:rPr>
        <w:tab/>
        <w:t>11</w:t>
      </w:r>
      <w:r w:rsidR="0051394C">
        <w:rPr>
          <w:rFonts w:ascii="Verdana" w:eastAsia="Times New Roman" w:hAnsi="Verdana" w:cs="Times New Roman"/>
          <w:sz w:val="18"/>
          <w:szCs w:val="17"/>
        </w:rPr>
        <w:tab/>
        <w:t>13</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White non-Hispanic Catholic</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6</w:t>
      </w:r>
      <w:r w:rsidR="0051394C">
        <w:rPr>
          <w:rFonts w:ascii="Verdana" w:eastAsia="Times New Roman" w:hAnsi="Verdana" w:cs="Times New Roman"/>
          <w:sz w:val="18"/>
          <w:szCs w:val="17"/>
        </w:rPr>
        <w:tab/>
        <w:t>6</w:t>
      </w:r>
      <w:r w:rsidR="0051394C">
        <w:rPr>
          <w:rFonts w:ascii="Verdana" w:eastAsia="Times New Roman" w:hAnsi="Verdana" w:cs="Times New Roman"/>
          <w:sz w:val="18"/>
          <w:szCs w:val="17"/>
        </w:rPr>
        <w:tab/>
        <w:t>6</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Hispanic Catholic</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w:t>
      </w:r>
      <w:r w:rsidR="0051394C">
        <w:rPr>
          <w:rFonts w:ascii="Verdana" w:eastAsia="Times New Roman" w:hAnsi="Verdana" w:cs="Times New Roman"/>
          <w:sz w:val="18"/>
          <w:szCs w:val="17"/>
        </w:rPr>
        <w:tab/>
        <w:t>1</w:t>
      </w:r>
      <w:r w:rsidR="0051394C">
        <w:rPr>
          <w:rFonts w:ascii="Verdana" w:eastAsia="Times New Roman" w:hAnsi="Verdana" w:cs="Times New Roman"/>
          <w:sz w:val="18"/>
          <w:szCs w:val="17"/>
        </w:rPr>
        <w:tab/>
        <w:t>1</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Other Catholic</w:t>
      </w:r>
    </w:p>
    <w:p w:rsidR="00367342"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22</w:t>
      </w:r>
      <w:r w:rsidR="0051394C">
        <w:rPr>
          <w:rFonts w:ascii="Verdana" w:eastAsia="Times New Roman" w:hAnsi="Verdana" w:cs="Times New Roman"/>
          <w:sz w:val="18"/>
          <w:szCs w:val="17"/>
        </w:rPr>
        <w:tab/>
        <w:t>24</w:t>
      </w:r>
      <w:r w:rsidR="0051394C">
        <w:rPr>
          <w:rFonts w:ascii="Verdana" w:eastAsia="Times New Roman" w:hAnsi="Verdana" w:cs="Times New Roman"/>
          <w:sz w:val="18"/>
          <w:szCs w:val="17"/>
        </w:rPr>
        <w:tab/>
        <w:t>23</w:t>
      </w:r>
      <w:r w:rsidRPr="00631438">
        <w:rPr>
          <w:rFonts w:ascii="Verdana" w:eastAsia="Times New Roman" w:hAnsi="Verdana" w:cs="Times New Roman"/>
          <w:sz w:val="18"/>
          <w:szCs w:val="17"/>
        </w:rPr>
        <w:tab/>
      </w:r>
      <w:r>
        <w:rPr>
          <w:rFonts w:ascii="Verdana" w:eastAsia="Times New Roman" w:hAnsi="Verdana" w:cs="Times New Roman"/>
          <w:sz w:val="18"/>
          <w:szCs w:val="17"/>
        </w:rPr>
        <w:t>Unaffiliated</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3</w:t>
      </w:r>
      <w:r w:rsidR="0051394C">
        <w:rPr>
          <w:rFonts w:ascii="Verdana" w:eastAsia="Times New Roman" w:hAnsi="Verdana" w:cs="Times New Roman"/>
          <w:sz w:val="18"/>
          <w:szCs w:val="17"/>
        </w:rPr>
        <w:tab/>
        <w:t>4</w:t>
      </w:r>
      <w:r w:rsidR="0051394C">
        <w:rPr>
          <w:rFonts w:ascii="Verdana" w:eastAsia="Times New Roman" w:hAnsi="Verdana" w:cs="Times New Roman"/>
          <w:sz w:val="18"/>
          <w:szCs w:val="17"/>
        </w:rPr>
        <w:tab/>
        <w:t>3</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t>
      </w:r>
      <w:r w:rsidRPr="00631438">
        <w:rPr>
          <w:rFonts w:ascii="Verdana" w:eastAsia="Times New Roman" w:hAnsi="Verdana" w:cs="Times New Roman"/>
          <w:sz w:val="18"/>
          <w:szCs w:val="17"/>
        </w:rPr>
        <w:t>Atheist</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5</w:t>
      </w:r>
      <w:r w:rsidR="0051394C">
        <w:rPr>
          <w:rFonts w:ascii="Verdana" w:eastAsia="Times New Roman" w:hAnsi="Verdana" w:cs="Times New Roman"/>
          <w:sz w:val="18"/>
          <w:szCs w:val="17"/>
        </w:rPr>
        <w:tab/>
        <w:t>5</w:t>
      </w:r>
      <w:r w:rsidR="0051394C">
        <w:rPr>
          <w:rFonts w:ascii="Verdana" w:eastAsia="Times New Roman" w:hAnsi="Verdana" w:cs="Times New Roman"/>
          <w:sz w:val="18"/>
          <w:szCs w:val="17"/>
        </w:rPr>
        <w:tab/>
        <w:t>5</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t>
      </w:r>
      <w:r w:rsidRPr="00631438">
        <w:rPr>
          <w:rFonts w:ascii="Verdana" w:eastAsia="Times New Roman" w:hAnsi="Verdana" w:cs="Times New Roman"/>
          <w:sz w:val="18"/>
          <w:szCs w:val="17"/>
        </w:rPr>
        <w:t>Agnostic</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14</w:t>
      </w:r>
      <w:r w:rsidR="0051394C">
        <w:rPr>
          <w:rFonts w:ascii="Verdana" w:eastAsia="Times New Roman" w:hAnsi="Verdana" w:cs="Times New Roman"/>
          <w:sz w:val="18"/>
          <w:szCs w:val="17"/>
        </w:rPr>
        <w:tab/>
        <w:t>15</w:t>
      </w:r>
      <w:r w:rsidR="0051394C">
        <w:rPr>
          <w:rFonts w:ascii="Verdana" w:eastAsia="Times New Roman" w:hAnsi="Verdana" w:cs="Times New Roman"/>
          <w:sz w:val="18"/>
          <w:szCs w:val="17"/>
        </w:rPr>
        <w:tab/>
        <w:t>14</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   </w:t>
      </w:r>
      <w:r w:rsidRPr="00631438">
        <w:rPr>
          <w:rFonts w:ascii="Verdana" w:eastAsia="Times New Roman" w:hAnsi="Verdana" w:cs="Times New Roman"/>
          <w:sz w:val="18"/>
          <w:szCs w:val="17"/>
        </w:rPr>
        <w:t>Nothing in particular</w:t>
      </w:r>
    </w:p>
    <w:p w:rsidR="00367342" w:rsidRPr="00631438" w:rsidRDefault="00367342" w:rsidP="00367342">
      <w:pPr>
        <w:tabs>
          <w:tab w:val="center" w:pos="720"/>
          <w:tab w:val="center" w:pos="2160"/>
          <w:tab w:val="center" w:pos="3600"/>
          <w:tab w:val="left" w:pos="4410"/>
        </w:tabs>
        <w:rPr>
          <w:rFonts w:ascii="Verdana" w:eastAsia="Times New Roman" w:hAnsi="Verdana" w:cs="Times New Roman"/>
          <w:sz w:val="18"/>
          <w:szCs w:val="17"/>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10</w:t>
      </w:r>
      <w:r w:rsidR="0051394C">
        <w:rPr>
          <w:rFonts w:ascii="Verdana" w:eastAsia="Times New Roman" w:hAnsi="Verdana" w:cs="Times New Roman"/>
          <w:sz w:val="18"/>
          <w:szCs w:val="17"/>
        </w:rPr>
        <w:tab/>
        <w:t>9</w:t>
      </w:r>
      <w:r w:rsidR="0051394C">
        <w:rPr>
          <w:rFonts w:ascii="Verdana" w:eastAsia="Times New Roman" w:hAnsi="Verdana" w:cs="Times New Roman"/>
          <w:sz w:val="18"/>
          <w:szCs w:val="17"/>
        </w:rPr>
        <w:tab/>
        <w:t>11</w:t>
      </w:r>
      <w:r w:rsidRPr="00631438">
        <w:rPr>
          <w:rFonts w:ascii="Verdana" w:eastAsia="Times New Roman" w:hAnsi="Verdana" w:cs="Times New Roman"/>
          <w:sz w:val="18"/>
          <w:szCs w:val="17"/>
        </w:rPr>
        <w:tab/>
      </w:r>
      <w:r>
        <w:rPr>
          <w:rFonts w:ascii="Verdana" w:eastAsia="Times New Roman" w:hAnsi="Verdana" w:cs="Times New Roman"/>
          <w:sz w:val="18"/>
          <w:szCs w:val="17"/>
        </w:rPr>
        <w:t xml:space="preserve">Other </w:t>
      </w:r>
    </w:p>
    <w:p w:rsidR="00367342" w:rsidRPr="00631438" w:rsidRDefault="00367342" w:rsidP="00367342">
      <w:pPr>
        <w:tabs>
          <w:tab w:val="center" w:pos="720"/>
          <w:tab w:val="center" w:pos="2160"/>
          <w:tab w:val="center" w:pos="3600"/>
          <w:tab w:val="left" w:pos="4410"/>
        </w:tabs>
        <w:rPr>
          <w:rFonts w:ascii="Verdana" w:hAnsi="Verdana"/>
          <w:sz w:val="18"/>
          <w:szCs w:val="18"/>
        </w:rPr>
      </w:pPr>
      <w:r w:rsidRPr="00631438">
        <w:rPr>
          <w:rFonts w:ascii="Verdana" w:eastAsia="Times New Roman" w:hAnsi="Verdana" w:cs="Times New Roman"/>
          <w:sz w:val="18"/>
          <w:szCs w:val="17"/>
        </w:rPr>
        <w:tab/>
      </w:r>
      <w:r w:rsidR="0051394C">
        <w:rPr>
          <w:rFonts w:ascii="Verdana" w:eastAsia="Times New Roman" w:hAnsi="Verdana" w:cs="Times New Roman"/>
          <w:sz w:val="18"/>
          <w:szCs w:val="17"/>
        </w:rPr>
        <w:t>*</w:t>
      </w:r>
      <w:r w:rsidR="0051394C">
        <w:rPr>
          <w:rFonts w:ascii="Verdana" w:eastAsia="Times New Roman" w:hAnsi="Verdana" w:cs="Times New Roman"/>
          <w:sz w:val="18"/>
          <w:szCs w:val="17"/>
        </w:rPr>
        <w:tab/>
        <w:t>*</w:t>
      </w:r>
      <w:r w:rsidR="0051394C">
        <w:rPr>
          <w:rFonts w:ascii="Verdana" w:eastAsia="Times New Roman" w:hAnsi="Verdana" w:cs="Times New Roman"/>
          <w:sz w:val="18"/>
          <w:szCs w:val="17"/>
        </w:rPr>
        <w:tab/>
        <w:t>*</w:t>
      </w:r>
      <w:r w:rsidRPr="00631438">
        <w:rPr>
          <w:rFonts w:ascii="Verdana" w:eastAsia="Times New Roman" w:hAnsi="Verdana" w:cs="Times New Roman"/>
          <w:sz w:val="18"/>
          <w:szCs w:val="17"/>
        </w:rPr>
        <w:tab/>
        <w:t>Don’t know/Refused</w:t>
      </w:r>
      <w:r w:rsidRPr="00631438">
        <w:rPr>
          <w:rFonts w:ascii="Verdana" w:hAnsi="Verdana"/>
          <w:sz w:val="18"/>
          <w:szCs w:val="18"/>
        </w:rPr>
        <w:t xml:space="preserve"> </w:t>
      </w:r>
      <w:r w:rsidRPr="00631438">
        <w:rPr>
          <w:rFonts w:ascii="Verdana" w:eastAsia="Times New Roman" w:hAnsi="Verdana" w:cs="Times New Roman"/>
          <w:b/>
          <w:sz w:val="18"/>
          <w:szCs w:val="17"/>
        </w:rPr>
        <w:t>(VOL.)</w:t>
      </w:r>
    </w:p>
    <w:p w:rsidR="00834668" w:rsidRDefault="00834668">
      <w:pPr>
        <w:rPr>
          <w:rFonts w:ascii="Verdana" w:hAnsi="Verdana" w:cs="Arial"/>
          <w:b/>
          <w:sz w:val="18"/>
          <w:szCs w:val="18"/>
        </w:rPr>
      </w:pPr>
    </w:p>
    <w:p w:rsidR="00834668" w:rsidRDefault="00834668" w:rsidP="00834668">
      <w:pPr>
        <w:widowControl w:val="0"/>
        <w:autoSpaceDE w:val="0"/>
        <w:autoSpaceDN w:val="0"/>
        <w:adjustRightInd w:val="0"/>
        <w:rPr>
          <w:rFonts w:ascii="Verdana" w:eastAsia="Times New Roman" w:hAnsi="Verdana" w:cs="Times New Roman"/>
          <w:b/>
          <w:sz w:val="18"/>
          <w:szCs w:val="18"/>
        </w:rPr>
      </w:pPr>
      <w:r w:rsidRPr="00FD2999">
        <w:rPr>
          <w:rFonts w:ascii="Verdana" w:eastAsia="Times New Roman" w:hAnsi="Verdana" w:cs="Times New Roman"/>
          <w:b/>
          <w:sz w:val="18"/>
          <w:szCs w:val="18"/>
        </w:rPr>
        <w:t xml:space="preserve">DENOMINATION </w:t>
      </w:r>
      <w:r>
        <w:rPr>
          <w:rFonts w:ascii="Verdana" w:eastAsia="Times New Roman" w:hAnsi="Verdana" w:cs="Times New Roman"/>
          <w:b/>
          <w:sz w:val="18"/>
          <w:szCs w:val="18"/>
        </w:rPr>
        <w:t xml:space="preserve">AND DENOMIATIONAL FAMILY </w:t>
      </w:r>
      <w:r w:rsidRPr="00FD2999">
        <w:rPr>
          <w:rFonts w:ascii="Verdana" w:eastAsia="Times New Roman" w:hAnsi="Verdana" w:cs="Times New Roman"/>
          <w:b/>
          <w:sz w:val="18"/>
          <w:szCs w:val="18"/>
        </w:rPr>
        <w:t xml:space="preserve">QUESTIONS </w:t>
      </w:r>
      <w:r>
        <w:rPr>
          <w:rFonts w:ascii="Verdana" w:eastAsia="Times New Roman" w:hAnsi="Verdana" w:cs="Times New Roman"/>
          <w:b/>
          <w:sz w:val="18"/>
          <w:szCs w:val="18"/>
        </w:rPr>
        <w:t xml:space="preserve">(Q.E2 and Q.E3a-p on CATI) </w:t>
      </w:r>
      <w:r w:rsidRPr="00FD2999">
        <w:rPr>
          <w:rFonts w:ascii="Verdana" w:eastAsia="Times New Roman" w:hAnsi="Verdana" w:cs="Times New Roman"/>
          <w:b/>
          <w:sz w:val="18"/>
          <w:szCs w:val="18"/>
        </w:rPr>
        <w:t>NOT SHOWN</w:t>
      </w:r>
    </w:p>
    <w:p w:rsidR="00D86C80" w:rsidRDefault="00D86C80">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p>
    <w:p w:rsidR="00834668" w:rsidRDefault="00834668">
      <w:pPr>
        <w:rPr>
          <w:rFonts w:ascii="Verdana" w:hAnsi="Verdana" w:cs="Arial"/>
          <w:b/>
          <w:sz w:val="18"/>
          <w:szCs w:val="18"/>
        </w:rPr>
      </w:pPr>
      <w:bookmarkStart w:id="1" w:name="_GoBack"/>
      <w:bookmarkEnd w:id="1"/>
    </w:p>
    <w:p w:rsidR="00F45525" w:rsidRPr="00B52C8C" w:rsidRDefault="00F45525" w:rsidP="00F45525">
      <w:pPr>
        <w:spacing w:line="276" w:lineRule="auto"/>
        <w:rPr>
          <w:rFonts w:ascii="Verdana" w:hAnsi="Verdana" w:cs="Arial"/>
          <w:b/>
          <w:sz w:val="18"/>
          <w:szCs w:val="18"/>
        </w:rPr>
      </w:pPr>
      <w:r w:rsidRPr="00B52C8C">
        <w:rPr>
          <w:rFonts w:ascii="Verdana" w:hAnsi="Verdana" w:cs="Arial"/>
          <w:b/>
          <w:sz w:val="18"/>
          <w:szCs w:val="18"/>
        </w:rPr>
        <w:lastRenderedPageBreak/>
        <w:t>ASK ALL:</w:t>
      </w:r>
    </w:p>
    <w:p w:rsidR="00F45525" w:rsidRPr="00B52C8C" w:rsidRDefault="00F45525" w:rsidP="00F45525">
      <w:pPr>
        <w:spacing w:line="276" w:lineRule="auto"/>
        <w:rPr>
          <w:rFonts w:ascii="Verdana" w:hAnsi="Verdana" w:cs="Arial"/>
          <w:b/>
          <w:sz w:val="18"/>
          <w:szCs w:val="18"/>
        </w:rPr>
      </w:pPr>
      <w:r w:rsidRPr="00B52C8C">
        <w:rPr>
          <w:rFonts w:ascii="Verdana" w:hAnsi="Verdana" w:cs="Arial"/>
          <w:sz w:val="18"/>
          <w:szCs w:val="18"/>
        </w:rPr>
        <w:t xml:space="preserve">ATTEND. </w:t>
      </w:r>
      <w:r w:rsidRPr="00B52C8C">
        <w:rPr>
          <w:rFonts w:ascii="Verdana" w:hAnsi="Verdana" w:cs="Arial"/>
          <w:b/>
          <w:sz w:val="18"/>
          <w:szCs w:val="18"/>
        </w:rPr>
        <w:t>Aside from weddings and funerals, how often do you attend religious services?</w:t>
      </w:r>
    </w:p>
    <w:p w:rsidR="00F26E04" w:rsidRPr="00B52C8C" w:rsidRDefault="00F26E04" w:rsidP="00F45525">
      <w:pPr>
        <w:spacing w:line="276" w:lineRule="auto"/>
        <w:rPr>
          <w:rFonts w:ascii="Verdana" w:hAnsi="Verdana" w:cs="Arial"/>
          <w:b/>
          <w:sz w:val="18"/>
          <w:szCs w:val="18"/>
        </w:rPr>
      </w:pPr>
    </w:p>
    <w:p w:rsidR="00F26E04" w:rsidRPr="00B52C8C" w:rsidRDefault="00F26E04" w:rsidP="00F26E04">
      <w:pPr>
        <w:tabs>
          <w:tab w:val="center" w:pos="2160"/>
        </w:tabs>
        <w:rPr>
          <w:rFonts w:ascii="Verdana" w:eastAsia="Times New Roman" w:hAnsi="Verdana" w:cs="Verdana"/>
          <w:sz w:val="18"/>
          <w:szCs w:val="18"/>
          <w:u w:val="single"/>
        </w:rPr>
      </w:pPr>
      <w:r w:rsidRPr="00B52C8C">
        <w:rPr>
          <w:rFonts w:ascii="Verdana" w:eastAsia="Times New Roman" w:hAnsi="Verdana" w:cs="Times New Roman"/>
          <w:sz w:val="18"/>
          <w:szCs w:val="18"/>
        </w:rPr>
        <w:tab/>
      </w:r>
      <w:r w:rsidRPr="00B52C8C">
        <w:rPr>
          <w:rFonts w:ascii="Verdana" w:eastAsia="Times New Roman" w:hAnsi="Verdana" w:cs="Times New Roman"/>
          <w:sz w:val="18"/>
          <w:szCs w:val="18"/>
          <w:u w:val="single"/>
        </w:rPr>
        <w:t xml:space="preserve">Jul 7-Aug 4, </w:t>
      </w:r>
      <w:r w:rsidRPr="00B52C8C">
        <w:rPr>
          <w:rFonts w:ascii="Verdana" w:eastAsia="Times New Roman" w:hAnsi="Verdana" w:cs="Verdana"/>
          <w:sz w:val="18"/>
          <w:szCs w:val="18"/>
          <w:u w:val="single"/>
        </w:rPr>
        <w:t>2014</w:t>
      </w:r>
    </w:p>
    <w:p w:rsidR="00F26E04" w:rsidRPr="00A5758F" w:rsidRDefault="00F26E04" w:rsidP="00F26E04">
      <w:pPr>
        <w:tabs>
          <w:tab w:val="center" w:pos="720"/>
          <w:tab w:val="center" w:pos="2160"/>
          <w:tab w:val="center" w:pos="3600"/>
        </w:tabs>
        <w:rPr>
          <w:rFonts w:ascii="Verdana" w:eastAsia="Times New Roman" w:hAnsi="Verdana" w:cs="Times New Roman"/>
          <w:sz w:val="18"/>
          <w:szCs w:val="18"/>
        </w:rPr>
      </w:pPr>
      <w:r w:rsidRPr="00B52C8C">
        <w:rPr>
          <w:rFonts w:ascii="Verdana" w:eastAsia="Times New Roman" w:hAnsi="Verdana" w:cs="Times New Roman"/>
          <w:sz w:val="18"/>
          <w:szCs w:val="18"/>
        </w:rPr>
        <w:tab/>
      </w:r>
      <w:r w:rsidRPr="00A5758F">
        <w:rPr>
          <w:rFonts w:ascii="Verdana" w:eastAsia="Times New Roman" w:hAnsi="Verdana" w:cs="Times New Roman"/>
          <w:sz w:val="18"/>
          <w:szCs w:val="18"/>
        </w:rPr>
        <w:t>Based on</w:t>
      </w:r>
      <w:r w:rsidRPr="00A5758F">
        <w:rPr>
          <w:rFonts w:ascii="Verdana" w:eastAsia="Times New Roman" w:hAnsi="Verdana" w:cs="Times New Roman"/>
          <w:sz w:val="18"/>
          <w:szCs w:val="18"/>
        </w:rPr>
        <w:tab/>
        <w:t>Based on</w:t>
      </w:r>
      <w:r w:rsidRPr="00A5758F">
        <w:rPr>
          <w:rFonts w:ascii="Verdana" w:eastAsia="Times New Roman" w:hAnsi="Verdana" w:cs="Times New Roman"/>
          <w:sz w:val="18"/>
          <w:szCs w:val="18"/>
        </w:rPr>
        <w:tab/>
        <w:t>Based on</w:t>
      </w:r>
    </w:p>
    <w:p w:rsidR="00F26E04" w:rsidRPr="00A5758F" w:rsidRDefault="00F26E04" w:rsidP="00F26E04">
      <w:pPr>
        <w:tabs>
          <w:tab w:val="center" w:pos="720"/>
          <w:tab w:val="center" w:pos="2160"/>
          <w:tab w:val="center" w:pos="3600"/>
        </w:tabs>
        <w:rPr>
          <w:rFonts w:ascii="Verdana" w:eastAsia="Times New Roman" w:hAnsi="Verdana" w:cs="Times New Roman"/>
          <w:sz w:val="18"/>
          <w:szCs w:val="18"/>
        </w:rPr>
      </w:pPr>
      <w:r w:rsidRPr="00A5758F">
        <w:rPr>
          <w:rFonts w:ascii="Verdana" w:eastAsia="Times New Roman" w:hAnsi="Verdana" w:cs="Times New Roman"/>
          <w:sz w:val="18"/>
          <w:szCs w:val="18"/>
        </w:rPr>
        <w:tab/>
      </w:r>
      <w:proofErr w:type="gramStart"/>
      <w:r w:rsidRPr="00A5758F">
        <w:rPr>
          <w:rFonts w:ascii="Verdana" w:eastAsia="Times New Roman" w:hAnsi="Verdana" w:cs="Times New Roman"/>
          <w:sz w:val="18"/>
          <w:szCs w:val="18"/>
        </w:rPr>
        <w:t>total</w:t>
      </w:r>
      <w:proofErr w:type="gramEnd"/>
      <w:r w:rsidRPr="00A5758F">
        <w:rPr>
          <w:rFonts w:ascii="Verdana" w:eastAsia="Times New Roman" w:hAnsi="Verdana" w:cs="Times New Roman"/>
          <w:sz w:val="18"/>
          <w:szCs w:val="18"/>
        </w:rPr>
        <w:tab/>
        <w:t>web mode</w:t>
      </w:r>
      <w:r w:rsidRPr="00A5758F">
        <w:rPr>
          <w:rFonts w:ascii="Verdana" w:eastAsia="Times New Roman" w:hAnsi="Verdana" w:cs="Times New Roman"/>
          <w:sz w:val="18"/>
          <w:szCs w:val="18"/>
        </w:rPr>
        <w:tab/>
        <w:t>phone mode</w:t>
      </w:r>
    </w:p>
    <w:p w:rsidR="00F26E04" w:rsidRPr="00A5758F" w:rsidRDefault="00F26E04" w:rsidP="00F26E04">
      <w:pPr>
        <w:tabs>
          <w:tab w:val="center" w:pos="720"/>
          <w:tab w:val="center" w:pos="2160"/>
          <w:tab w:val="center" w:pos="3600"/>
        </w:tabs>
        <w:rPr>
          <w:rFonts w:ascii="Verdana" w:eastAsia="Times New Roman" w:hAnsi="Verdana" w:cs="Times New Roman"/>
          <w:sz w:val="18"/>
          <w:szCs w:val="18"/>
        </w:rPr>
      </w:pPr>
      <w:r w:rsidRPr="00A5758F">
        <w:rPr>
          <w:rFonts w:ascii="Verdana" w:eastAsia="Times New Roman" w:hAnsi="Verdana" w:cs="Times New Roman"/>
          <w:sz w:val="18"/>
          <w:szCs w:val="18"/>
        </w:rPr>
        <w:tab/>
        <w:t>[N=</w:t>
      </w:r>
      <w:r w:rsidR="00316572" w:rsidRPr="00A5758F">
        <w:rPr>
          <w:rFonts w:ascii="Verdana" w:eastAsia="Times New Roman" w:hAnsi="Verdana" w:cs="Times New Roman"/>
          <w:sz w:val="18"/>
          <w:szCs w:val="18"/>
        </w:rPr>
        <w:t>3,351</w:t>
      </w:r>
      <w:r w:rsidRPr="00A5758F">
        <w:rPr>
          <w:rFonts w:ascii="Verdana" w:eastAsia="Times New Roman" w:hAnsi="Verdana" w:cs="Times New Roman"/>
          <w:sz w:val="18"/>
          <w:szCs w:val="18"/>
        </w:rPr>
        <w:t>]</w:t>
      </w:r>
      <w:r w:rsidRPr="00A5758F">
        <w:rPr>
          <w:rFonts w:ascii="Verdana" w:eastAsia="Times New Roman" w:hAnsi="Verdana" w:cs="Times New Roman"/>
          <w:sz w:val="18"/>
          <w:szCs w:val="18"/>
        </w:rPr>
        <w:tab/>
        <w:t>[N=</w:t>
      </w:r>
      <w:r w:rsidR="00316572" w:rsidRPr="00A5758F">
        <w:rPr>
          <w:rFonts w:ascii="Verdana" w:eastAsia="Times New Roman" w:hAnsi="Verdana" w:cs="Times New Roman"/>
          <w:sz w:val="18"/>
          <w:szCs w:val="18"/>
        </w:rPr>
        <w:t>1,509</w:t>
      </w:r>
      <w:r w:rsidRPr="00A5758F">
        <w:rPr>
          <w:rFonts w:ascii="Verdana" w:eastAsia="Times New Roman" w:hAnsi="Verdana" w:cs="Times New Roman"/>
          <w:sz w:val="18"/>
          <w:szCs w:val="18"/>
        </w:rPr>
        <w:t>]</w:t>
      </w:r>
      <w:r w:rsidRPr="00A5758F">
        <w:rPr>
          <w:rFonts w:ascii="Verdana" w:eastAsia="Times New Roman" w:hAnsi="Verdana" w:cs="Times New Roman"/>
          <w:sz w:val="18"/>
          <w:szCs w:val="18"/>
        </w:rPr>
        <w:tab/>
        <w:t>[N=</w:t>
      </w:r>
      <w:r w:rsidR="00316572" w:rsidRPr="00A5758F">
        <w:rPr>
          <w:rFonts w:ascii="Verdana" w:eastAsia="Times New Roman" w:hAnsi="Verdana" w:cs="Times New Roman"/>
          <w:sz w:val="18"/>
          <w:szCs w:val="18"/>
        </w:rPr>
        <w:t>1,494</w:t>
      </w:r>
      <w:r w:rsidRPr="00A5758F">
        <w:rPr>
          <w:rFonts w:ascii="Verdana" w:eastAsia="Times New Roman" w:hAnsi="Verdana" w:cs="Times New Roman"/>
          <w:sz w:val="18"/>
          <w:szCs w:val="18"/>
        </w:rPr>
        <w:t>]</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11</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10</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11</w:t>
      </w:r>
      <w:r w:rsidRPr="00A5758F">
        <w:rPr>
          <w:rFonts w:ascii="Verdana" w:eastAsia="Times New Roman" w:hAnsi="Verdana" w:cs="Times New Roman"/>
          <w:sz w:val="18"/>
          <w:szCs w:val="18"/>
        </w:rPr>
        <w:tab/>
        <w:t>More than once a week</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22</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21</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21</w:t>
      </w:r>
      <w:r w:rsidRPr="00A5758F">
        <w:rPr>
          <w:rFonts w:ascii="Verdana" w:eastAsia="Times New Roman" w:hAnsi="Verdana" w:cs="Times New Roman"/>
          <w:sz w:val="18"/>
          <w:szCs w:val="18"/>
        </w:rPr>
        <w:tab/>
        <w:t>Once a week</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13</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10</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15</w:t>
      </w:r>
      <w:r w:rsidRPr="00A5758F">
        <w:rPr>
          <w:rFonts w:ascii="Verdana" w:eastAsia="Times New Roman" w:hAnsi="Verdana" w:cs="Times New Roman"/>
          <w:sz w:val="18"/>
          <w:szCs w:val="18"/>
        </w:rPr>
        <w:tab/>
        <w:t>Once or twice a month</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18</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16</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18</w:t>
      </w:r>
      <w:r w:rsidRPr="00A5758F">
        <w:rPr>
          <w:rFonts w:ascii="Verdana" w:eastAsia="Times New Roman" w:hAnsi="Verdana" w:cs="Times New Roman"/>
          <w:sz w:val="18"/>
          <w:szCs w:val="18"/>
        </w:rPr>
        <w:tab/>
        <w:t>A few times a year</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19</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21</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19</w:t>
      </w:r>
      <w:r w:rsidRPr="00A5758F">
        <w:rPr>
          <w:rFonts w:ascii="Verdana" w:eastAsia="Times New Roman" w:hAnsi="Verdana" w:cs="Times New Roman"/>
          <w:sz w:val="18"/>
          <w:szCs w:val="18"/>
        </w:rPr>
        <w:tab/>
        <w:t>Seldom</w:t>
      </w:r>
    </w:p>
    <w:p w:rsidR="00F26E04" w:rsidRPr="00A5758F" w:rsidRDefault="00F26E04" w:rsidP="00F26E04">
      <w:pPr>
        <w:tabs>
          <w:tab w:val="center" w:pos="720"/>
          <w:tab w:val="center" w:pos="2160"/>
          <w:tab w:val="center" w:pos="3600"/>
          <w:tab w:val="left" w:pos="4410"/>
        </w:tabs>
        <w:rPr>
          <w:rFonts w:ascii="Verdana" w:eastAsia="Times New Roman" w:hAnsi="Verdana" w:cs="Times New Roman"/>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18</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22</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16</w:t>
      </w:r>
      <w:r w:rsidRPr="00A5758F">
        <w:rPr>
          <w:rFonts w:ascii="Verdana" w:eastAsia="Times New Roman" w:hAnsi="Verdana" w:cs="Times New Roman"/>
          <w:sz w:val="18"/>
          <w:szCs w:val="18"/>
        </w:rPr>
        <w:tab/>
        <w:t>Never</w:t>
      </w:r>
    </w:p>
    <w:p w:rsidR="00F45525" w:rsidRPr="00A5758F" w:rsidRDefault="00F26E04" w:rsidP="00F26E04">
      <w:pPr>
        <w:tabs>
          <w:tab w:val="center" w:pos="720"/>
          <w:tab w:val="center" w:pos="2160"/>
          <w:tab w:val="center" w:pos="3600"/>
          <w:tab w:val="left" w:pos="4410"/>
        </w:tabs>
        <w:rPr>
          <w:rFonts w:ascii="Verdana" w:eastAsia="Verdana" w:hAnsi="Verdana" w:cs="Times New Roman"/>
          <w:b/>
          <w:sz w:val="18"/>
          <w:szCs w:val="18"/>
        </w:rPr>
      </w:pP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w:t>
      </w:r>
      <w:r w:rsidRPr="00A5758F">
        <w:rPr>
          <w:rFonts w:ascii="Verdana" w:eastAsia="Times New Roman" w:hAnsi="Verdana" w:cs="Times New Roman"/>
          <w:sz w:val="18"/>
          <w:szCs w:val="18"/>
        </w:rPr>
        <w:tab/>
      </w:r>
      <w:r w:rsidR="00A5758F">
        <w:rPr>
          <w:rFonts w:ascii="Verdana" w:eastAsia="Times New Roman" w:hAnsi="Verdana" w:cs="Times New Roman"/>
          <w:sz w:val="18"/>
          <w:szCs w:val="18"/>
        </w:rPr>
        <w:t>0</w:t>
      </w:r>
      <w:r w:rsidRPr="00A5758F">
        <w:rPr>
          <w:rFonts w:ascii="Verdana" w:eastAsia="Times New Roman" w:hAnsi="Verdana" w:cs="Times New Roman"/>
          <w:sz w:val="18"/>
          <w:szCs w:val="18"/>
        </w:rPr>
        <w:tab/>
      </w:r>
      <w:r w:rsidR="00230BB5" w:rsidRPr="00A5758F">
        <w:rPr>
          <w:rFonts w:ascii="Verdana" w:eastAsia="Times New Roman" w:hAnsi="Verdana" w:cs="Times New Roman"/>
          <w:sz w:val="18"/>
          <w:szCs w:val="18"/>
        </w:rPr>
        <w:t>*</w:t>
      </w:r>
      <w:r w:rsidRPr="00A5758F">
        <w:rPr>
          <w:rFonts w:ascii="Verdana" w:eastAsia="Times New Roman" w:hAnsi="Verdana" w:cs="Times New Roman"/>
          <w:sz w:val="18"/>
          <w:szCs w:val="18"/>
        </w:rPr>
        <w:tab/>
      </w:r>
      <w:proofErr w:type="gramStart"/>
      <w:r w:rsidRPr="00A5758F">
        <w:rPr>
          <w:rFonts w:ascii="Verdana" w:eastAsia="Times New Roman" w:hAnsi="Verdana" w:cs="Times New Roman"/>
          <w:sz w:val="18"/>
          <w:szCs w:val="18"/>
        </w:rPr>
        <w:t>Don’t</w:t>
      </w:r>
      <w:proofErr w:type="gramEnd"/>
      <w:r w:rsidRPr="00A5758F">
        <w:rPr>
          <w:rFonts w:ascii="Verdana" w:eastAsia="Times New Roman" w:hAnsi="Verdana" w:cs="Times New Roman"/>
          <w:sz w:val="18"/>
          <w:szCs w:val="18"/>
        </w:rPr>
        <w:t xml:space="preserve"> know/Refused </w:t>
      </w:r>
      <w:r w:rsidRPr="00A5758F">
        <w:rPr>
          <w:rFonts w:ascii="Verdana" w:eastAsia="Times New Roman" w:hAnsi="Verdana" w:cs="Times New Roman"/>
          <w:b/>
          <w:sz w:val="18"/>
          <w:szCs w:val="18"/>
        </w:rPr>
        <w:t>(VOL.)</w:t>
      </w:r>
    </w:p>
    <w:p w:rsidR="00F45525" w:rsidRPr="00A5758F" w:rsidRDefault="00F45525" w:rsidP="007622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eastAsia="Verdana" w:hAnsi="Verdana" w:cs="Times New Roman"/>
          <w:b/>
          <w:sz w:val="18"/>
          <w:szCs w:val="18"/>
        </w:rPr>
      </w:pPr>
    </w:p>
    <w:p w:rsidR="00707E48" w:rsidRPr="00A5758F" w:rsidRDefault="00C82CC4" w:rsidP="007622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eastAsia="Verdana" w:hAnsi="Verdana" w:cs="Times New Roman"/>
          <w:b/>
          <w:sz w:val="18"/>
          <w:szCs w:val="18"/>
        </w:rPr>
      </w:pPr>
      <w:r w:rsidRPr="00A5758F">
        <w:rPr>
          <w:rFonts w:ascii="Verdana" w:eastAsia="Verdana" w:hAnsi="Verdana" w:cs="Times New Roman"/>
          <w:b/>
          <w:sz w:val="18"/>
          <w:szCs w:val="18"/>
        </w:rPr>
        <w:t>ASK ALL:</w:t>
      </w:r>
    </w:p>
    <w:p w:rsidR="00BC621D" w:rsidRPr="00A5758F" w:rsidRDefault="00286E5D" w:rsidP="00BC621D">
      <w:pPr>
        <w:spacing w:after="200" w:line="276" w:lineRule="auto"/>
        <w:ind w:left="720" w:hanging="720"/>
        <w:rPr>
          <w:rFonts w:ascii="Verdana" w:hAnsi="Verdana" w:cs="Arial"/>
          <w:color w:val="7F7F7F" w:themeColor="text1" w:themeTint="80"/>
          <w:sz w:val="18"/>
          <w:szCs w:val="18"/>
        </w:rPr>
      </w:pPr>
      <w:r w:rsidRPr="00A5758F">
        <w:rPr>
          <w:rFonts w:ascii="Verdana" w:hAnsi="Verdana" w:cs="Arial"/>
          <w:sz w:val="18"/>
          <w:szCs w:val="18"/>
        </w:rPr>
        <w:t>RELIMP</w:t>
      </w:r>
      <w:r w:rsidR="00BC621D" w:rsidRPr="00A5758F">
        <w:rPr>
          <w:rFonts w:ascii="Verdana" w:hAnsi="Verdana" w:cs="Arial"/>
          <w:sz w:val="18"/>
          <w:szCs w:val="18"/>
        </w:rPr>
        <w:t xml:space="preserve">   </w:t>
      </w:r>
      <w:r w:rsidR="00BC621D" w:rsidRPr="00A5758F">
        <w:rPr>
          <w:rFonts w:ascii="Verdana" w:hAnsi="Verdana" w:cs="Arial"/>
          <w:b/>
          <w:sz w:val="18"/>
          <w:szCs w:val="18"/>
        </w:rPr>
        <w:t>How important is religion in your life?</w:t>
      </w:r>
    </w:p>
    <w:p w:rsidR="006C13FF" w:rsidRPr="00A5758F" w:rsidRDefault="006C13FF" w:rsidP="006C13FF">
      <w:pPr>
        <w:tabs>
          <w:tab w:val="center" w:pos="2160"/>
        </w:tabs>
        <w:rPr>
          <w:rFonts w:ascii="Verdana" w:eastAsia="Times New Roman" w:hAnsi="Verdana" w:cs="Verdana"/>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 xml:space="preserve">Jul 7-Aug 4, </w:t>
      </w:r>
      <w:r w:rsidRPr="00A5758F">
        <w:rPr>
          <w:rFonts w:ascii="Verdana" w:eastAsia="Times New Roman" w:hAnsi="Verdana" w:cs="Verdana"/>
          <w:sz w:val="18"/>
          <w:szCs w:val="17"/>
          <w:u w:val="single"/>
        </w:rPr>
        <w:t>2014</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r w:rsidRPr="00A5758F">
        <w:rPr>
          <w:rFonts w:ascii="Verdana" w:eastAsia="Times New Roman" w:hAnsi="Verdana" w:cs="Times New Roman"/>
          <w:sz w:val="18"/>
          <w:szCs w:val="17"/>
        </w:rPr>
        <w:tab/>
        <w:t>Based on</w:t>
      </w:r>
    </w:p>
    <w:p w:rsidR="00A71246" w:rsidRPr="00A5758F" w:rsidRDefault="00A71246" w:rsidP="00A71246">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total</w:t>
      </w:r>
      <w:proofErr w:type="gramEnd"/>
      <w:r w:rsidRPr="00A5758F">
        <w:rPr>
          <w:rFonts w:ascii="Verdana" w:eastAsia="Times New Roman" w:hAnsi="Verdana" w:cs="Times New Roman"/>
          <w:sz w:val="18"/>
          <w:szCs w:val="17"/>
        </w:rPr>
        <w:tab/>
        <w:t>web mode</w:t>
      </w:r>
      <w:r w:rsidRPr="00A5758F">
        <w:rPr>
          <w:rFonts w:ascii="Verdana" w:eastAsia="Times New Roman" w:hAnsi="Verdana" w:cs="Times New Roman"/>
          <w:sz w:val="18"/>
          <w:szCs w:val="17"/>
        </w:rPr>
        <w:tab/>
        <w:t>phone mode</w:t>
      </w:r>
    </w:p>
    <w:p w:rsidR="006C13FF" w:rsidRPr="00A5758F" w:rsidRDefault="006C13FF" w:rsidP="006C13FF">
      <w:pPr>
        <w:tabs>
          <w:tab w:val="center" w:pos="720"/>
          <w:tab w:val="center" w:pos="2160"/>
          <w:tab w:val="center" w:pos="3600"/>
        </w:tabs>
        <w:rPr>
          <w:rFonts w:ascii="Verdana" w:eastAsia="Times New Roman" w:hAnsi="Verdana" w:cs="Times New Roman"/>
          <w:sz w:val="18"/>
          <w:szCs w:val="17"/>
        </w:rPr>
      </w:pP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3,351</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1,509</w:t>
      </w:r>
      <w:r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[N=</w:t>
      </w:r>
      <w:r w:rsidR="00316572" w:rsidRPr="00A5758F">
        <w:rPr>
          <w:rFonts w:ascii="Verdana" w:eastAsia="Times New Roman" w:hAnsi="Verdana" w:cs="Times New Roman"/>
          <w:sz w:val="18"/>
          <w:szCs w:val="17"/>
        </w:rPr>
        <w:t>1,494</w:t>
      </w:r>
      <w:r w:rsidRPr="00A5758F">
        <w:rPr>
          <w:rFonts w:ascii="Verdana" w:eastAsia="Times New Roman" w:hAnsi="Verdana" w:cs="Times New Roman"/>
          <w:sz w:val="18"/>
          <w:szCs w:val="17"/>
        </w:rPr>
        <w:t>]</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48</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45</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47</w:t>
      </w:r>
      <w:r w:rsidRPr="00A5758F">
        <w:rPr>
          <w:rFonts w:ascii="Verdana" w:eastAsia="Times New Roman" w:hAnsi="Verdana" w:cs="Times New Roman"/>
          <w:sz w:val="18"/>
          <w:szCs w:val="17"/>
        </w:rPr>
        <w:tab/>
        <w:t>Very important</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25</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24</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27</w:t>
      </w:r>
      <w:r w:rsidRPr="00A5758F">
        <w:rPr>
          <w:rFonts w:ascii="Verdana" w:eastAsia="Times New Roman" w:hAnsi="Verdana" w:cs="Times New Roman"/>
          <w:sz w:val="18"/>
          <w:szCs w:val="17"/>
        </w:rPr>
        <w:tab/>
      </w:r>
      <w:proofErr w:type="gramStart"/>
      <w:r w:rsidRPr="00A5758F">
        <w:rPr>
          <w:rFonts w:ascii="Verdana" w:eastAsia="Times New Roman" w:hAnsi="Verdana" w:cs="Times New Roman"/>
          <w:sz w:val="18"/>
          <w:szCs w:val="17"/>
        </w:rPr>
        <w:t>Somewhat</w:t>
      </w:r>
      <w:proofErr w:type="gramEnd"/>
      <w:r w:rsidRPr="00A5758F">
        <w:rPr>
          <w:rFonts w:ascii="Verdana" w:eastAsia="Times New Roman" w:hAnsi="Verdana" w:cs="Times New Roman"/>
          <w:sz w:val="18"/>
          <w:szCs w:val="17"/>
        </w:rPr>
        <w:t xml:space="preserve"> important</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14</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17</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13</w:t>
      </w:r>
      <w:r w:rsidRPr="00A5758F">
        <w:rPr>
          <w:rFonts w:ascii="Verdana" w:eastAsia="Times New Roman" w:hAnsi="Verdana" w:cs="Times New Roman"/>
          <w:sz w:val="18"/>
          <w:szCs w:val="17"/>
        </w:rPr>
        <w:tab/>
        <w:t>Not too important</w:t>
      </w:r>
    </w:p>
    <w:p w:rsidR="006C13FF" w:rsidRPr="00A5758F" w:rsidRDefault="006C13FF" w:rsidP="006C13FF">
      <w:pPr>
        <w:tabs>
          <w:tab w:val="center" w:pos="720"/>
          <w:tab w:val="center" w:pos="2160"/>
          <w:tab w:val="center" w:pos="3600"/>
          <w:tab w:val="left" w:pos="4410"/>
        </w:tabs>
        <w:rPr>
          <w:rFonts w:ascii="Verdana" w:eastAsia="Times New Roman" w:hAnsi="Verdana" w:cs="Times New Roman"/>
          <w:sz w:val="18"/>
          <w:szCs w:val="17"/>
        </w:rPr>
      </w:pP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13</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15</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13</w:t>
      </w:r>
      <w:r w:rsidRPr="00A5758F">
        <w:rPr>
          <w:rFonts w:ascii="Verdana" w:eastAsia="Times New Roman" w:hAnsi="Verdana" w:cs="Times New Roman"/>
          <w:sz w:val="18"/>
          <w:szCs w:val="17"/>
        </w:rPr>
        <w:tab/>
        <w:t>Not at all important</w:t>
      </w:r>
    </w:p>
    <w:p w:rsidR="007D66C2" w:rsidRDefault="006C13FF" w:rsidP="006C13FF">
      <w:pPr>
        <w:tabs>
          <w:tab w:val="center" w:pos="720"/>
          <w:tab w:val="center" w:pos="2160"/>
          <w:tab w:val="center" w:pos="3600"/>
          <w:tab w:val="left" w:pos="4410"/>
        </w:tabs>
        <w:rPr>
          <w:rFonts w:ascii="Verdana" w:eastAsia="Times New Roman" w:hAnsi="Verdana" w:cs="Times New Roman"/>
          <w:b/>
          <w:sz w:val="18"/>
          <w:szCs w:val="17"/>
        </w:rPr>
      </w:pP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r>
      <w:r w:rsidR="00CA1BD5" w:rsidRPr="00A5758F">
        <w:rPr>
          <w:rFonts w:ascii="Verdana" w:eastAsia="Times New Roman" w:hAnsi="Verdana" w:cs="Times New Roman"/>
          <w:sz w:val="18"/>
          <w:szCs w:val="17"/>
        </w:rPr>
        <w:t>*</w:t>
      </w:r>
      <w:r w:rsidRPr="00A5758F">
        <w:rPr>
          <w:rFonts w:ascii="Verdana" w:eastAsia="Times New Roman" w:hAnsi="Verdana" w:cs="Times New Roman"/>
          <w:sz w:val="18"/>
          <w:szCs w:val="17"/>
        </w:rPr>
        <w:tab/>
        <w:t xml:space="preserve">Don’t know/Refused </w:t>
      </w:r>
      <w:r w:rsidRPr="00A5758F">
        <w:rPr>
          <w:rFonts w:ascii="Verdana" w:eastAsia="Times New Roman" w:hAnsi="Verdana" w:cs="Times New Roman"/>
          <w:b/>
          <w:sz w:val="18"/>
          <w:szCs w:val="17"/>
        </w:rPr>
        <w:t>(VOL.)</w:t>
      </w:r>
    </w:p>
    <w:p w:rsidR="00E2778E" w:rsidRDefault="00E2778E">
      <w:pPr>
        <w:rPr>
          <w:rFonts w:ascii="Verdana" w:hAnsi="Verdana" w:cs="Arial"/>
          <w:b/>
          <w:sz w:val="18"/>
          <w:szCs w:val="18"/>
          <w:highlight w:val="yellow"/>
        </w:rPr>
      </w:pPr>
    </w:p>
    <w:p w:rsidR="00F45525" w:rsidRPr="00EC4C4D" w:rsidRDefault="00F45525" w:rsidP="00F45525">
      <w:pPr>
        <w:widowControl w:val="0"/>
        <w:autoSpaceDE w:val="0"/>
        <w:autoSpaceDN w:val="0"/>
        <w:adjustRightInd w:val="0"/>
        <w:ind w:left="630" w:hanging="630"/>
        <w:rPr>
          <w:rFonts w:ascii="Verdana" w:hAnsi="Verdana" w:cs="Arial"/>
          <w:b/>
          <w:sz w:val="18"/>
          <w:szCs w:val="18"/>
        </w:rPr>
      </w:pPr>
      <w:r w:rsidRPr="00EC4C4D">
        <w:rPr>
          <w:rFonts w:ascii="Verdana" w:hAnsi="Verdana" w:cs="Arial"/>
          <w:b/>
          <w:sz w:val="18"/>
          <w:szCs w:val="18"/>
        </w:rPr>
        <w:t>ASK ALL</w:t>
      </w:r>
    </w:p>
    <w:p w:rsidR="00F45525" w:rsidRPr="00EC4C4D" w:rsidRDefault="00F45525" w:rsidP="00F45525">
      <w:pPr>
        <w:ind w:left="660" w:hanging="630"/>
        <w:rPr>
          <w:rFonts w:ascii="Verdana" w:hAnsi="Verdana" w:cs="Arial"/>
          <w:b/>
          <w:sz w:val="18"/>
          <w:szCs w:val="18"/>
        </w:rPr>
      </w:pPr>
      <w:r w:rsidRPr="00EC4C4D">
        <w:rPr>
          <w:rFonts w:ascii="Verdana" w:hAnsi="Verdana" w:cs="Arial"/>
          <w:sz w:val="18"/>
          <w:szCs w:val="18"/>
        </w:rPr>
        <w:t xml:space="preserve">Q.31 </w:t>
      </w:r>
      <w:proofErr w:type="gramStart"/>
      <w:r w:rsidRPr="00EC4C4D">
        <w:rPr>
          <w:rFonts w:ascii="Verdana" w:hAnsi="Verdana" w:cs="Arial"/>
          <w:b/>
          <w:sz w:val="18"/>
          <w:szCs w:val="18"/>
        </w:rPr>
        <w:t>What</w:t>
      </w:r>
      <w:proofErr w:type="gramEnd"/>
      <w:r w:rsidRPr="00EC4C4D">
        <w:rPr>
          <w:rFonts w:ascii="Verdana" w:hAnsi="Verdana" w:cs="Arial"/>
          <w:b/>
          <w:sz w:val="18"/>
          <w:szCs w:val="18"/>
        </w:rPr>
        <w:t xml:space="preserve"> is your race or origin?  Mark one or more boxes</w:t>
      </w:r>
      <w:r w:rsidR="00D26AED" w:rsidRPr="00EC4C4D">
        <w:rPr>
          <w:rFonts w:ascii="Verdana" w:hAnsi="Verdana" w:cs="Arial"/>
          <w:b/>
          <w:sz w:val="18"/>
          <w:szCs w:val="18"/>
        </w:rPr>
        <w:t>.</w:t>
      </w:r>
      <w:r w:rsidR="00C83B45" w:rsidRPr="00EC4C4D">
        <w:rPr>
          <w:rStyle w:val="FootnoteReference"/>
          <w:rFonts w:ascii="Verdana" w:hAnsi="Verdana" w:cs="Arial"/>
          <w:sz w:val="18"/>
          <w:szCs w:val="18"/>
        </w:rPr>
        <w:footnoteReference w:id="16"/>
      </w:r>
      <w:r w:rsidR="001861C7" w:rsidRPr="00EC4C4D">
        <w:rPr>
          <w:rFonts w:ascii="Verdana" w:hAnsi="Verdana" w:cs="Arial"/>
          <w:b/>
          <w:sz w:val="18"/>
          <w:szCs w:val="18"/>
        </w:rPr>
        <w:t xml:space="preserve"> </w:t>
      </w:r>
      <w:r w:rsidR="00D26AED" w:rsidRPr="00EC4C4D">
        <w:rPr>
          <w:rStyle w:val="FootnoteReference"/>
          <w:rFonts w:ascii="Verdana" w:hAnsi="Verdana" w:cs="Arial"/>
          <w:sz w:val="18"/>
          <w:szCs w:val="18"/>
        </w:rPr>
        <w:footnoteReference w:id="17"/>
      </w:r>
    </w:p>
    <w:p w:rsidR="00F84BCA" w:rsidRPr="00EC4C4D" w:rsidRDefault="00F84BCA" w:rsidP="00F45525">
      <w:pPr>
        <w:ind w:left="660" w:hanging="630"/>
        <w:rPr>
          <w:rFonts w:ascii="Verdana" w:hAnsi="Verdana" w:cs="Arial"/>
          <w:sz w:val="18"/>
          <w:szCs w:val="18"/>
        </w:rPr>
      </w:pPr>
    </w:p>
    <w:p w:rsidR="00F84BCA" w:rsidRPr="00EC4C4D" w:rsidRDefault="00F84BCA" w:rsidP="00F84BCA">
      <w:pPr>
        <w:tabs>
          <w:tab w:val="center" w:pos="2160"/>
        </w:tabs>
        <w:rPr>
          <w:rFonts w:ascii="Verdana" w:eastAsia="Times New Roman" w:hAnsi="Verdana" w:cs="Verdana"/>
          <w:sz w:val="18"/>
          <w:szCs w:val="17"/>
          <w:u w:val="single"/>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u w:val="single"/>
        </w:rPr>
        <w:t xml:space="preserve">Jul 7-Aug 4, </w:t>
      </w:r>
      <w:r w:rsidRPr="00EC4C4D">
        <w:rPr>
          <w:rFonts w:ascii="Verdana" w:eastAsia="Times New Roman" w:hAnsi="Verdana" w:cs="Verdana"/>
          <w:sz w:val="18"/>
          <w:szCs w:val="17"/>
          <w:u w:val="single"/>
        </w:rPr>
        <w:t>2014</w:t>
      </w:r>
    </w:p>
    <w:p w:rsidR="00F84BCA" w:rsidRPr="00EC4C4D" w:rsidRDefault="00F84BCA" w:rsidP="002B52F8">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000F5746" w:rsidRPr="00EC4C4D">
        <w:rPr>
          <w:rFonts w:ascii="Verdana" w:eastAsia="Times New Roman" w:hAnsi="Verdana" w:cs="Times New Roman"/>
          <w:sz w:val="18"/>
          <w:szCs w:val="17"/>
        </w:rPr>
        <w:tab/>
        <w:t>-----------</w:t>
      </w:r>
      <w:r w:rsidR="002B52F8" w:rsidRPr="00EC4C4D">
        <w:rPr>
          <w:rFonts w:ascii="Verdana" w:eastAsia="Times New Roman" w:hAnsi="Verdana" w:cs="Times New Roman"/>
          <w:sz w:val="18"/>
          <w:szCs w:val="17"/>
        </w:rPr>
        <w:t>-------</w:t>
      </w:r>
      <w:r w:rsidR="000F5746" w:rsidRPr="00EC4C4D">
        <w:rPr>
          <w:rFonts w:ascii="Verdana" w:eastAsia="Times New Roman" w:hAnsi="Verdana" w:cs="Times New Roman"/>
          <w:sz w:val="18"/>
          <w:szCs w:val="17"/>
        </w:rPr>
        <w:t>--------</w:t>
      </w:r>
      <w:r w:rsidR="0076442D" w:rsidRPr="00EC4C4D">
        <w:rPr>
          <w:rFonts w:ascii="Verdana" w:eastAsia="Times New Roman" w:hAnsi="Verdana" w:cs="Times New Roman"/>
          <w:sz w:val="18"/>
          <w:szCs w:val="17"/>
        </w:rPr>
        <w:t>-</w:t>
      </w:r>
    </w:p>
    <w:p w:rsidR="00F84BCA" w:rsidRPr="00EC4C4D" w:rsidRDefault="00A5758F" w:rsidP="002B52F8">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r>
      <w:proofErr w:type="gramStart"/>
      <w:r w:rsidR="00F84BCA" w:rsidRPr="00EC4C4D">
        <w:rPr>
          <w:rFonts w:ascii="Verdana" w:eastAsia="Times New Roman" w:hAnsi="Verdana" w:cs="Times New Roman"/>
          <w:sz w:val="18"/>
          <w:szCs w:val="17"/>
        </w:rPr>
        <w:t>total</w:t>
      </w:r>
      <w:proofErr w:type="gramEnd"/>
      <w:r w:rsidR="00F84BCA" w:rsidRPr="00EC4C4D">
        <w:rPr>
          <w:rFonts w:ascii="Verdana" w:eastAsia="Times New Roman" w:hAnsi="Verdana" w:cs="Times New Roman"/>
          <w:sz w:val="18"/>
          <w:szCs w:val="17"/>
        </w:rPr>
        <w:tab/>
        <w:t>web mode</w:t>
      </w:r>
      <w:r w:rsidR="00F84BCA" w:rsidRPr="00EC4C4D">
        <w:rPr>
          <w:rFonts w:ascii="Verdana" w:eastAsia="Times New Roman" w:hAnsi="Verdana" w:cs="Times New Roman"/>
          <w:sz w:val="18"/>
          <w:szCs w:val="17"/>
        </w:rPr>
        <w:tab/>
        <w:t>phone mode</w:t>
      </w:r>
      <w:r w:rsidR="000F5746" w:rsidRPr="00EC4C4D">
        <w:rPr>
          <w:rFonts w:ascii="Verdana" w:eastAsia="Times New Roman" w:hAnsi="Verdana" w:cs="Times New Roman"/>
          <w:sz w:val="18"/>
          <w:szCs w:val="17"/>
        </w:rPr>
        <w:tab/>
      </w:r>
      <w:r w:rsidR="000F5746" w:rsidRPr="00EC4C4D">
        <w:rPr>
          <w:rFonts w:ascii="Verdana" w:eastAsia="Times New Roman" w:hAnsi="Verdana" w:cs="Times New Roman"/>
          <w:i/>
          <w:sz w:val="18"/>
          <w:szCs w:val="17"/>
        </w:rPr>
        <w:t>Form 1</w:t>
      </w:r>
      <w:r w:rsidR="000F5746" w:rsidRPr="00EC4C4D">
        <w:rPr>
          <w:rFonts w:ascii="Verdana" w:eastAsia="Times New Roman" w:hAnsi="Verdana" w:cs="Times New Roman"/>
          <w:sz w:val="18"/>
          <w:szCs w:val="17"/>
        </w:rPr>
        <w:tab/>
      </w:r>
      <w:r w:rsidR="000F5746" w:rsidRPr="00EC4C4D">
        <w:rPr>
          <w:rFonts w:ascii="Verdana" w:eastAsia="Times New Roman" w:hAnsi="Verdana" w:cs="Times New Roman"/>
          <w:i/>
          <w:sz w:val="18"/>
          <w:szCs w:val="17"/>
        </w:rPr>
        <w:t>Form 2</w:t>
      </w:r>
    </w:p>
    <w:p w:rsidR="00B9623D" w:rsidRPr="00EC4C4D" w:rsidRDefault="00A5758F" w:rsidP="00B9623D">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[N=</w:t>
      </w:r>
      <w:r w:rsidR="00316572" w:rsidRPr="00EC4C4D">
        <w:rPr>
          <w:rFonts w:ascii="Verdana" w:eastAsia="Times New Roman" w:hAnsi="Verdana" w:cs="Times New Roman"/>
          <w:sz w:val="18"/>
          <w:szCs w:val="17"/>
        </w:rPr>
        <w:t>3,351</w:t>
      </w:r>
      <w:r w:rsidR="00F84BCA" w:rsidRPr="00EC4C4D">
        <w:rPr>
          <w:rFonts w:ascii="Verdana" w:eastAsia="Times New Roman" w:hAnsi="Verdana" w:cs="Times New Roman"/>
          <w:sz w:val="18"/>
          <w:szCs w:val="17"/>
        </w:rPr>
        <w:t>]</w:t>
      </w:r>
      <w:r w:rsidR="00F84BCA" w:rsidRPr="00EC4C4D">
        <w:rPr>
          <w:rFonts w:ascii="Verdana" w:eastAsia="Times New Roman" w:hAnsi="Verdana" w:cs="Times New Roman"/>
          <w:sz w:val="18"/>
          <w:szCs w:val="17"/>
        </w:rPr>
        <w:tab/>
        <w:t>[N=</w:t>
      </w:r>
      <w:r w:rsidR="00316572" w:rsidRPr="00EC4C4D">
        <w:rPr>
          <w:rFonts w:ascii="Verdana" w:eastAsia="Times New Roman" w:hAnsi="Verdana" w:cs="Times New Roman"/>
          <w:sz w:val="18"/>
          <w:szCs w:val="17"/>
        </w:rPr>
        <w:t>1,509</w:t>
      </w:r>
      <w:r w:rsidR="00F84BCA" w:rsidRPr="00EC4C4D">
        <w:rPr>
          <w:rFonts w:ascii="Verdana" w:eastAsia="Times New Roman" w:hAnsi="Verdana" w:cs="Times New Roman"/>
          <w:sz w:val="18"/>
          <w:szCs w:val="17"/>
        </w:rPr>
        <w:t>]</w:t>
      </w:r>
      <w:r w:rsidR="00F84BCA" w:rsidRPr="00EC4C4D">
        <w:rPr>
          <w:rFonts w:ascii="Verdana" w:eastAsia="Times New Roman" w:hAnsi="Verdana" w:cs="Times New Roman"/>
          <w:sz w:val="18"/>
          <w:szCs w:val="17"/>
        </w:rPr>
        <w:tab/>
        <w:t>[N=</w:t>
      </w:r>
      <w:r w:rsidR="00316572" w:rsidRPr="00EC4C4D">
        <w:rPr>
          <w:rFonts w:ascii="Verdana" w:eastAsia="Times New Roman" w:hAnsi="Verdana" w:cs="Times New Roman"/>
          <w:sz w:val="18"/>
          <w:szCs w:val="17"/>
        </w:rPr>
        <w:t>1,494</w:t>
      </w:r>
      <w:r w:rsidR="00F84BCA" w:rsidRPr="00EC4C4D">
        <w:rPr>
          <w:rFonts w:ascii="Verdana" w:eastAsia="Times New Roman" w:hAnsi="Verdana" w:cs="Times New Roman"/>
          <w:sz w:val="18"/>
          <w:szCs w:val="17"/>
        </w:rPr>
        <w:t>]</w:t>
      </w:r>
      <w:r w:rsidR="00002FDE" w:rsidRPr="00EC4C4D">
        <w:rPr>
          <w:rFonts w:ascii="Verdana" w:eastAsia="Times New Roman" w:hAnsi="Verdana" w:cs="Times New Roman"/>
          <w:sz w:val="18"/>
          <w:szCs w:val="17"/>
        </w:rPr>
        <w:tab/>
        <w:t>[N=768]</w:t>
      </w:r>
      <w:r w:rsidR="00002FDE" w:rsidRPr="00EC4C4D">
        <w:rPr>
          <w:rFonts w:ascii="Verdana" w:eastAsia="Times New Roman" w:hAnsi="Verdana" w:cs="Times New Roman"/>
          <w:sz w:val="18"/>
          <w:szCs w:val="17"/>
        </w:rPr>
        <w:tab/>
        <w:t>[N=726]</w:t>
      </w:r>
    </w:p>
    <w:p w:rsidR="00B9623D" w:rsidRPr="00EC4C4D" w:rsidRDefault="00B9623D" w:rsidP="00B9623D">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D26AED" w:rsidRPr="00EC4C4D">
        <w:rPr>
          <w:rFonts w:ascii="Verdana" w:eastAsia="Times New Roman" w:hAnsi="Verdana" w:cs="Times New Roman"/>
          <w:sz w:val="18"/>
          <w:szCs w:val="17"/>
        </w:rPr>
        <w:t>73</w:t>
      </w:r>
      <w:r w:rsidR="00D26AED" w:rsidRPr="00EC4C4D">
        <w:rPr>
          <w:rFonts w:ascii="Verdana" w:eastAsia="Times New Roman" w:hAnsi="Verdana" w:cs="Times New Roman"/>
          <w:sz w:val="18"/>
          <w:szCs w:val="17"/>
        </w:rPr>
        <w:tab/>
        <w:t>73</w:t>
      </w:r>
      <w:r w:rsidRPr="00EC4C4D">
        <w:rPr>
          <w:rFonts w:ascii="Verdana" w:eastAsia="Times New Roman" w:hAnsi="Verdana" w:cs="Times New Roman"/>
          <w:sz w:val="18"/>
          <w:szCs w:val="17"/>
        </w:rPr>
        <w:tab/>
      </w:r>
      <w:r w:rsidR="00D26AED" w:rsidRPr="00EC4C4D">
        <w:rPr>
          <w:rFonts w:ascii="Verdana" w:eastAsia="Times New Roman" w:hAnsi="Verdana" w:cs="Times New Roman"/>
          <w:sz w:val="18"/>
          <w:szCs w:val="17"/>
        </w:rPr>
        <w:t>72</w:t>
      </w:r>
      <w:r w:rsidRPr="00EC4C4D">
        <w:rPr>
          <w:rFonts w:ascii="Verdana" w:eastAsia="Times New Roman" w:hAnsi="Verdana" w:cs="Times New Roman"/>
          <w:sz w:val="18"/>
          <w:szCs w:val="17"/>
        </w:rPr>
        <w:tab/>
      </w:r>
      <w:r w:rsidR="00D26AED" w:rsidRPr="00EC4C4D">
        <w:rPr>
          <w:rFonts w:ascii="Verdana" w:eastAsia="Times New Roman" w:hAnsi="Verdana" w:cs="Times New Roman"/>
          <w:sz w:val="18"/>
          <w:szCs w:val="17"/>
        </w:rPr>
        <w:t>71</w:t>
      </w:r>
      <w:r w:rsidRPr="00EC4C4D">
        <w:rPr>
          <w:rFonts w:ascii="Verdana" w:eastAsia="Times New Roman" w:hAnsi="Verdana" w:cs="Times New Roman"/>
          <w:sz w:val="18"/>
          <w:szCs w:val="17"/>
        </w:rPr>
        <w:tab/>
      </w:r>
      <w:r w:rsidR="00D26AED" w:rsidRPr="00EC4C4D">
        <w:rPr>
          <w:rFonts w:ascii="Verdana" w:eastAsia="Times New Roman" w:hAnsi="Verdana" w:cs="Times New Roman"/>
          <w:sz w:val="18"/>
          <w:szCs w:val="17"/>
        </w:rPr>
        <w:t>73</w:t>
      </w:r>
      <w:r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White</w:t>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00B33A22" w:rsidRPr="00EC4C4D">
        <w:rPr>
          <w:rFonts w:ascii="Verdana" w:eastAsia="Times New Roman" w:hAnsi="Verdana" w:cs="Times New Roman"/>
          <w:sz w:val="18"/>
          <w:szCs w:val="17"/>
        </w:rPr>
        <w:tab/>
      </w:r>
      <w:r w:rsidR="00B33A22" w:rsidRPr="00EC4C4D">
        <w:rPr>
          <w:rFonts w:ascii="Verdana" w:eastAsia="Times New Roman" w:hAnsi="Verdana" w:cs="Times New Roman"/>
          <w:sz w:val="18"/>
          <w:szCs w:val="17"/>
        </w:rPr>
        <w:tab/>
      </w:r>
      <w:r w:rsidR="00B33A22" w:rsidRPr="00EC4C4D">
        <w:rPr>
          <w:rFonts w:ascii="Verdana" w:eastAsia="Times New Roman" w:hAnsi="Verdana" w:cs="Times New Roman"/>
          <w:sz w:val="18"/>
          <w:szCs w:val="17"/>
        </w:rPr>
        <w:tab/>
      </w:r>
      <w:r w:rsidR="00B33A22"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 xml:space="preserve">Hispanic, Latino, or Spanish </w:t>
      </w:r>
    </w:p>
    <w:p w:rsidR="002265EF" w:rsidRPr="00EC4C4D" w:rsidRDefault="00B9623D"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B33A22" w:rsidRPr="00EC4C4D">
        <w:rPr>
          <w:rFonts w:ascii="Verdana" w:eastAsia="Times New Roman" w:hAnsi="Verdana" w:cs="Times New Roman"/>
          <w:sz w:val="18"/>
          <w:szCs w:val="17"/>
        </w:rPr>
        <w:t>13</w:t>
      </w:r>
      <w:r w:rsidR="00B33A22" w:rsidRPr="00EC4C4D">
        <w:rPr>
          <w:rFonts w:ascii="Verdana" w:eastAsia="Times New Roman" w:hAnsi="Verdana" w:cs="Times New Roman"/>
          <w:sz w:val="18"/>
          <w:szCs w:val="17"/>
        </w:rPr>
        <w:tab/>
        <w:t>13</w:t>
      </w:r>
      <w:r w:rsidR="00B33A22" w:rsidRPr="00EC4C4D">
        <w:rPr>
          <w:rFonts w:ascii="Verdana" w:eastAsia="Times New Roman" w:hAnsi="Verdana" w:cs="Times New Roman"/>
          <w:sz w:val="18"/>
          <w:szCs w:val="17"/>
        </w:rPr>
        <w:tab/>
        <w:t>13</w:t>
      </w:r>
      <w:r w:rsidR="00B33A22" w:rsidRPr="00EC4C4D">
        <w:rPr>
          <w:rFonts w:ascii="Verdana" w:eastAsia="Times New Roman" w:hAnsi="Verdana" w:cs="Times New Roman"/>
          <w:sz w:val="18"/>
          <w:szCs w:val="17"/>
        </w:rPr>
        <w:tab/>
        <w:t>13</w:t>
      </w:r>
      <w:r w:rsidR="00B33A22" w:rsidRPr="00EC4C4D">
        <w:rPr>
          <w:rFonts w:ascii="Verdana" w:eastAsia="Times New Roman" w:hAnsi="Verdana" w:cs="Times New Roman"/>
          <w:sz w:val="18"/>
          <w:szCs w:val="17"/>
        </w:rPr>
        <w:tab/>
        <w:t>14</w:t>
      </w:r>
      <w:r w:rsidRPr="00EC4C4D">
        <w:rPr>
          <w:rFonts w:ascii="Verdana" w:eastAsia="Times New Roman" w:hAnsi="Verdana" w:cs="Times New Roman"/>
          <w:sz w:val="18"/>
          <w:szCs w:val="17"/>
        </w:rPr>
        <w:tab/>
        <w:t xml:space="preserve">   </w:t>
      </w:r>
      <w:r w:rsidR="00F84BCA" w:rsidRPr="00EC4C4D">
        <w:rPr>
          <w:rFonts w:ascii="Verdana" w:eastAsia="Times New Roman" w:hAnsi="Verdana" w:cs="Times New Roman"/>
          <w:sz w:val="18"/>
          <w:szCs w:val="17"/>
        </w:rPr>
        <w:t>origin</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14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15</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14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15</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13</w:t>
      </w:r>
      <w:r w:rsidRPr="00EC4C4D">
        <w:rPr>
          <w:rFonts w:ascii="Verdana" w:eastAsia="Times New Roman" w:hAnsi="Verdana" w:cs="Times New Roman"/>
          <w:sz w:val="18"/>
          <w:szCs w:val="17"/>
        </w:rPr>
        <w:tab/>
        <w:t>Black or African American</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3</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3</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5</w:t>
      </w:r>
      <w:r w:rsidRPr="00EC4C4D">
        <w:rPr>
          <w:rFonts w:ascii="Verdana" w:eastAsia="Times New Roman" w:hAnsi="Verdana" w:cs="Times New Roman"/>
          <w:sz w:val="18"/>
          <w:szCs w:val="17"/>
        </w:rPr>
        <w:tab/>
        <w:t>Asian or Asian American</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t>A</w:t>
      </w:r>
      <w:r w:rsidRPr="00EC4C4D">
        <w:rPr>
          <w:rFonts w:ascii="Verdana" w:eastAsia="Times New Roman" w:hAnsi="Verdana" w:cs="Times New Roman"/>
          <w:sz w:val="18"/>
          <w:szCs w:val="17"/>
        </w:rPr>
        <w:t xml:space="preserve">merican Indian or Alaska </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5</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4</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5</w:t>
      </w:r>
      <w:r w:rsidRPr="00EC4C4D">
        <w:rPr>
          <w:rFonts w:ascii="Verdana" w:eastAsia="Times New Roman" w:hAnsi="Verdana" w:cs="Times New Roman"/>
          <w:sz w:val="18"/>
          <w:szCs w:val="17"/>
        </w:rPr>
        <w:tab/>
      </w:r>
      <w:r w:rsidR="009B7E1C" w:rsidRPr="00EC4C4D">
        <w:rPr>
          <w:rFonts w:ascii="Verdana" w:eastAsia="Times New Roman" w:hAnsi="Verdana" w:cs="Times New Roman"/>
          <w:sz w:val="18"/>
          <w:szCs w:val="17"/>
        </w:rPr>
        <w:t>3</w:t>
      </w:r>
      <w:r w:rsidRPr="00EC4C4D">
        <w:rPr>
          <w:rFonts w:ascii="Verdana" w:eastAsia="Times New Roman" w:hAnsi="Verdana" w:cs="Times New Roman"/>
          <w:sz w:val="18"/>
          <w:szCs w:val="17"/>
        </w:rPr>
        <w:tab/>
        <w:t xml:space="preserve">   Native</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r>
      <w:r w:rsidR="00F84BCA" w:rsidRPr="00EC4C4D">
        <w:rPr>
          <w:rFonts w:ascii="Verdana" w:eastAsia="Times New Roman" w:hAnsi="Verdana" w:cs="Times New Roman"/>
          <w:sz w:val="18"/>
          <w:szCs w:val="17"/>
        </w:rPr>
        <w:tab/>
        <w:t xml:space="preserve">Native Hawaiian or Other Pacific </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w:t>
      </w: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w:t>
      </w: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w:t>
      </w: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1</w:t>
      </w: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w:t>
      </w:r>
      <w:r w:rsidRPr="00EC4C4D">
        <w:rPr>
          <w:rFonts w:ascii="Verdana" w:eastAsia="Times New Roman" w:hAnsi="Verdana" w:cs="Times New Roman"/>
          <w:sz w:val="18"/>
          <w:szCs w:val="17"/>
        </w:rPr>
        <w:tab/>
        <w:t xml:space="preserve">   Islander</w:t>
      </w:r>
    </w:p>
    <w:p w:rsidR="002265EF"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7D6773" w:rsidRPr="00EC4C4D">
        <w:rPr>
          <w:rFonts w:ascii="Verdana" w:eastAsia="Times New Roman" w:hAnsi="Verdana" w:cs="Times New Roman"/>
          <w:sz w:val="18"/>
          <w:szCs w:val="17"/>
        </w:rPr>
        <w:t>*</w:t>
      </w:r>
      <w:r w:rsidR="007D6773" w:rsidRPr="00EC4C4D">
        <w:rPr>
          <w:rFonts w:ascii="Verdana" w:eastAsia="Times New Roman" w:hAnsi="Verdana" w:cs="Times New Roman"/>
          <w:sz w:val="18"/>
          <w:szCs w:val="17"/>
        </w:rPr>
        <w:tab/>
        <w:t>*</w:t>
      </w:r>
      <w:r w:rsidR="007D6773" w:rsidRPr="00EC4C4D">
        <w:rPr>
          <w:rFonts w:ascii="Verdana" w:eastAsia="Times New Roman" w:hAnsi="Verdana" w:cs="Times New Roman"/>
          <w:sz w:val="18"/>
          <w:szCs w:val="17"/>
        </w:rPr>
        <w:tab/>
        <w:t>*</w:t>
      </w:r>
      <w:r w:rsidR="007D6773" w:rsidRPr="00EC4C4D">
        <w:rPr>
          <w:rFonts w:ascii="Verdana" w:eastAsia="Times New Roman" w:hAnsi="Verdana" w:cs="Times New Roman"/>
          <w:sz w:val="18"/>
          <w:szCs w:val="17"/>
        </w:rPr>
        <w:tab/>
        <w:t>1</w:t>
      </w:r>
      <w:r w:rsidR="007D6773" w:rsidRPr="00EC4C4D">
        <w:rPr>
          <w:rFonts w:ascii="Verdana" w:eastAsia="Times New Roman" w:hAnsi="Verdana" w:cs="Times New Roman"/>
          <w:sz w:val="18"/>
          <w:szCs w:val="17"/>
        </w:rPr>
        <w:tab/>
        <w:t>0</w:t>
      </w:r>
      <w:r w:rsidRPr="00EC4C4D">
        <w:rPr>
          <w:rFonts w:ascii="Verdana" w:eastAsia="Times New Roman" w:hAnsi="Verdana" w:cs="Times New Roman"/>
          <w:sz w:val="18"/>
          <w:szCs w:val="17"/>
        </w:rPr>
        <w:tab/>
        <w:t>Other</w:t>
      </w:r>
    </w:p>
    <w:p w:rsidR="00F84BCA" w:rsidRPr="00EC4C4D" w:rsidRDefault="002265EF" w:rsidP="002265EF">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1861C7" w:rsidRPr="00EC4C4D">
        <w:rPr>
          <w:rFonts w:ascii="Verdana" w:eastAsia="Times New Roman" w:hAnsi="Verdana" w:cs="Times New Roman"/>
          <w:sz w:val="18"/>
          <w:szCs w:val="17"/>
        </w:rPr>
        <w:t>*</w:t>
      </w:r>
      <w:r w:rsidRPr="00EC4C4D">
        <w:rPr>
          <w:rFonts w:ascii="Verdana" w:eastAsia="Times New Roman" w:hAnsi="Verdana" w:cs="Times New Roman"/>
          <w:sz w:val="18"/>
          <w:szCs w:val="17"/>
        </w:rPr>
        <w:tab/>
      </w:r>
      <w:r w:rsidR="001861C7" w:rsidRPr="00EC4C4D">
        <w:rPr>
          <w:rFonts w:ascii="Verdana" w:eastAsia="Times New Roman" w:hAnsi="Verdana" w:cs="Times New Roman"/>
          <w:sz w:val="18"/>
          <w:szCs w:val="17"/>
        </w:rPr>
        <w:t>*</w:t>
      </w:r>
      <w:r w:rsidR="00F84BCA" w:rsidRPr="00EC4C4D">
        <w:rPr>
          <w:rFonts w:ascii="Verdana" w:eastAsia="Times New Roman" w:hAnsi="Verdana" w:cs="Times New Roman"/>
          <w:sz w:val="18"/>
          <w:szCs w:val="17"/>
        </w:rPr>
        <w:tab/>
      </w:r>
      <w:r w:rsidR="001861C7" w:rsidRPr="00EC4C4D">
        <w:rPr>
          <w:rFonts w:ascii="Verdana" w:eastAsia="Times New Roman" w:hAnsi="Verdana" w:cs="Times New Roman"/>
          <w:sz w:val="18"/>
          <w:szCs w:val="17"/>
        </w:rPr>
        <w:t>1</w:t>
      </w:r>
      <w:r w:rsidR="00F84BCA" w:rsidRPr="00EC4C4D">
        <w:rPr>
          <w:rFonts w:ascii="Verdana" w:eastAsia="Times New Roman" w:hAnsi="Verdana" w:cs="Times New Roman"/>
          <w:sz w:val="18"/>
          <w:szCs w:val="17"/>
        </w:rPr>
        <w:tab/>
      </w:r>
      <w:r w:rsidR="001861C7" w:rsidRPr="00EC4C4D">
        <w:rPr>
          <w:rFonts w:ascii="Verdana" w:eastAsia="Times New Roman" w:hAnsi="Verdana" w:cs="Times New Roman"/>
          <w:sz w:val="18"/>
          <w:szCs w:val="17"/>
        </w:rPr>
        <w:t>1</w:t>
      </w:r>
      <w:r w:rsidR="00F84BCA" w:rsidRPr="00EC4C4D">
        <w:rPr>
          <w:rFonts w:ascii="Verdana" w:eastAsia="Times New Roman" w:hAnsi="Verdana" w:cs="Times New Roman"/>
          <w:sz w:val="18"/>
          <w:szCs w:val="17"/>
        </w:rPr>
        <w:tab/>
      </w:r>
      <w:r w:rsidR="001861C7" w:rsidRPr="00EC4C4D">
        <w:rPr>
          <w:rFonts w:ascii="Verdana" w:eastAsia="Times New Roman" w:hAnsi="Verdana" w:cs="Times New Roman"/>
          <w:sz w:val="18"/>
          <w:szCs w:val="17"/>
        </w:rPr>
        <w:t>1</w:t>
      </w:r>
      <w:r w:rsidR="00F84BCA" w:rsidRPr="00EC4C4D">
        <w:rPr>
          <w:rFonts w:ascii="Verdana" w:eastAsia="Times New Roman" w:hAnsi="Verdana" w:cs="Times New Roman"/>
          <w:sz w:val="18"/>
          <w:szCs w:val="17"/>
        </w:rPr>
        <w:tab/>
      </w:r>
      <w:proofErr w:type="gramStart"/>
      <w:r w:rsidR="00F84BCA" w:rsidRPr="00EC4C4D">
        <w:rPr>
          <w:rFonts w:ascii="Verdana" w:eastAsia="Times New Roman" w:hAnsi="Verdana" w:cs="Times New Roman"/>
          <w:sz w:val="18"/>
          <w:szCs w:val="17"/>
        </w:rPr>
        <w:t>Don’t</w:t>
      </w:r>
      <w:proofErr w:type="gramEnd"/>
      <w:r w:rsidR="00F84BCA" w:rsidRPr="00EC4C4D">
        <w:rPr>
          <w:rFonts w:ascii="Verdana" w:eastAsia="Times New Roman" w:hAnsi="Verdana" w:cs="Times New Roman"/>
          <w:sz w:val="18"/>
          <w:szCs w:val="17"/>
        </w:rPr>
        <w:t xml:space="preserve"> know/Refused </w:t>
      </w:r>
      <w:r w:rsidR="00F84BCA" w:rsidRPr="00EC4C4D">
        <w:rPr>
          <w:rFonts w:ascii="Verdana" w:eastAsia="Times New Roman" w:hAnsi="Verdana" w:cs="Times New Roman"/>
          <w:b/>
          <w:sz w:val="18"/>
          <w:szCs w:val="17"/>
        </w:rPr>
        <w:t>(VOL.)</w:t>
      </w:r>
    </w:p>
    <w:p w:rsidR="00F45525" w:rsidRDefault="00F45525" w:rsidP="00F45525">
      <w:pPr>
        <w:rPr>
          <w:rFonts w:ascii="Verdana" w:hAnsi="Verdana" w:cs="Arial"/>
          <w:b/>
          <w:sz w:val="18"/>
          <w:szCs w:val="18"/>
        </w:rPr>
      </w:pPr>
    </w:p>
    <w:p w:rsidR="00DD6F51" w:rsidRDefault="00DD6F51">
      <w:pPr>
        <w:rPr>
          <w:rFonts w:ascii="Verdana" w:hAnsi="Verdana" w:cs="Arial"/>
          <w:sz w:val="18"/>
          <w:szCs w:val="18"/>
        </w:rPr>
      </w:pPr>
      <w:r>
        <w:rPr>
          <w:rFonts w:ascii="Verdana" w:hAnsi="Verdana" w:cs="Arial"/>
          <w:sz w:val="18"/>
          <w:szCs w:val="18"/>
        </w:rPr>
        <w:br w:type="page"/>
      </w:r>
    </w:p>
    <w:p w:rsidR="0053098B" w:rsidRPr="00B14185" w:rsidRDefault="0053098B" w:rsidP="0053098B">
      <w:pPr>
        <w:ind w:left="660" w:hanging="630"/>
        <w:rPr>
          <w:rFonts w:ascii="Verdana" w:hAnsi="Verdana" w:cs="Arial"/>
          <w:b/>
          <w:sz w:val="18"/>
          <w:szCs w:val="18"/>
        </w:rPr>
      </w:pPr>
      <w:r>
        <w:rPr>
          <w:rFonts w:ascii="Verdana" w:hAnsi="Verdana" w:cs="Arial"/>
          <w:sz w:val="18"/>
          <w:szCs w:val="18"/>
        </w:rPr>
        <w:lastRenderedPageBreak/>
        <w:t>RACECMB_EXP</w:t>
      </w:r>
      <w:r w:rsidRPr="00EC4C4D">
        <w:rPr>
          <w:rFonts w:ascii="Verdana" w:hAnsi="Verdana" w:cs="Arial"/>
          <w:sz w:val="18"/>
          <w:szCs w:val="18"/>
        </w:rPr>
        <w:t xml:space="preserve"> </w:t>
      </w:r>
      <w:r w:rsidR="00B14185">
        <w:rPr>
          <w:rFonts w:ascii="Verdana" w:hAnsi="Verdana" w:cs="Arial"/>
          <w:b/>
          <w:sz w:val="18"/>
          <w:szCs w:val="18"/>
        </w:rPr>
        <w:t>Combined race from experimental race item</w:t>
      </w:r>
    </w:p>
    <w:p w:rsidR="0053098B" w:rsidRPr="00EC4C4D" w:rsidRDefault="0053098B" w:rsidP="0053098B">
      <w:pPr>
        <w:ind w:left="660" w:hanging="630"/>
        <w:rPr>
          <w:rFonts w:ascii="Verdana" w:hAnsi="Verdana" w:cs="Arial"/>
          <w:sz w:val="18"/>
          <w:szCs w:val="18"/>
        </w:rPr>
      </w:pPr>
    </w:p>
    <w:p w:rsidR="0053098B" w:rsidRPr="00EC4C4D" w:rsidRDefault="0053098B" w:rsidP="0053098B">
      <w:pPr>
        <w:tabs>
          <w:tab w:val="center" w:pos="2160"/>
        </w:tabs>
        <w:rPr>
          <w:rFonts w:ascii="Verdana" w:eastAsia="Times New Roman" w:hAnsi="Verdana" w:cs="Verdana"/>
          <w:sz w:val="18"/>
          <w:szCs w:val="17"/>
          <w:u w:val="single"/>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u w:val="single"/>
        </w:rPr>
        <w:t xml:space="preserve">Jul 7-Aug 4, </w:t>
      </w:r>
      <w:r w:rsidRPr="00EC4C4D">
        <w:rPr>
          <w:rFonts w:ascii="Verdana" w:eastAsia="Times New Roman" w:hAnsi="Verdana" w:cs="Verdana"/>
          <w:sz w:val="18"/>
          <w:szCs w:val="17"/>
          <w:u w:val="single"/>
        </w:rPr>
        <w:t>2014</w:t>
      </w:r>
    </w:p>
    <w:p w:rsidR="0053098B" w:rsidRPr="00EC4C4D" w:rsidRDefault="0053098B" w:rsidP="0053098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w:t>
      </w:r>
    </w:p>
    <w:p w:rsidR="0053098B" w:rsidRPr="00EC4C4D" w:rsidRDefault="0053098B" w:rsidP="0053098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r>
      <w:proofErr w:type="gramStart"/>
      <w:r w:rsidRPr="00EC4C4D">
        <w:rPr>
          <w:rFonts w:ascii="Verdana" w:eastAsia="Times New Roman" w:hAnsi="Verdana" w:cs="Times New Roman"/>
          <w:sz w:val="18"/>
          <w:szCs w:val="17"/>
        </w:rPr>
        <w:t>total</w:t>
      </w:r>
      <w:proofErr w:type="gramEnd"/>
      <w:r w:rsidRPr="00EC4C4D">
        <w:rPr>
          <w:rFonts w:ascii="Verdana" w:eastAsia="Times New Roman" w:hAnsi="Verdana" w:cs="Times New Roman"/>
          <w:sz w:val="18"/>
          <w:szCs w:val="17"/>
        </w:rPr>
        <w:tab/>
        <w:t>web mode</w:t>
      </w:r>
      <w:r w:rsidRPr="00EC4C4D">
        <w:rPr>
          <w:rFonts w:ascii="Verdana" w:eastAsia="Times New Roman" w:hAnsi="Verdana" w:cs="Times New Roman"/>
          <w:sz w:val="18"/>
          <w:szCs w:val="17"/>
        </w:rPr>
        <w:tab/>
        <w:t>phone mode</w:t>
      </w:r>
      <w:r w:rsidRPr="00EC4C4D">
        <w:rPr>
          <w:rFonts w:ascii="Verdana" w:eastAsia="Times New Roman" w:hAnsi="Verdana" w:cs="Times New Roman"/>
          <w:sz w:val="18"/>
          <w:szCs w:val="17"/>
        </w:rPr>
        <w:tab/>
      </w:r>
      <w:r w:rsidRPr="00EC4C4D">
        <w:rPr>
          <w:rFonts w:ascii="Verdana" w:eastAsia="Times New Roman" w:hAnsi="Verdana" w:cs="Times New Roman"/>
          <w:i/>
          <w:sz w:val="18"/>
          <w:szCs w:val="17"/>
        </w:rPr>
        <w:t>Form 1</w:t>
      </w:r>
      <w:r w:rsidRPr="00EC4C4D">
        <w:rPr>
          <w:rFonts w:ascii="Verdana" w:eastAsia="Times New Roman" w:hAnsi="Verdana" w:cs="Times New Roman"/>
          <w:sz w:val="18"/>
          <w:szCs w:val="17"/>
        </w:rPr>
        <w:tab/>
      </w:r>
      <w:r w:rsidRPr="00EC4C4D">
        <w:rPr>
          <w:rFonts w:ascii="Verdana" w:eastAsia="Times New Roman" w:hAnsi="Verdana" w:cs="Times New Roman"/>
          <w:i/>
          <w:sz w:val="18"/>
          <w:szCs w:val="17"/>
        </w:rPr>
        <w:t>Form 2</w:t>
      </w:r>
    </w:p>
    <w:p w:rsidR="0053098B" w:rsidRPr="00EC4C4D" w:rsidRDefault="0053098B" w:rsidP="0053098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t>[N=3,351]</w:t>
      </w:r>
      <w:r w:rsidRPr="00EC4C4D">
        <w:rPr>
          <w:rFonts w:ascii="Verdana" w:eastAsia="Times New Roman" w:hAnsi="Verdana" w:cs="Times New Roman"/>
          <w:sz w:val="18"/>
          <w:szCs w:val="17"/>
        </w:rPr>
        <w:tab/>
        <w:t>[N=1,509]</w:t>
      </w:r>
      <w:r w:rsidRPr="00EC4C4D">
        <w:rPr>
          <w:rFonts w:ascii="Verdana" w:eastAsia="Times New Roman" w:hAnsi="Verdana" w:cs="Times New Roman"/>
          <w:sz w:val="18"/>
          <w:szCs w:val="17"/>
        </w:rPr>
        <w:tab/>
        <w:t>[N=1,494]</w:t>
      </w:r>
      <w:r w:rsidRPr="00EC4C4D">
        <w:rPr>
          <w:rFonts w:ascii="Verdana" w:eastAsia="Times New Roman" w:hAnsi="Verdana" w:cs="Times New Roman"/>
          <w:sz w:val="18"/>
          <w:szCs w:val="17"/>
        </w:rPr>
        <w:tab/>
        <w:t>[N=768]</w:t>
      </w:r>
      <w:r w:rsidRPr="00EC4C4D">
        <w:rPr>
          <w:rFonts w:ascii="Verdana" w:eastAsia="Times New Roman" w:hAnsi="Verdana" w:cs="Times New Roman"/>
          <w:sz w:val="18"/>
          <w:szCs w:val="17"/>
        </w:rPr>
        <w:tab/>
        <w:t>[N=726]</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69</w:t>
      </w:r>
      <w:r>
        <w:rPr>
          <w:rFonts w:ascii="Verdana" w:eastAsia="Times New Roman" w:hAnsi="Verdana" w:cs="Times New Roman"/>
          <w:sz w:val="18"/>
          <w:szCs w:val="17"/>
        </w:rPr>
        <w:tab/>
        <w:t>68</w:t>
      </w:r>
      <w:r>
        <w:rPr>
          <w:rFonts w:ascii="Verdana" w:eastAsia="Times New Roman" w:hAnsi="Verdana" w:cs="Times New Roman"/>
          <w:sz w:val="18"/>
          <w:szCs w:val="17"/>
        </w:rPr>
        <w:tab/>
        <w:t>68</w:t>
      </w:r>
      <w:r>
        <w:rPr>
          <w:rFonts w:ascii="Verdana" w:eastAsia="Times New Roman" w:hAnsi="Verdana" w:cs="Times New Roman"/>
          <w:sz w:val="18"/>
          <w:szCs w:val="17"/>
        </w:rPr>
        <w:tab/>
        <w:t>67</w:t>
      </w:r>
      <w:r>
        <w:rPr>
          <w:rFonts w:ascii="Verdana" w:eastAsia="Times New Roman" w:hAnsi="Verdana" w:cs="Times New Roman"/>
          <w:sz w:val="18"/>
          <w:szCs w:val="17"/>
        </w:rPr>
        <w:tab/>
        <w:t>69</w:t>
      </w:r>
      <w:r w:rsidRPr="00EC4C4D">
        <w:rPr>
          <w:rFonts w:ascii="Verdana" w:eastAsia="Times New Roman" w:hAnsi="Verdana" w:cs="Times New Roman"/>
          <w:sz w:val="18"/>
          <w:szCs w:val="17"/>
        </w:rPr>
        <w:tab/>
        <w:t>White</w:t>
      </w:r>
      <w:r>
        <w:rPr>
          <w:rFonts w:ascii="Verdana" w:eastAsia="Times New Roman" w:hAnsi="Verdana" w:cs="Times New Roman"/>
          <w:sz w:val="18"/>
          <w:szCs w:val="17"/>
        </w:rPr>
        <w:t>, regardless of Hispanic</w:t>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Pr>
          <w:rFonts w:ascii="Verdana" w:eastAsia="Times New Roman" w:hAnsi="Verdana" w:cs="Times New Roman"/>
          <w:sz w:val="18"/>
          <w:szCs w:val="17"/>
        </w:rPr>
        <w:t xml:space="preserve">Black or </w:t>
      </w:r>
      <w:r w:rsidR="00923F3D">
        <w:rPr>
          <w:rFonts w:ascii="Verdana" w:eastAsia="Times New Roman" w:hAnsi="Verdana" w:cs="Times New Roman"/>
          <w:sz w:val="18"/>
          <w:szCs w:val="17"/>
        </w:rPr>
        <w:t>African-</w:t>
      </w:r>
      <w:r>
        <w:rPr>
          <w:rFonts w:ascii="Verdana" w:eastAsia="Times New Roman" w:hAnsi="Verdana" w:cs="Times New Roman"/>
          <w:sz w:val="18"/>
          <w:szCs w:val="17"/>
        </w:rPr>
        <w:t xml:space="preserve">American, </w:t>
      </w:r>
      <w:r w:rsidRPr="00EC4C4D">
        <w:rPr>
          <w:rFonts w:ascii="Verdana" w:eastAsia="Times New Roman" w:hAnsi="Verdana" w:cs="Times New Roman"/>
          <w:sz w:val="18"/>
          <w:szCs w:val="17"/>
        </w:rPr>
        <w:t xml:space="preserve"> </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12</w:t>
      </w:r>
      <w:r>
        <w:rPr>
          <w:rFonts w:ascii="Verdana" w:eastAsia="Times New Roman" w:hAnsi="Verdana" w:cs="Times New Roman"/>
          <w:sz w:val="18"/>
          <w:szCs w:val="17"/>
        </w:rPr>
        <w:tab/>
      </w:r>
      <w:r w:rsidR="00923F3D">
        <w:rPr>
          <w:rFonts w:ascii="Verdana" w:eastAsia="Times New Roman" w:hAnsi="Verdana" w:cs="Times New Roman"/>
          <w:sz w:val="18"/>
          <w:szCs w:val="17"/>
        </w:rPr>
        <w:t>13</w:t>
      </w:r>
      <w:r>
        <w:rPr>
          <w:rFonts w:ascii="Verdana" w:eastAsia="Times New Roman" w:hAnsi="Verdana" w:cs="Times New Roman"/>
          <w:sz w:val="18"/>
          <w:szCs w:val="17"/>
        </w:rPr>
        <w:tab/>
        <w:t>12</w:t>
      </w:r>
      <w:r>
        <w:rPr>
          <w:rFonts w:ascii="Verdana" w:eastAsia="Times New Roman" w:hAnsi="Verdana" w:cs="Times New Roman"/>
          <w:sz w:val="18"/>
          <w:szCs w:val="17"/>
        </w:rPr>
        <w:tab/>
        <w:t>13</w:t>
      </w:r>
      <w:r>
        <w:rPr>
          <w:rFonts w:ascii="Verdana" w:eastAsia="Times New Roman" w:hAnsi="Verdana" w:cs="Times New Roman"/>
          <w:sz w:val="18"/>
          <w:szCs w:val="17"/>
        </w:rPr>
        <w:tab/>
        <w:t>11</w:t>
      </w:r>
      <w:r w:rsidRPr="00EC4C4D">
        <w:rPr>
          <w:rFonts w:ascii="Verdana" w:eastAsia="Times New Roman" w:hAnsi="Verdana" w:cs="Times New Roman"/>
          <w:sz w:val="18"/>
          <w:szCs w:val="17"/>
        </w:rPr>
        <w:tab/>
        <w:t xml:space="preserve">   </w:t>
      </w:r>
      <w:r>
        <w:rPr>
          <w:rFonts w:ascii="Verdana" w:eastAsia="Times New Roman" w:hAnsi="Verdana" w:cs="Times New Roman"/>
          <w:sz w:val="18"/>
          <w:szCs w:val="17"/>
        </w:rPr>
        <w:t>regardless of Hispanic</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Pr>
          <w:rFonts w:ascii="Verdana" w:eastAsia="Times New Roman" w:hAnsi="Verdana" w:cs="Times New Roman"/>
          <w:sz w:val="18"/>
          <w:szCs w:val="17"/>
        </w:rPr>
        <w:t xml:space="preserve">Asian or Asian-American, </w:t>
      </w:r>
      <w:r w:rsidRPr="00EC4C4D">
        <w:rPr>
          <w:rFonts w:ascii="Verdana" w:eastAsia="Times New Roman" w:hAnsi="Verdana" w:cs="Times New Roman"/>
          <w:sz w:val="18"/>
          <w:szCs w:val="17"/>
        </w:rPr>
        <w:t xml:space="preserve"> </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3</w:t>
      </w:r>
      <w:r>
        <w:rPr>
          <w:rFonts w:ascii="Verdana" w:eastAsia="Times New Roman" w:hAnsi="Verdana" w:cs="Times New Roman"/>
          <w:sz w:val="18"/>
          <w:szCs w:val="17"/>
        </w:rPr>
        <w:tab/>
        <w:t>2</w:t>
      </w:r>
      <w:r>
        <w:rPr>
          <w:rFonts w:ascii="Verdana" w:eastAsia="Times New Roman" w:hAnsi="Verdana" w:cs="Times New Roman"/>
          <w:sz w:val="18"/>
          <w:szCs w:val="17"/>
        </w:rPr>
        <w:tab/>
        <w:t>3</w:t>
      </w:r>
      <w:r>
        <w:rPr>
          <w:rFonts w:ascii="Verdana" w:eastAsia="Times New Roman" w:hAnsi="Verdana" w:cs="Times New Roman"/>
          <w:sz w:val="18"/>
          <w:szCs w:val="17"/>
        </w:rPr>
        <w:tab/>
        <w:t>2</w:t>
      </w:r>
      <w:r>
        <w:rPr>
          <w:rFonts w:ascii="Verdana" w:eastAsia="Times New Roman" w:hAnsi="Verdana" w:cs="Times New Roman"/>
          <w:sz w:val="18"/>
          <w:szCs w:val="17"/>
        </w:rPr>
        <w:tab/>
        <w:t>4</w:t>
      </w:r>
      <w:r>
        <w:rPr>
          <w:rFonts w:ascii="Verdana" w:eastAsia="Times New Roman" w:hAnsi="Verdana" w:cs="Times New Roman"/>
          <w:sz w:val="18"/>
          <w:szCs w:val="17"/>
        </w:rPr>
        <w:tab/>
      </w:r>
      <w:r w:rsidRPr="00EC4C4D">
        <w:rPr>
          <w:rFonts w:ascii="Verdana" w:eastAsia="Times New Roman" w:hAnsi="Verdana" w:cs="Times New Roman"/>
          <w:sz w:val="18"/>
          <w:szCs w:val="17"/>
        </w:rPr>
        <w:t xml:space="preserve">   </w:t>
      </w:r>
      <w:r>
        <w:rPr>
          <w:rFonts w:ascii="Verdana" w:eastAsia="Times New Roman" w:hAnsi="Verdana" w:cs="Times New Roman"/>
          <w:sz w:val="18"/>
          <w:szCs w:val="17"/>
        </w:rPr>
        <w:t>regardless of Hispanic</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9</w:t>
      </w:r>
      <w:r>
        <w:rPr>
          <w:rFonts w:ascii="Verdana" w:eastAsia="Times New Roman" w:hAnsi="Verdana" w:cs="Times New Roman"/>
          <w:sz w:val="18"/>
          <w:szCs w:val="17"/>
        </w:rPr>
        <w:tab/>
        <w:t>9</w:t>
      </w:r>
      <w:r>
        <w:rPr>
          <w:rFonts w:ascii="Verdana" w:eastAsia="Times New Roman" w:hAnsi="Verdana" w:cs="Times New Roman"/>
          <w:sz w:val="18"/>
          <w:szCs w:val="17"/>
        </w:rPr>
        <w:tab/>
        <w:t>10</w:t>
      </w:r>
      <w:r>
        <w:rPr>
          <w:rFonts w:ascii="Verdana" w:eastAsia="Times New Roman" w:hAnsi="Verdana" w:cs="Times New Roman"/>
          <w:sz w:val="18"/>
          <w:szCs w:val="17"/>
        </w:rPr>
        <w:tab/>
        <w:t>9</w:t>
      </w:r>
      <w:r>
        <w:rPr>
          <w:rFonts w:ascii="Verdana" w:eastAsia="Times New Roman" w:hAnsi="Verdana" w:cs="Times New Roman"/>
          <w:sz w:val="18"/>
          <w:szCs w:val="17"/>
        </w:rPr>
        <w:tab/>
        <w:t>10</w:t>
      </w:r>
      <w:r w:rsidRPr="00EC4C4D">
        <w:rPr>
          <w:rFonts w:ascii="Verdana" w:eastAsia="Times New Roman" w:hAnsi="Verdana" w:cs="Times New Roman"/>
          <w:sz w:val="18"/>
          <w:szCs w:val="17"/>
        </w:rPr>
        <w:tab/>
      </w:r>
      <w:r>
        <w:rPr>
          <w:rFonts w:ascii="Verdana" w:eastAsia="Times New Roman" w:hAnsi="Verdana" w:cs="Times New Roman"/>
          <w:sz w:val="18"/>
          <w:szCs w:val="17"/>
        </w:rPr>
        <w:t>Hispanic, no race selected</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Pr>
          <w:rFonts w:ascii="Verdana" w:eastAsia="Times New Roman" w:hAnsi="Verdana" w:cs="Times New Roman"/>
          <w:sz w:val="18"/>
          <w:szCs w:val="17"/>
        </w:rPr>
        <w:t xml:space="preserve">Mixed race, regardless of </w:t>
      </w:r>
      <w:r w:rsidRPr="00EC4C4D">
        <w:rPr>
          <w:rFonts w:ascii="Verdana" w:eastAsia="Times New Roman" w:hAnsi="Verdana" w:cs="Times New Roman"/>
          <w:sz w:val="18"/>
          <w:szCs w:val="17"/>
        </w:rPr>
        <w:t xml:space="preserve"> </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5</w:t>
      </w:r>
      <w:r>
        <w:rPr>
          <w:rFonts w:ascii="Verdana" w:eastAsia="Times New Roman" w:hAnsi="Verdana" w:cs="Times New Roman"/>
          <w:sz w:val="18"/>
          <w:szCs w:val="17"/>
        </w:rPr>
        <w:tab/>
        <w:t>6</w:t>
      </w:r>
      <w:r>
        <w:rPr>
          <w:rFonts w:ascii="Verdana" w:eastAsia="Times New Roman" w:hAnsi="Verdana" w:cs="Times New Roman"/>
          <w:sz w:val="18"/>
          <w:szCs w:val="17"/>
        </w:rPr>
        <w:tab/>
        <w:t>5</w:t>
      </w:r>
      <w:r>
        <w:rPr>
          <w:rFonts w:ascii="Verdana" w:eastAsia="Times New Roman" w:hAnsi="Verdana" w:cs="Times New Roman"/>
          <w:sz w:val="18"/>
          <w:szCs w:val="17"/>
        </w:rPr>
        <w:tab/>
        <w:t>6</w:t>
      </w:r>
      <w:r>
        <w:rPr>
          <w:rFonts w:ascii="Verdana" w:eastAsia="Times New Roman" w:hAnsi="Verdana" w:cs="Times New Roman"/>
          <w:sz w:val="18"/>
          <w:szCs w:val="17"/>
        </w:rPr>
        <w:tab/>
        <w:t>4</w:t>
      </w:r>
      <w:r w:rsidRPr="00EC4C4D">
        <w:rPr>
          <w:rFonts w:ascii="Verdana" w:eastAsia="Times New Roman" w:hAnsi="Verdana" w:cs="Times New Roman"/>
          <w:sz w:val="18"/>
          <w:szCs w:val="17"/>
        </w:rPr>
        <w:tab/>
        <w:t xml:space="preserve">   </w:t>
      </w:r>
      <w:r>
        <w:rPr>
          <w:rFonts w:ascii="Verdana" w:eastAsia="Times New Roman" w:hAnsi="Verdana" w:cs="Times New Roman"/>
          <w:sz w:val="18"/>
          <w:szCs w:val="17"/>
        </w:rPr>
        <w:t>Hispanic</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sidRPr="00EC4C4D">
        <w:rPr>
          <w:rFonts w:ascii="Verdana" w:eastAsia="Times New Roman" w:hAnsi="Verdana" w:cs="Times New Roman"/>
          <w:sz w:val="18"/>
          <w:szCs w:val="17"/>
        </w:rPr>
        <w:tab/>
      </w:r>
      <w:r>
        <w:rPr>
          <w:rFonts w:ascii="Verdana" w:eastAsia="Times New Roman" w:hAnsi="Verdana" w:cs="Times New Roman"/>
          <w:sz w:val="18"/>
          <w:szCs w:val="17"/>
        </w:rPr>
        <w:t>Some other race, regardless</w:t>
      </w:r>
      <w:r w:rsidRPr="00EC4C4D">
        <w:rPr>
          <w:rFonts w:ascii="Verdana" w:eastAsia="Times New Roman" w:hAnsi="Verdana" w:cs="Times New Roman"/>
          <w:sz w:val="18"/>
          <w:szCs w:val="17"/>
        </w:rPr>
        <w:t xml:space="preserve"> </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8B6309">
        <w:rPr>
          <w:rFonts w:ascii="Verdana" w:eastAsia="Times New Roman" w:hAnsi="Verdana" w:cs="Times New Roman"/>
          <w:sz w:val="18"/>
          <w:szCs w:val="17"/>
        </w:rPr>
        <w:t>1</w:t>
      </w:r>
      <w:r w:rsidR="008B6309">
        <w:rPr>
          <w:rFonts w:ascii="Verdana" w:eastAsia="Times New Roman" w:hAnsi="Verdana" w:cs="Times New Roman"/>
          <w:sz w:val="18"/>
          <w:szCs w:val="17"/>
        </w:rPr>
        <w:tab/>
        <w:t>1</w:t>
      </w:r>
      <w:r w:rsidR="008B6309">
        <w:rPr>
          <w:rFonts w:ascii="Verdana" w:eastAsia="Times New Roman" w:hAnsi="Verdana" w:cs="Times New Roman"/>
          <w:sz w:val="18"/>
          <w:szCs w:val="17"/>
        </w:rPr>
        <w:tab/>
        <w:t>1</w:t>
      </w:r>
      <w:r w:rsidR="008B6309">
        <w:rPr>
          <w:rFonts w:ascii="Verdana" w:eastAsia="Times New Roman" w:hAnsi="Verdana" w:cs="Times New Roman"/>
          <w:sz w:val="18"/>
          <w:szCs w:val="17"/>
        </w:rPr>
        <w:tab/>
        <w:t>1</w:t>
      </w:r>
      <w:r w:rsidR="008B6309">
        <w:rPr>
          <w:rFonts w:ascii="Verdana" w:eastAsia="Times New Roman" w:hAnsi="Verdana" w:cs="Times New Roman"/>
          <w:sz w:val="18"/>
          <w:szCs w:val="17"/>
        </w:rPr>
        <w:tab/>
        <w:t>1</w:t>
      </w:r>
      <w:r w:rsidRPr="00EC4C4D">
        <w:rPr>
          <w:rFonts w:ascii="Verdana" w:eastAsia="Times New Roman" w:hAnsi="Verdana" w:cs="Times New Roman"/>
          <w:sz w:val="18"/>
          <w:szCs w:val="17"/>
        </w:rPr>
        <w:tab/>
        <w:t xml:space="preserve">   </w:t>
      </w:r>
      <w:r>
        <w:rPr>
          <w:rFonts w:ascii="Verdana" w:eastAsia="Times New Roman" w:hAnsi="Verdana" w:cs="Times New Roman"/>
          <w:sz w:val="18"/>
          <w:szCs w:val="17"/>
        </w:rPr>
        <w:t>of Hispanic</w:t>
      </w:r>
    </w:p>
    <w:p w:rsidR="0053098B" w:rsidRPr="00EC4C4D" w:rsidRDefault="0053098B" w:rsidP="0053098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sidR="008B6309">
        <w:rPr>
          <w:rFonts w:ascii="Verdana" w:eastAsia="Times New Roman" w:hAnsi="Verdana" w:cs="Times New Roman"/>
          <w:sz w:val="18"/>
          <w:szCs w:val="17"/>
        </w:rPr>
        <w:t>*</w:t>
      </w:r>
      <w:r w:rsidR="008B6309">
        <w:rPr>
          <w:rFonts w:ascii="Verdana" w:eastAsia="Times New Roman" w:hAnsi="Verdana" w:cs="Times New Roman"/>
          <w:sz w:val="18"/>
          <w:szCs w:val="17"/>
        </w:rPr>
        <w:tab/>
        <w:t>*</w:t>
      </w:r>
      <w:r w:rsidR="008B6309">
        <w:rPr>
          <w:rFonts w:ascii="Verdana" w:eastAsia="Times New Roman" w:hAnsi="Verdana" w:cs="Times New Roman"/>
          <w:sz w:val="18"/>
          <w:szCs w:val="17"/>
        </w:rPr>
        <w:tab/>
        <w:t>1</w:t>
      </w:r>
      <w:r w:rsidR="008B6309">
        <w:rPr>
          <w:rFonts w:ascii="Verdana" w:eastAsia="Times New Roman" w:hAnsi="Verdana" w:cs="Times New Roman"/>
          <w:sz w:val="18"/>
          <w:szCs w:val="17"/>
        </w:rPr>
        <w:tab/>
        <w:t>1</w:t>
      </w:r>
      <w:r w:rsidR="008B6309">
        <w:rPr>
          <w:rFonts w:ascii="Verdana" w:eastAsia="Times New Roman" w:hAnsi="Verdana" w:cs="Times New Roman"/>
          <w:sz w:val="18"/>
          <w:szCs w:val="17"/>
        </w:rPr>
        <w:tab/>
        <w:t>1</w:t>
      </w:r>
      <w:r w:rsidRPr="00EC4C4D">
        <w:rPr>
          <w:rFonts w:ascii="Verdana" w:eastAsia="Times New Roman" w:hAnsi="Verdana" w:cs="Times New Roman"/>
          <w:sz w:val="18"/>
          <w:szCs w:val="17"/>
        </w:rPr>
        <w:tab/>
      </w:r>
      <w:proofErr w:type="gramStart"/>
      <w:r w:rsidRPr="00EC4C4D">
        <w:rPr>
          <w:rFonts w:ascii="Verdana" w:eastAsia="Times New Roman" w:hAnsi="Verdana" w:cs="Times New Roman"/>
          <w:sz w:val="18"/>
          <w:szCs w:val="17"/>
        </w:rPr>
        <w:t>Don’t</w:t>
      </w:r>
      <w:proofErr w:type="gramEnd"/>
      <w:r w:rsidRPr="00EC4C4D">
        <w:rPr>
          <w:rFonts w:ascii="Verdana" w:eastAsia="Times New Roman" w:hAnsi="Verdana" w:cs="Times New Roman"/>
          <w:sz w:val="18"/>
          <w:szCs w:val="17"/>
        </w:rPr>
        <w:t xml:space="preserve"> know/Refused </w:t>
      </w:r>
      <w:r w:rsidRPr="00EC4C4D">
        <w:rPr>
          <w:rFonts w:ascii="Verdana" w:eastAsia="Times New Roman" w:hAnsi="Verdana" w:cs="Times New Roman"/>
          <w:b/>
          <w:sz w:val="18"/>
          <w:szCs w:val="17"/>
        </w:rPr>
        <w:t>(VOL.)</w:t>
      </w:r>
    </w:p>
    <w:p w:rsidR="0053098B" w:rsidRDefault="0053098B" w:rsidP="00F45525">
      <w:pPr>
        <w:rPr>
          <w:rFonts w:ascii="Verdana" w:hAnsi="Verdana"/>
          <w:b/>
          <w:sz w:val="18"/>
          <w:szCs w:val="18"/>
        </w:rPr>
      </w:pPr>
    </w:p>
    <w:p w:rsidR="009F60AB" w:rsidRDefault="009F60AB" w:rsidP="00F45525">
      <w:pPr>
        <w:rPr>
          <w:rFonts w:ascii="Verdana" w:hAnsi="Verdana"/>
          <w:b/>
          <w:sz w:val="18"/>
          <w:szCs w:val="18"/>
        </w:rPr>
      </w:pPr>
    </w:p>
    <w:p w:rsidR="009F60AB" w:rsidRPr="00B14185" w:rsidRDefault="009F60AB" w:rsidP="009F60AB">
      <w:pPr>
        <w:ind w:left="660" w:hanging="630"/>
        <w:rPr>
          <w:rFonts w:ascii="Verdana" w:hAnsi="Verdana" w:cs="Arial"/>
          <w:b/>
          <w:sz w:val="18"/>
          <w:szCs w:val="18"/>
        </w:rPr>
      </w:pPr>
      <w:r>
        <w:rPr>
          <w:rFonts w:ascii="Verdana" w:hAnsi="Verdana" w:cs="Arial"/>
          <w:sz w:val="18"/>
          <w:szCs w:val="18"/>
        </w:rPr>
        <w:t>RACETHN_EXP</w:t>
      </w:r>
      <w:r w:rsidRPr="00EC4C4D">
        <w:rPr>
          <w:rFonts w:ascii="Verdana" w:hAnsi="Verdana" w:cs="Arial"/>
          <w:sz w:val="18"/>
          <w:szCs w:val="18"/>
        </w:rPr>
        <w:t xml:space="preserve"> </w:t>
      </w:r>
      <w:r w:rsidR="00B14185">
        <w:rPr>
          <w:rFonts w:ascii="Verdana" w:hAnsi="Verdana" w:cs="Arial"/>
          <w:b/>
          <w:sz w:val="18"/>
          <w:szCs w:val="18"/>
        </w:rPr>
        <w:t>Combined race-ethnicity from experimental race item</w:t>
      </w:r>
    </w:p>
    <w:p w:rsidR="009F60AB" w:rsidRPr="00EC4C4D" w:rsidRDefault="009F60AB" w:rsidP="009F60AB">
      <w:pPr>
        <w:ind w:left="660" w:hanging="630"/>
        <w:rPr>
          <w:rFonts w:ascii="Verdana" w:hAnsi="Verdana" w:cs="Arial"/>
          <w:sz w:val="18"/>
          <w:szCs w:val="18"/>
        </w:rPr>
      </w:pPr>
    </w:p>
    <w:p w:rsidR="009F60AB" w:rsidRPr="00EC4C4D" w:rsidRDefault="009F60AB" w:rsidP="009F60AB">
      <w:pPr>
        <w:tabs>
          <w:tab w:val="center" w:pos="2160"/>
        </w:tabs>
        <w:rPr>
          <w:rFonts w:ascii="Verdana" w:eastAsia="Times New Roman" w:hAnsi="Verdana" w:cs="Verdana"/>
          <w:sz w:val="18"/>
          <w:szCs w:val="17"/>
          <w:u w:val="single"/>
        </w:rPr>
      </w:pPr>
      <w:r w:rsidRPr="00EC4C4D">
        <w:rPr>
          <w:rFonts w:ascii="Verdana" w:eastAsia="Times New Roman" w:hAnsi="Verdana" w:cs="Times New Roman"/>
          <w:sz w:val="18"/>
          <w:szCs w:val="17"/>
        </w:rPr>
        <w:tab/>
      </w:r>
      <w:r w:rsidRPr="00EC4C4D">
        <w:rPr>
          <w:rFonts w:ascii="Verdana" w:eastAsia="Times New Roman" w:hAnsi="Verdana" w:cs="Times New Roman"/>
          <w:sz w:val="18"/>
          <w:szCs w:val="17"/>
          <w:u w:val="single"/>
        </w:rPr>
        <w:t xml:space="preserve">Jul 7-Aug 4, </w:t>
      </w:r>
      <w:r w:rsidRPr="00EC4C4D">
        <w:rPr>
          <w:rFonts w:ascii="Verdana" w:eastAsia="Times New Roman" w:hAnsi="Verdana" w:cs="Verdana"/>
          <w:sz w:val="18"/>
          <w:szCs w:val="17"/>
          <w:u w:val="single"/>
        </w:rPr>
        <w:t>2014</w:t>
      </w:r>
    </w:p>
    <w:p w:rsidR="009F60AB" w:rsidRPr="00EC4C4D" w:rsidRDefault="009F60AB" w:rsidP="009F60A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Based on</w:t>
      </w:r>
      <w:r w:rsidRPr="00EC4C4D">
        <w:rPr>
          <w:rFonts w:ascii="Verdana" w:eastAsia="Times New Roman" w:hAnsi="Verdana" w:cs="Times New Roman"/>
          <w:sz w:val="18"/>
          <w:szCs w:val="17"/>
        </w:rPr>
        <w:tab/>
        <w:t>---------------------------</w:t>
      </w:r>
    </w:p>
    <w:p w:rsidR="009F60AB" w:rsidRPr="00EC4C4D" w:rsidRDefault="009F60AB" w:rsidP="009F60A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r>
      <w:proofErr w:type="gramStart"/>
      <w:r w:rsidRPr="00EC4C4D">
        <w:rPr>
          <w:rFonts w:ascii="Verdana" w:eastAsia="Times New Roman" w:hAnsi="Verdana" w:cs="Times New Roman"/>
          <w:sz w:val="18"/>
          <w:szCs w:val="17"/>
        </w:rPr>
        <w:t>total</w:t>
      </w:r>
      <w:proofErr w:type="gramEnd"/>
      <w:r w:rsidRPr="00EC4C4D">
        <w:rPr>
          <w:rFonts w:ascii="Verdana" w:eastAsia="Times New Roman" w:hAnsi="Verdana" w:cs="Times New Roman"/>
          <w:sz w:val="18"/>
          <w:szCs w:val="17"/>
        </w:rPr>
        <w:tab/>
        <w:t>web mode</w:t>
      </w:r>
      <w:r w:rsidRPr="00EC4C4D">
        <w:rPr>
          <w:rFonts w:ascii="Verdana" w:eastAsia="Times New Roman" w:hAnsi="Verdana" w:cs="Times New Roman"/>
          <w:sz w:val="18"/>
          <w:szCs w:val="17"/>
        </w:rPr>
        <w:tab/>
        <w:t>phone mode</w:t>
      </w:r>
      <w:r w:rsidRPr="00EC4C4D">
        <w:rPr>
          <w:rFonts w:ascii="Verdana" w:eastAsia="Times New Roman" w:hAnsi="Verdana" w:cs="Times New Roman"/>
          <w:sz w:val="18"/>
          <w:szCs w:val="17"/>
        </w:rPr>
        <w:tab/>
      </w:r>
      <w:r w:rsidRPr="00EC4C4D">
        <w:rPr>
          <w:rFonts w:ascii="Verdana" w:eastAsia="Times New Roman" w:hAnsi="Verdana" w:cs="Times New Roman"/>
          <w:i/>
          <w:sz w:val="18"/>
          <w:szCs w:val="17"/>
        </w:rPr>
        <w:t>Form 1</w:t>
      </w:r>
      <w:r w:rsidRPr="00EC4C4D">
        <w:rPr>
          <w:rFonts w:ascii="Verdana" w:eastAsia="Times New Roman" w:hAnsi="Verdana" w:cs="Times New Roman"/>
          <w:sz w:val="18"/>
          <w:szCs w:val="17"/>
        </w:rPr>
        <w:tab/>
      </w:r>
      <w:r w:rsidRPr="00EC4C4D">
        <w:rPr>
          <w:rFonts w:ascii="Verdana" w:eastAsia="Times New Roman" w:hAnsi="Verdana" w:cs="Times New Roman"/>
          <w:i/>
          <w:sz w:val="18"/>
          <w:szCs w:val="17"/>
        </w:rPr>
        <w:t>Form 2</w:t>
      </w:r>
    </w:p>
    <w:p w:rsidR="009F60AB" w:rsidRPr="00EC4C4D" w:rsidRDefault="009F60AB" w:rsidP="009F60AB">
      <w:pPr>
        <w:tabs>
          <w:tab w:val="center" w:pos="720"/>
          <w:tab w:val="center" w:pos="2160"/>
          <w:tab w:val="center" w:pos="3600"/>
          <w:tab w:val="center" w:pos="4680"/>
          <w:tab w:val="center" w:pos="5760"/>
        </w:tabs>
        <w:rPr>
          <w:rFonts w:ascii="Verdana" w:eastAsia="Times New Roman" w:hAnsi="Verdana" w:cs="Times New Roman"/>
          <w:sz w:val="18"/>
          <w:szCs w:val="17"/>
        </w:rPr>
      </w:pPr>
      <w:r w:rsidRPr="00EC4C4D">
        <w:rPr>
          <w:rFonts w:ascii="Verdana" w:eastAsia="Times New Roman" w:hAnsi="Verdana" w:cs="Times New Roman"/>
          <w:sz w:val="18"/>
          <w:szCs w:val="17"/>
        </w:rPr>
        <w:tab/>
        <w:t>[N=3,351]</w:t>
      </w:r>
      <w:r w:rsidRPr="00EC4C4D">
        <w:rPr>
          <w:rFonts w:ascii="Verdana" w:eastAsia="Times New Roman" w:hAnsi="Verdana" w:cs="Times New Roman"/>
          <w:sz w:val="18"/>
          <w:szCs w:val="17"/>
        </w:rPr>
        <w:tab/>
        <w:t>[N=1,509]</w:t>
      </w:r>
      <w:r w:rsidRPr="00EC4C4D">
        <w:rPr>
          <w:rFonts w:ascii="Verdana" w:eastAsia="Times New Roman" w:hAnsi="Verdana" w:cs="Times New Roman"/>
          <w:sz w:val="18"/>
          <w:szCs w:val="17"/>
        </w:rPr>
        <w:tab/>
        <w:t>[N=1,494]</w:t>
      </w:r>
      <w:r w:rsidRPr="00EC4C4D">
        <w:rPr>
          <w:rFonts w:ascii="Verdana" w:eastAsia="Times New Roman" w:hAnsi="Verdana" w:cs="Times New Roman"/>
          <w:sz w:val="18"/>
          <w:szCs w:val="17"/>
        </w:rPr>
        <w:tab/>
        <w:t>[N=768]</w:t>
      </w:r>
      <w:r w:rsidRPr="00EC4C4D">
        <w:rPr>
          <w:rFonts w:ascii="Verdana" w:eastAsia="Times New Roman" w:hAnsi="Verdana" w:cs="Times New Roman"/>
          <w:sz w:val="18"/>
          <w:szCs w:val="17"/>
        </w:rPr>
        <w:tab/>
        <w:t>[N=726]</w:t>
      </w:r>
    </w:p>
    <w:p w:rsidR="009F60AB" w:rsidRPr="00EC4C4D" w:rsidRDefault="009F60AB" w:rsidP="009F60A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67</w:t>
      </w:r>
      <w:r>
        <w:rPr>
          <w:rFonts w:ascii="Verdana" w:eastAsia="Times New Roman" w:hAnsi="Verdana" w:cs="Times New Roman"/>
          <w:sz w:val="18"/>
          <w:szCs w:val="17"/>
        </w:rPr>
        <w:tab/>
        <w:t>66</w:t>
      </w:r>
      <w:r>
        <w:rPr>
          <w:rFonts w:ascii="Verdana" w:eastAsia="Times New Roman" w:hAnsi="Verdana" w:cs="Times New Roman"/>
          <w:sz w:val="18"/>
          <w:szCs w:val="17"/>
        </w:rPr>
        <w:tab/>
        <w:t>66</w:t>
      </w:r>
      <w:r>
        <w:rPr>
          <w:rFonts w:ascii="Verdana" w:eastAsia="Times New Roman" w:hAnsi="Verdana" w:cs="Times New Roman"/>
          <w:sz w:val="18"/>
          <w:szCs w:val="17"/>
        </w:rPr>
        <w:tab/>
        <w:t>65</w:t>
      </w:r>
      <w:r>
        <w:rPr>
          <w:rFonts w:ascii="Verdana" w:eastAsia="Times New Roman" w:hAnsi="Verdana" w:cs="Times New Roman"/>
          <w:sz w:val="18"/>
          <w:szCs w:val="17"/>
        </w:rPr>
        <w:tab/>
        <w:t>67</w:t>
      </w:r>
      <w:r w:rsidRPr="00EC4C4D">
        <w:rPr>
          <w:rFonts w:ascii="Verdana" w:eastAsia="Times New Roman" w:hAnsi="Verdana" w:cs="Times New Roman"/>
          <w:sz w:val="18"/>
          <w:szCs w:val="17"/>
        </w:rPr>
        <w:tab/>
      </w:r>
      <w:r>
        <w:rPr>
          <w:rFonts w:ascii="Verdana" w:eastAsia="Times New Roman" w:hAnsi="Verdana" w:cs="Times New Roman"/>
          <w:sz w:val="18"/>
          <w:szCs w:val="17"/>
        </w:rPr>
        <w:t>White non-Hispanic</w:t>
      </w:r>
    </w:p>
    <w:p w:rsidR="009F60AB" w:rsidRDefault="009F60AB" w:rsidP="009F60A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12</w:t>
      </w:r>
      <w:r>
        <w:rPr>
          <w:rFonts w:ascii="Verdana" w:eastAsia="Times New Roman" w:hAnsi="Verdana" w:cs="Times New Roman"/>
          <w:sz w:val="18"/>
          <w:szCs w:val="17"/>
        </w:rPr>
        <w:tab/>
        <w:t>13</w:t>
      </w:r>
      <w:r>
        <w:rPr>
          <w:rFonts w:ascii="Verdana" w:eastAsia="Times New Roman" w:hAnsi="Verdana" w:cs="Times New Roman"/>
          <w:sz w:val="18"/>
          <w:szCs w:val="17"/>
        </w:rPr>
        <w:tab/>
        <w:t>11</w:t>
      </w:r>
      <w:r>
        <w:rPr>
          <w:rFonts w:ascii="Verdana" w:eastAsia="Times New Roman" w:hAnsi="Verdana" w:cs="Times New Roman"/>
          <w:sz w:val="18"/>
          <w:szCs w:val="17"/>
        </w:rPr>
        <w:tab/>
        <w:t>13</w:t>
      </w:r>
      <w:r>
        <w:rPr>
          <w:rFonts w:ascii="Verdana" w:eastAsia="Times New Roman" w:hAnsi="Verdana" w:cs="Times New Roman"/>
          <w:sz w:val="18"/>
          <w:szCs w:val="17"/>
        </w:rPr>
        <w:tab/>
        <w:t>10</w:t>
      </w:r>
      <w:r w:rsidRPr="00EC4C4D">
        <w:rPr>
          <w:rFonts w:ascii="Verdana" w:eastAsia="Times New Roman" w:hAnsi="Verdana" w:cs="Times New Roman"/>
          <w:sz w:val="18"/>
          <w:szCs w:val="17"/>
        </w:rPr>
        <w:tab/>
      </w:r>
      <w:r>
        <w:rPr>
          <w:rFonts w:ascii="Verdana" w:eastAsia="Times New Roman" w:hAnsi="Verdana" w:cs="Times New Roman"/>
          <w:sz w:val="18"/>
          <w:szCs w:val="17"/>
        </w:rPr>
        <w:t>Black non-Hispanic</w:t>
      </w:r>
    </w:p>
    <w:p w:rsidR="009F60AB" w:rsidRPr="00EC4C4D" w:rsidRDefault="009F60AB" w:rsidP="009F60A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13</w:t>
      </w:r>
      <w:r>
        <w:rPr>
          <w:rFonts w:ascii="Verdana" w:eastAsia="Times New Roman" w:hAnsi="Verdana" w:cs="Times New Roman"/>
          <w:sz w:val="18"/>
          <w:szCs w:val="17"/>
        </w:rPr>
        <w:tab/>
        <w:t>13</w:t>
      </w:r>
      <w:r>
        <w:rPr>
          <w:rFonts w:ascii="Verdana" w:eastAsia="Times New Roman" w:hAnsi="Verdana" w:cs="Times New Roman"/>
          <w:sz w:val="18"/>
          <w:szCs w:val="17"/>
        </w:rPr>
        <w:tab/>
        <w:t>13</w:t>
      </w:r>
      <w:r>
        <w:rPr>
          <w:rFonts w:ascii="Verdana" w:eastAsia="Times New Roman" w:hAnsi="Verdana" w:cs="Times New Roman"/>
          <w:sz w:val="18"/>
          <w:szCs w:val="17"/>
        </w:rPr>
        <w:tab/>
        <w:t>13</w:t>
      </w:r>
      <w:r>
        <w:rPr>
          <w:rFonts w:ascii="Verdana" w:eastAsia="Times New Roman" w:hAnsi="Verdana" w:cs="Times New Roman"/>
          <w:sz w:val="18"/>
          <w:szCs w:val="17"/>
        </w:rPr>
        <w:tab/>
        <w:t>14</w:t>
      </w:r>
      <w:r w:rsidRPr="00EC4C4D">
        <w:rPr>
          <w:rFonts w:ascii="Verdana" w:eastAsia="Times New Roman" w:hAnsi="Verdana" w:cs="Times New Roman"/>
          <w:sz w:val="18"/>
          <w:szCs w:val="17"/>
        </w:rPr>
        <w:tab/>
      </w:r>
      <w:r>
        <w:rPr>
          <w:rFonts w:ascii="Verdana" w:eastAsia="Times New Roman" w:hAnsi="Verdana" w:cs="Times New Roman"/>
          <w:sz w:val="18"/>
          <w:szCs w:val="17"/>
        </w:rPr>
        <w:t>Hispanic</w:t>
      </w:r>
      <w:r>
        <w:rPr>
          <w:rFonts w:ascii="Verdana" w:eastAsia="Times New Roman" w:hAnsi="Verdana" w:cs="Times New Roman"/>
          <w:sz w:val="18"/>
          <w:szCs w:val="17"/>
        </w:rPr>
        <w:tab/>
      </w:r>
    </w:p>
    <w:p w:rsidR="009F60AB" w:rsidRPr="00EC4C4D" w:rsidRDefault="009F60AB" w:rsidP="009F60A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8</w:t>
      </w:r>
      <w:r>
        <w:rPr>
          <w:rFonts w:ascii="Verdana" w:eastAsia="Times New Roman" w:hAnsi="Verdana" w:cs="Times New Roman"/>
          <w:sz w:val="18"/>
          <w:szCs w:val="17"/>
        </w:rPr>
        <w:tab/>
        <w:t>8</w:t>
      </w:r>
      <w:r>
        <w:rPr>
          <w:rFonts w:ascii="Verdana" w:eastAsia="Times New Roman" w:hAnsi="Verdana" w:cs="Times New Roman"/>
          <w:sz w:val="18"/>
          <w:szCs w:val="17"/>
        </w:rPr>
        <w:tab/>
        <w:t>8</w:t>
      </w:r>
      <w:r>
        <w:rPr>
          <w:rFonts w:ascii="Verdana" w:eastAsia="Times New Roman" w:hAnsi="Verdana" w:cs="Times New Roman"/>
          <w:sz w:val="18"/>
          <w:szCs w:val="17"/>
        </w:rPr>
        <w:tab/>
        <w:t>9</w:t>
      </w:r>
      <w:r>
        <w:rPr>
          <w:rFonts w:ascii="Verdana" w:eastAsia="Times New Roman" w:hAnsi="Verdana" w:cs="Times New Roman"/>
          <w:sz w:val="18"/>
          <w:szCs w:val="17"/>
        </w:rPr>
        <w:tab/>
        <w:t>8</w:t>
      </w:r>
      <w:r w:rsidRPr="00EC4C4D">
        <w:rPr>
          <w:rFonts w:ascii="Verdana" w:eastAsia="Times New Roman" w:hAnsi="Verdana" w:cs="Times New Roman"/>
          <w:sz w:val="18"/>
          <w:szCs w:val="17"/>
        </w:rPr>
        <w:tab/>
      </w:r>
      <w:r>
        <w:rPr>
          <w:rFonts w:ascii="Verdana" w:eastAsia="Times New Roman" w:hAnsi="Verdana" w:cs="Times New Roman"/>
          <w:sz w:val="18"/>
          <w:szCs w:val="17"/>
        </w:rPr>
        <w:t>Other</w:t>
      </w:r>
      <w:r>
        <w:rPr>
          <w:rFonts w:ascii="Verdana" w:eastAsia="Times New Roman" w:hAnsi="Verdana" w:cs="Times New Roman"/>
          <w:sz w:val="18"/>
          <w:szCs w:val="17"/>
        </w:rPr>
        <w:tab/>
      </w:r>
    </w:p>
    <w:p w:rsidR="009F60AB" w:rsidRPr="00EC4C4D" w:rsidRDefault="009F60AB" w:rsidP="009F60AB">
      <w:pPr>
        <w:tabs>
          <w:tab w:val="center" w:pos="720"/>
          <w:tab w:val="center" w:pos="2160"/>
          <w:tab w:val="center" w:pos="3600"/>
          <w:tab w:val="center" w:pos="4680"/>
          <w:tab w:val="center" w:pos="5760"/>
          <w:tab w:val="left" w:pos="6390"/>
        </w:tabs>
        <w:rPr>
          <w:rFonts w:ascii="Verdana" w:eastAsia="Times New Roman" w:hAnsi="Verdana" w:cs="Times New Roman"/>
          <w:sz w:val="18"/>
          <w:szCs w:val="17"/>
        </w:rPr>
      </w:pPr>
      <w:r w:rsidRPr="00EC4C4D">
        <w:rPr>
          <w:rFonts w:ascii="Verdana" w:eastAsia="Times New Roman" w:hAnsi="Verdana" w:cs="Times New Roman"/>
          <w:sz w:val="18"/>
          <w:szCs w:val="17"/>
        </w:rPr>
        <w:tab/>
      </w:r>
      <w:r>
        <w:rPr>
          <w:rFonts w:ascii="Verdana" w:eastAsia="Times New Roman" w:hAnsi="Verdana" w:cs="Times New Roman"/>
          <w:sz w:val="18"/>
          <w:szCs w:val="17"/>
        </w:rPr>
        <w:t>*</w:t>
      </w:r>
      <w:r>
        <w:rPr>
          <w:rFonts w:ascii="Verdana" w:eastAsia="Times New Roman" w:hAnsi="Verdana" w:cs="Times New Roman"/>
          <w:sz w:val="18"/>
          <w:szCs w:val="17"/>
        </w:rPr>
        <w:tab/>
        <w:t>*</w:t>
      </w:r>
      <w:r>
        <w:rPr>
          <w:rFonts w:ascii="Verdana" w:eastAsia="Times New Roman" w:hAnsi="Verdana" w:cs="Times New Roman"/>
          <w:sz w:val="18"/>
          <w:szCs w:val="17"/>
        </w:rPr>
        <w:tab/>
      </w:r>
      <w:r w:rsidR="00405BD7">
        <w:rPr>
          <w:rFonts w:ascii="Verdana" w:eastAsia="Times New Roman" w:hAnsi="Verdana" w:cs="Times New Roman"/>
          <w:sz w:val="18"/>
          <w:szCs w:val="17"/>
        </w:rPr>
        <w:t>1</w:t>
      </w:r>
      <w:r w:rsidR="00405BD7">
        <w:rPr>
          <w:rFonts w:ascii="Verdana" w:eastAsia="Times New Roman" w:hAnsi="Verdana" w:cs="Times New Roman"/>
          <w:sz w:val="18"/>
          <w:szCs w:val="17"/>
        </w:rPr>
        <w:tab/>
        <w:t>1</w:t>
      </w:r>
      <w:r w:rsidR="00405BD7">
        <w:rPr>
          <w:rFonts w:ascii="Verdana" w:eastAsia="Times New Roman" w:hAnsi="Verdana" w:cs="Times New Roman"/>
          <w:sz w:val="18"/>
          <w:szCs w:val="17"/>
        </w:rPr>
        <w:tab/>
        <w:t>1</w:t>
      </w:r>
      <w:r w:rsidRPr="00EC4C4D">
        <w:rPr>
          <w:rFonts w:ascii="Verdana" w:eastAsia="Times New Roman" w:hAnsi="Verdana" w:cs="Times New Roman"/>
          <w:sz w:val="18"/>
          <w:szCs w:val="17"/>
        </w:rPr>
        <w:tab/>
      </w:r>
      <w:proofErr w:type="gramStart"/>
      <w:r w:rsidRPr="00EC4C4D">
        <w:rPr>
          <w:rFonts w:ascii="Verdana" w:eastAsia="Times New Roman" w:hAnsi="Verdana" w:cs="Times New Roman"/>
          <w:sz w:val="18"/>
          <w:szCs w:val="17"/>
        </w:rPr>
        <w:t>Don’t</w:t>
      </w:r>
      <w:proofErr w:type="gramEnd"/>
      <w:r w:rsidRPr="00EC4C4D">
        <w:rPr>
          <w:rFonts w:ascii="Verdana" w:eastAsia="Times New Roman" w:hAnsi="Verdana" w:cs="Times New Roman"/>
          <w:sz w:val="18"/>
          <w:szCs w:val="17"/>
        </w:rPr>
        <w:t xml:space="preserve"> know/Refused </w:t>
      </w:r>
      <w:r w:rsidRPr="00EC4C4D">
        <w:rPr>
          <w:rFonts w:ascii="Verdana" w:eastAsia="Times New Roman" w:hAnsi="Verdana" w:cs="Times New Roman"/>
          <w:b/>
          <w:sz w:val="18"/>
          <w:szCs w:val="17"/>
        </w:rPr>
        <w:t>(VOL.)</w:t>
      </w:r>
    </w:p>
    <w:p w:rsidR="00367342" w:rsidRDefault="00367342">
      <w:pPr>
        <w:rPr>
          <w:rFonts w:ascii="Verdana" w:hAnsi="Verdana"/>
          <w:b/>
          <w:sz w:val="18"/>
          <w:szCs w:val="18"/>
        </w:rPr>
      </w:pPr>
    </w:p>
    <w:p w:rsidR="00F45525" w:rsidRPr="004B4366" w:rsidRDefault="00F45525" w:rsidP="00F45525">
      <w:pPr>
        <w:rPr>
          <w:rFonts w:ascii="Verdana" w:hAnsi="Verdana"/>
          <w:b/>
          <w:sz w:val="18"/>
          <w:szCs w:val="18"/>
        </w:rPr>
      </w:pPr>
      <w:r w:rsidRPr="004B4366">
        <w:rPr>
          <w:rFonts w:ascii="Verdana" w:hAnsi="Verdana"/>
          <w:b/>
          <w:sz w:val="18"/>
          <w:szCs w:val="18"/>
        </w:rPr>
        <w:t>ASK IF ONLY ONE RACE IS SELECTED IN Q.31</w:t>
      </w:r>
      <w:r w:rsidR="002D37ED" w:rsidRPr="004B4366">
        <w:rPr>
          <w:rFonts w:ascii="Verdana" w:hAnsi="Verdana"/>
          <w:b/>
          <w:sz w:val="18"/>
          <w:szCs w:val="18"/>
        </w:rPr>
        <w:t xml:space="preserve"> = 1-6. </w:t>
      </w:r>
      <w:r w:rsidR="002D37ED" w:rsidRPr="004B4366">
        <w:rPr>
          <w:rFonts w:ascii="Verdana" w:eastAsia="Times New Roman" w:hAnsi="Verdana" w:cs="Times New Roman"/>
          <w:b/>
          <w:sz w:val="18"/>
          <w:szCs w:val="18"/>
        </w:rPr>
        <w:t>[N=</w:t>
      </w:r>
      <w:r w:rsidR="00316572" w:rsidRPr="004B4366">
        <w:rPr>
          <w:rFonts w:ascii="Verdana" w:eastAsia="Times New Roman" w:hAnsi="Verdana" w:cs="Times New Roman"/>
          <w:b/>
          <w:sz w:val="18"/>
          <w:szCs w:val="18"/>
        </w:rPr>
        <w:t>3,</w:t>
      </w:r>
      <w:r w:rsidR="00EC6ED3" w:rsidRPr="004B4366">
        <w:rPr>
          <w:rFonts w:ascii="Verdana" w:eastAsia="Times New Roman" w:hAnsi="Verdana" w:cs="Times New Roman"/>
          <w:b/>
          <w:sz w:val="18"/>
          <w:szCs w:val="18"/>
        </w:rPr>
        <w:t>090</w:t>
      </w:r>
      <w:r w:rsidR="002D37ED" w:rsidRPr="004B4366">
        <w:rPr>
          <w:rFonts w:ascii="Verdana" w:eastAsia="Times New Roman" w:hAnsi="Verdana" w:cs="Times New Roman"/>
          <w:b/>
          <w:sz w:val="18"/>
          <w:szCs w:val="18"/>
        </w:rPr>
        <w:t>]:</w:t>
      </w:r>
    </w:p>
    <w:p w:rsidR="00F45525" w:rsidRPr="004B4366" w:rsidRDefault="00F45525" w:rsidP="00F45525">
      <w:pPr>
        <w:rPr>
          <w:rFonts w:ascii="Verdana" w:hAnsi="Verdana"/>
          <w:sz w:val="18"/>
          <w:szCs w:val="18"/>
        </w:rPr>
      </w:pPr>
      <w:r w:rsidRPr="004B4366">
        <w:rPr>
          <w:rFonts w:ascii="Verdana" w:hAnsi="Verdana"/>
          <w:sz w:val="18"/>
          <w:szCs w:val="18"/>
        </w:rPr>
        <w:t>Q.31C</w:t>
      </w:r>
      <w:r w:rsidRPr="004B4366">
        <w:rPr>
          <w:rFonts w:ascii="Verdana" w:hAnsi="Verdana"/>
          <w:sz w:val="18"/>
          <w:szCs w:val="18"/>
        </w:rPr>
        <w:tab/>
        <w:t xml:space="preserve">Was either your mother or father some other race or origin than [ANSWER IN Q.31 1-6]? </w:t>
      </w:r>
    </w:p>
    <w:p w:rsidR="00F84BCA" w:rsidRPr="004B4366" w:rsidRDefault="00F84BCA" w:rsidP="00F45525">
      <w:pPr>
        <w:rPr>
          <w:rFonts w:ascii="Verdana" w:hAnsi="Verdana"/>
          <w:sz w:val="18"/>
          <w:szCs w:val="18"/>
        </w:rPr>
      </w:pPr>
    </w:p>
    <w:p w:rsidR="00F84BCA" w:rsidRPr="004B4366" w:rsidRDefault="00F84BCA" w:rsidP="00F84BCA">
      <w:pPr>
        <w:tabs>
          <w:tab w:val="center" w:pos="2160"/>
        </w:tabs>
        <w:rPr>
          <w:rFonts w:ascii="Verdana" w:eastAsia="Times New Roman" w:hAnsi="Verdana" w:cs="Verdana"/>
          <w:sz w:val="18"/>
          <w:szCs w:val="17"/>
          <w:u w:val="single"/>
        </w:rPr>
      </w:pPr>
      <w:r w:rsidRPr="004B4366">
        <w:rPr>
          <w:rFonts w:ascii="Verdana" w:eastAsia="Times New Roman" w:hAnsi="Verdana" w:cs="Times New Roman"/>
          <w:sz w:val="18"/>
          <w:szCs w:val="17"/>
        </w:rPr>
        <w:tab/>
      </w:r>
      <w:r w:rsidRPr="004B4366">
        <w:rPr>
          <w:rFonts w:ascii="Verdana" w:eastAsia="Times New Roman" w:hAnsi="Verdana" w:cs="Times New Roman"/>
          <w:sz w:val="18"/>
          <w:szCs w:val="17"/>
          <w:u w:val="single"/>
        </w:rPr>
        <w:t xml:space="preserve">Jul 7-Aug 4, </w:t>
      </w:r>
      <w:r w:rsidRPr="004B4366">
        <w:rPr>
          <w:rFonts w:ascii="Verdana" w:eastAsia="Times New Roman" w:hAnsi="Verdana" w:cs="Verdana"/>
          <w:sz w:val="18"/>
          <w:szCs w:val="17"/>
          <w:u w:val="single"/>
        </w:rPr>
        <w:t>2014</w:t>
      </w:r>
    </w:p>
    <w:p w:rsidR="00F84BCA" w:rsidRPr="004B4366" w:rsidRDefault="00F84BCA" w:rsidP="00F84BCA">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t>Based on</w:t>
      </w:r>
      <w:r w:rsidRPr="004B4366">
        <w:rPr>
          <w:rFonts w:ascii="Verdana" w:eastAsia="Times New Roman" w:hAnsi="Verdana" w:cs="Times New Roman"/>
          <w:sz w:val="18"/>
          <w:szCs w:val="17"/>
        </w:rPr>
        <w:tab/>
        <w:t>Based on</w:t>
      </w:r>
      <w:r w:rsidRPr="004B4366">
        <w:rPr>
          <w:rFonts w:ascii="Verdana" w:eastAsia="Times New Roman" w:hAnsi="Verdana" w:cs="Times New Roman"/>
          <w:sz w:val="18"/>
          <w:szCs w:val="17"/>
        </w:rPr>
        <w:tab/>
        <w:t>Based on</w:t>
      </w:r>
    </w:p>
    <w:p w:rsidR="00F84BCA" w:rsidRPr="004B4366" w:rsidRDefault="00F84BCA" w:rsidP="00F84BCA">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r>
      <w:proofErr w:type="gramStart"/>
      <w:r w:rsidRPr="004B4366">
        <w:rPr>
          <w:rFonts w:ascii="Verdana" w:eastAsia="Times New Roman" w:hAnsi="Verdana" w:cs="Times New Roman"/>
          <w:sz w:val="18"/>
          <w:szCs w:val="17"/>
        </w:rPr>
        <w:t>total</w:t>
      </w:r>
      <w:proofErr w:type="gramEnd"/>
      <w:r w:rsidRPr="004B4366">
        <w:rPr>
          <w:rFonts w:ascii="Verdana" w:eastAsia="Times New Roman" w:hAnsi="Verdana" w:cs="Times New Roman"/>
          <w:sz w:val="18"/>
          <w:szCs w:val="17"/>
        </w:rPr>
        <w:tab/>
        <w:t>web mode</w:t>
      </w:r>
      <w:r w:rsidRPr="004B4366">
        <w:rPr>
          <w:rFonts w:ascii="Verdana" w:eastAsia="Times New Roman" w:hAnsi="Verdana" w:cs="Times New Roman"/>
          <w:sz w:val="18"/>
          <w:szCs w:val="17"/>
        </w:rPr>
        <w:tab/>
        <w:t>phone mode</w:t>
      </w:r>
    </w:p>
    <w:p w:rsidR="00F84BCA" w:rsidRPr="004B4366" w:rsidRDefault="00F84BCA" w:rsidP="00F84BCA">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t>[N=</w:t>
      </w:r>
      <w:r w:rsidR="00EC6ED3" w:rsidRPr="004B4366">
        <w:rPr>
          <w:rFonts w:ascii="Verdana" w:eastAsia="Times New Roman" w:hAnsi="Verdana" w:cs="Times New Roman"/>
          <w:sz w:val="18"/>
          <w:szCs w:val="17"/>
        </w:rPr>
        <w:t>3,090</w:t>
      </w:r>
      <w:r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t>[N=</w:t>
      </w:r>
      <w:r w:rsidR="00EC6ED3" w:rsidRPr="004B4366">
        <w:rPr>
          <w:rFonts w:ascii="Verdana" w:eastAsia="Times New Roman" w:hAnsi="Verdana" w:cs="Times New Roman"/>
          <w:sz w:val="18"/>
          <w:szCs w:val="17"/>
        </w:rPr>
        <w:t>1,401</w:t>
      </w:r>
      <w:r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t>[N=</w:t>
      </w:r>
      <w:r w:rsidR="00EC6ED3" w:rsidRPr="004B4366">
        <w:rPr>
          <w:rFonts w:ascii="Verdana" w:eastAsia="Times New Roman" w:hAnsi="Verdana" w:cs="Times New Roman"/>
          <w:sz w:val="18"/>
          <w:szCs w:val="17"/>
        </w:rPr>
        <w:t>1,372</w:t>
      </w:r>
      <w:r w:rsidRPr="004B4366">
        <w:rPr>
          <w:rFonts w:ascii="Verdana" w:eastAsia="Times New Roman" w:hAnsi="Verdana" w:cs="Times New Roman"/>
          <w:sz w:val="18"/>
          <w:szCs w:val="17"/>
        </w:rPr>
        <w:t>]</w:t>
      </w:r>
    </w:p>
    <w:p w:rsidR="00F84BCA" w:rsidRPr="004B4366" w:rsidRDefault="00F84BCA" w:rsidP="00F84BCA">
      <w:pPr>
        <w:tabs>
          <w:tab w:val="center" w:pos="720"/>
          <w:tab w:val="center" w:pos="2160"/>
          <w:tab w:val="center" w:pos="3600"/>
          <w:tab w:val="left" w:pos="4410"/>
        </w:tabs>
        <w:rPr>
          <w:rFonts w:ascii="Verdana" w:eastAsia="Times New Roman" w:hAnsi="Verdana" w:cs="Times New Roman"/>
          <w:sz w:val="18"/>
          <w:szCs w:val="17"/>
        </w:rPr>
      </w:pP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9</w:t>
      </w: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11</w:t>
      </w: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7</w:t>
      </w:r>
      <w:r w:rsidRPr="004B4366">
        <w:rPr>
          <w:rFonts w:ascii="Verdana" w:eastAsia="Times New Roman" w:hAnsi="Verdana" w:cs="Times New Roman"/>
          <w:sz w:val="18"/>
          <w:szCs w:val="17"/>
        </w:rPr>
        <w:tab/>
        <w:t>Yes</w:t>
      </w:r>
    </w:p>
    <w:p w:rsidR="00F84BCA" w:rsidRPr="004B4366" w:rsidRDefault="00F84BCA" w:rsidP="00F84BCA">
      <w:pPr>
        <w:tabs>
          <w:tab w:val="center" w:pos="720"/>
          <w:tab w:val="center" w:pos="2160"/>
          <w:tab w:val="center" w:pos="3600"/>
          <w:tab w:val="left" w:pos="4410"/>
        </w:tabs>
        <w:rPr>
          <w:rFonts w:ascii="Verdana" w:eastAsia="Times New Roman" w:hAnsi="Verdana" w:cs="Times New Roman"/>
          <w:sz w:val="18"/>
          <w:szCs w:val="17"/>
        </w:rPr>
      </w:pP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91</w:t>
      </w: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89</w:t>
      </w: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93</w:t>
      </w:r>
      <w:r w:rsidRPr="004B4366">
        <w:rPr>
          <w:rFonts w:ascii="Verdana" w:eastAsia="Times New Roman" w:hAnsi="Verdana" w:cs="Times New Roman"/>
          <w:sz w:val="18"/>
          <w:szCs w:val="17"/>
        </w:rPr>
        <w:tab/>
        <w:t>No</w:t>
      </w:r>
    </w:p>
    <w:p w:rsidR="00F84BCA" w:rsidRPr="004B4366" w:rsidRDefault="00F84BCA" w:rsidP="00F84BCA">
      <w:pPr>
        <w:tabs>
          <w:tab w:val="center" w:pos="720"/>
          <w:tab w:val="center" w:pos="2160"/>
          <w:tab w:val="center" w:pos="3600"/>
          <w:tab w:val="left" w:pos="4410"/>
        </w:tabs>
        <w:rPr>
          <w:rFonts w:ascii="Verdana" w:eastAsia="Times New Roman" w:hAnsi="Verdana" w:cs="Times New Roman"/>
          <w:b/>
          <w:sz w:val="18"/>
          <w:szCs w:val="17"/>
        </w:rPr>
      </w:pP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r>
      <w:r w:rsidR="00CB3255" w:rsidRPr="004B4366">
        <w:rPr>
          <w:rFonts w:ascii="Verdana" w:eastAsia="Times New Roman" w:hAnsi="Verdana" w:cs="Times New Roman"/>
          <w:sz w:val="18"/>
          <w:szCs w:val="17"/>
        </w:rPr>
        <w:t>0</w:t>
      </w:r>
      <w:r w:rsidRPr="004B4366">
        <w:rPr>
          <w:rFonts w:ascii="Verdana" w:eastAsia="Times New Roman" w:hAnsi="Verdana" w:cs="Times New Roman"/>
          <w:sz w:val="18"/>
          <w:szCs w:val="17"/>
        </w:rPr>
        <w:tab/>
      </w:r>
      <w:r w:rsidR="00EC6ED3"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r>
      <w:proofErr w:type="gramStart"/>
      <w:r w:rsidRPr="004B4366">
        <w:rPr>
          <w:rFonts w:ascii="Verdana" w:eastAsia="Times New Roman" w:hAnsi="Verdana" w:cs="Times New Roman"/>
          <w:sz w:val="18"/>
          <w:szCs w:val="17"/>
        </w:rPr>
        <w:t>Don’t</w:t>
      </w:r>
      <w:proofErr w:type="gramEnd"/>
      <w:r w:rsidRPr="004B4366">
        <w:rPr>
          <w:rFonts w:ascii="Verdana" w:eastAsia="Times New Roman" w:hAnsi="Verdana" w:cs="Times New Roman"/>
          <w:sz w:val="18"/>
          <w:szCs w:val="17"/>
        </w:rPr>
        <w:t xml:space="preserve"> know/Refused </w:t>
      </w:r>
      <w:r w:rsidRPr="004B4366">
        <w:rPr>
          <w:rFonts w:ascii="Verdana" w:eastAsia="Times New Roman" w:hAnsi="Verdana" w:cs="Times New Roman"/>
          <w:b/>
          <w:sz w:val="18"/>
          <w:szCs w:val="17"/>
        </w:rPr>
        <w:t>(VOL.)</w:t>
      </w:r>
    </w:p>
    <w:p w:rsidR="00F84BCA" w:rsidRPr="001527DF" w:rsidRDefault="00F84BCA" w:rsidP="00F45525">
      <w:pPr>
        <w:rPr>
          <w:rFonts w:ascii="Verdana" w:hAnsi="Verdana"/>
          <w:sz w:val="18"/>
          <w:szCs w:val="18"/>
          <w:highlight w:val="yellow"/>
        </w:rPr>
      </w:pPr>
    </w:p>
    <w:p w:rsidR="00F45525" w:rsidRPr="004B4366" w:rsidRDefault="00F45525" w:rsidP="00F45525">
      <w:pPr>
        <w:rPr>
          <w:rFonts w:ascii="Verdana" w:hAnsi="Verdana"/>
          <w:b/>
          <w:sz w:val="18"/>
          <w:szCs w:val="18"/>
        </w:rPr>
      </w:pPr>
      <w:r w:rsidRPr="004B4366">
        <w:rPr>
          <w:rFonts w:ascii="Verdana" w:hAnsi="Verdana"/>
          <w:b/>
          <w:sz w:val="18"/>
          <w:szCs w:val="18"/>
        </w:rPr>
        <w:t>IF NO</w:t>
      </w:r>
      <w:r w:rsidR="00EC6ED3" w:rsidRPr="004B4366">
        <w:rPr>
          <w:rFonts w:ascii="Verdana" w:hAnsi="Verdana"/>
          <w:b/>
          <w:sz w:val="18"/>
          <w:szCs w:val="18"/>
        </w:rPr>
        <w:t xml:space="preserve"> TO PREVIOUS QUESTION (Q.31C=2)</w:t>
      </w:r>
      <w:r w:rsidR="00EC6ED3" w:rsidRPr="004B4366">
        <w:rPr>
          <w:rFonts w:ascii="Verdana" w:eastAsia="Times New Roman" w:hAnsi="Verdana" w:cs="Times New Roman"/>
          <w:b/>
          <w:sz w:val="18"/>
          <w:szCs w:val="18"/>
        </w:rPr>
        <w:t xml:space="preserve"> [N=</w:t>
      </w:r>
      <w:r w:rsidR="0066457A" w:rsidRPr="004B4366">
        <w:rPr>
          <w:rFonts w:ascii="Verdana" w:eastAsia="Times New Roman" w:hAnsi="Verdana" w:cs="Times New Roman"/>
          <w:b/>
          <w:sz w:val="18"/>
          <w:szCs w:val="18"/>
        </w:rPr>
        <w:t>2,9</w:t>
      </w:r>
      <w:r w:rsidR="00EC6ED3" w:rsidRPr="004B4366">
        <w:rPr>
          <w:rFonts w:ascii="Verdana" w:eastAsia="Times New Roman" w:hAnsi="Verdana" w:cs="Times New Roman"/>
          <w:b/>
          <w:sz w:val="18"/>
          <w:szCs w:val="18"/>
        </w:rPr>
        <w:t>02]:</w:t>
      </w:r>
    </w:p>
    <w:p w:rsidR="005C5199" w:rsidRPr="004B4366" w:rsidRDefault="00F45525" w:rsidP="006660B0">
      <w:pPr>
        <w:rPr>
          <w:rFonts w:ascii="Verdana" w:hAnsi="Verdana"/>
          <w:sz w:val="18"/>
          <w:szCs w:val="18"/>
        </w:rPr>
      </w:pPr>
      <w:r w:rsidRPr="004B4366">
        <w:rPr>
          <w:rFonts w:ascii="Verdana" w:hAnsi="Verdana"/>
          <w:sz w:val="18"/>
          <w:szCs w:val="18"/>
        </w:rPr>
        <w:t>Q.31D</w:t>
      </w:r>
      <w:r w:rsidRPr="004B4366">
        <w:rPr>
          <w:rFonts w:ascii="Verdana" w:hAnsi="Verdana"/>
          <w:sz w:val="18"/>
          <w:szCs w:val="18"/>
        </w:rPr>
        <w:tab/>
        <w:t xml:space="preserve">Were any of your grandparents some other race or origin than [ANSWER IN Q.31 1-6]? </w:t>
      </w:r>
    </w:p>
    <w:p w:rsidR="006660B0" w:rsidRPr="004B4366" w:rsidRDefault="006660B0" w:rsidP="006660B0">
      <w:pPr>
        <w:rPr>
          <w:rFonts w:ascii="Verdana" w:hAnsi="Verdana"/>
          <w:sz w:val="18"/>
          <w:szCs w:val="18"/>
        </w:rPr>
      </w:pPr>
    </w:p>
    <w:p w:rsidR="006660B0" w:rsidRPr="004B4366" w:rsidRDefault="006660B0" w:rsidP="006660B0">
      <w:pPr>
        <w:tabs>
          <w:tab w:val="center" w:pos="2160"/>
        </w:tabs>
        <w:rPr>
          <w:rFonts w:ascii="Verdana" w:eastAsia="Times New Roman" w:hAnsi="Verdana" w:cs="Verdana"/>
          <w:sz w:val="18"/>
          <w:szCs w:val="17"/>
          <w:u w:val="single"/>
        </w:rPr>
      </w:pPr>
      <w:r w:rsidRPr="004B4366">
        <w:rPr>
          <w:rFonts w:ascii="Verdana" w:eastAsia="Times New Roman" w:hAnsi="Verdana" w:cs="Times New Roman"/>
          <w:sz w:val="18"/>
          <w:szCs w:val="17"/>
        </w:rPr>
        <w:tab/>
      </w:r>
      <w:r w:rsidRPr="004B4366">
        <w:rPr>
          <w:rFonts w:ascii="Verdana" w:eastAsia="Times New Roman" w:hAnsi="Verdana" w:cs="Times New Roman"/>
          <w:sz w:val="18"/>
          <w:szCs w:val="17"/>
          <w:u w:val="single"/>
        </w:rPr>
        <w:t xml:space="preserve">Jul 7-Aug 4, </w:t>
      </w:r>
      <w:r w:rsidRPr="004B4366">
        <w:rPr>
          <w:rFonts w:ascii="Verdana" w:eastAsia="Times New Roman" w:hAnsi="Verdana" w:cs="Verdana"/>
          <w:sz w:val="18"/>
          <w:szCs w:val="17"/>
          <w:u w:val="single"/>
        </w:rPr>
        <w:t>2014</w:t>
      </w:r>
    </w:p>
    <w:p w:rsidR="006660B0" w:rsidRPr="004B4366" w:rsidRDefault="006660B0" w:rsidP="006660B0">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t>Based on</w:t>
      </w:r>
      <w:r w:rsidRPr="004B4366">
        <w:rPr>
          <w:rFonts w:ascii="Verdana" w:eastAsia="Times New Roman" w:hAnsi="Verdana" w:cs="Times New Roman"/>
          <w:sz w:val="18"/>
          <w:szCs w:val="17"/>
        </w:rPr>
        <w:tab/>
        <w:t>Based on</w:t>
      </w:r>
      <w:r w:rsidRPr="004B4366">
        <w:rPr>
          <w:rFonts w:ascii="Verdana" w:eastAsia="Times New Roman" w:hAnsi="Verdana" w:cs="Times New Roman"/>
          <w:sz w:val="18"/>
          <w:szCs w:val="17"/>
        </w:rPr>
        <w:tab/>
        <w:t>Based on</w:t>
      </w:r>
    </w:p>
    <w:p w:rsidR="006660B0" w:rsidRPr="004B4366" w:rsidRDefault="006660B0" w:rsidP="006660B0">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r>
      <w:proofErr w:type="gramStart"/>
      <w:r w:rsidRPr="004B4366">
        <w:rPr>
          <w:rFonts w:ascii="Verdana" w:eastAsia="Times New Roman" w:hAnsi="Verdana" w:cs="Times New Roman"/>
          <w:sz w:val="18"/>
          <w:szCs w:val="17"/>
        </w:rPr>
        <w:t>total</w:t>
      </w:r>
      <w:proofErr w:type="gramEnd"/>
      <w:r w:rsidRPr="004B4366">
        <w:rPr>
          <w:rFonts w:ascii="Verdana" w:eastAsia="Times New Roman" w:hAnsi="Verdana" w:cs="Times New Roman"/>
          <w:sz w:val="18"/>
          <w:szCs w:val="17"/>
        </w:rPr>
        <w:tab/>
        <w:t>web mode</w:t>
      </w:r>
      <w:r w:rsidRPr="004B4366">
        <w:rPr>
          <w:rFonts w:ascii="Verdana" w:eastAsia="Times New Roman" w:hAnsi="Verdana" w:cs="Times New Roman"/>
          <w:sz w:val="18"/>
          <w:szCs w:val="17"/>
        </w:rPr>
        <w:tab/>
        <w:t>phone mode</w:t>
      </w:r>
    </w:p>
    <w:p w:rsidR="006660B0" w:rsidRPr="004B4366" w:rsidRDefault="006660B0" w:rsidP="006660B0">
      <w:pPr>
        <w:tabs>
          <w:tab w:val="center" w:pos="720"/>
          <w:tab w:val="center" w:pos="2160"/>
          <w:tab w:val="center" w:pos="3600"/>
        </w:tabs>
        <w:rPr>
          <w:rFonts w:ascii="Verdana" w:eastAsia="Times New Roman" w:hAnsi="Verdana" w:cs="Times New Roman"/>
          <w:sz w:val="18"/>
          <w:szCs w:val="17"/>
        </w:rPr>
      </w:pPr>
      <w:r w:rsidRPr="004B4366">
        <w:rPr>
          <w:rFonts w:ascii="Verdana" w:eastAsia="Times New Roman" w:hAnsi="Verdana" w:cs="Times New Roman"/>
          <w:sz w:val="18"/>
          <w:szCs w:val="17"/>
        </w:rPr>
        <w:tab/>
        <w:t>[N=</w:t>
      </w:r>
      <w:r w:rsidR="0066457A" w:rsidRPr="004B4366">
        <w:rPr>
          <w:rFonts w:ascii="Verdana" w:eastAsia="Times New Roman" w:hAnsi="Verdana" w:cs="Times New Roman"/>
          <w:sz w:val="18"/>
          <w:szCs w:val="17"/>
        </w:rPr>
        <w:t>2,902</w:t>
      </w:r>
      <w:r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t>[N=</w:t>
      </w:r>
      <w:r w:rsidR="0066457A" w:rsidRPr="004B4366">
        <w:rPr>
          <w:rFonts w:ascii="Verdana" w:eastAsia="Times New Roman" w:hAnsi="Verdana" w:cs="Times New Roman"/>
          <w:sz w:val="18"/>
          <w:szCs w:val="17"/>
        </w:rPr>
        <w:t>1,317</w:t>
      </w:r>
      <w:r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t>[N=</w:t>
      </w:r>
      <w:r w:rsidR="0066457A" w:rsidRPr="004B4366">
        <w:rPr>
          <w:rFonts w:ascii="Verdana" w:eastAsia="Times New Roman" w:hAnsi="Verdana" w:cs="Times New Roman"/>
          <w:sz w:val="18"/>
          <w:szCs w:val="17"/>
        </w:rPr>
        <w:t>1,291</w:t>
      </w:r>
      <w:r w:rsidRPr="004B4366">
        <w:rPr>
          <w:rFonts w:ascii="Verdana" w:eastAsia="Times New Roman" w:hAnsi="Verdana" w:cs="Times New Roman"/>
          <w:sz w:val="18"/>
          <w:szCs w:val="17"/>
        </w:rPr>
        <w:t>]</w:t>
      </w:r>
    </w:p>
    <w:p w:rsidR="006660B0" w:rsidRPr="004B4366" w:rsidRDefault="006660B0" w:rsidP="006660B0">
      <w:pPr>
        <w:tabs>
          <w:tab w:val="center" w:pos="720"/>
          <w:tab w:val="center" w:pos="2160"/>
          <w:tab w:val="center" w:pos="3600"/>
          <w:tab w:val="left" w:pos="4410"/>
        </w:tabs>
        <w:rPr>
          <w:rFonts w:ascii="Verdana" w:eastAsia="Times New Roman" w:hAnsi="Verdana" w:cs="Times New Roman"/>
          <w:sz w:val="18"/>
          <w:szCs w:val="17"/>
        </w:rPr>
      </w:pPr>
      <w:r w:rsidRPr="004B4366">
        <w:rPr>
          <w:rFonts w:ascii="Verdana" w:eastAsia="Times New Roman" w:hAnsi="Verdana" w:cs="Times New Roman"/>
          <w:sz w:val="18"/>
          <w:szCs w:val="17"/>
        </w:rPr>
        <w:tab/>
      </w:r>
      <w:r w:rsidR="0066457A" w:rsidRPr="004B4366">
        <w:rPr>
          <w:rFonts w:ascii="Verdana" w:eastAsia="Times New Roman" w:hAnsi="Verdana" w:cs="Times New Roman"/>
          <w:sz w:val="18"/>
          <w:szCs w:val="17"/>
        </w:rPr>
        <w:t>8</w:t>
      </w:r>
      <w:r w:rsidRPr="004B4366">
        <w:rPr>
          <w:rFonts w:ascii="Verdana" w:eastAsia="Times New Roman" w:hAnsi="Verdana" w:cs="Times New Roman"/>
          <w:sz w:val="18"/>
          <w:szCs w:val="17"/>
        </w:rPr>
        <w:tab/>
      </w:r>
      <w:r w:rsidR="0066457A" w:rsidRPr="004B4366">
        <w:rPr>
          <w:rFonts w:ascii="Verdana" w:eastAsia="Times New Roman" w:hAnsi="Verdana" w:cs="Times New Roman"/>
          <w:sz w:val="18"/>
          <w:szCs w:val="17"/>
        </w:rPr>
        <w:t>6</w:t>
      </w:r>
      <w:r w:rsidRPr="004B4366">
        <w:rPr>
          <w:rFonts w:ascii="Verdana" w:eastAsia="Times New Roman" w:hAnsi="Verdana" w:cs="Times New Roman"/>
          <w:sz w:val="18"/>
          <w:szCs w:val="17"/>
        </w:rPr>
        <w:tab/>
      </w:r>
      <w:r w:rsidR="00CC0936" w:rsidRPr="004B4366">
        <w:rPr>
          <w:rFonts w:ascii="Verdana" w:eastAsia="Times New Roman" w:hAnsi="Verdana" w:cs="Times New Roman"/>
          <w:sz w:val="18"/>
          <w:szCs w:val="17"/>
        </w:rPr>
        <w:t>10</w:t>
      </w:r>
      <w:r w:rsidRPr="004B4366">
        <w:rPr>
          <w:rFonts w:ascii="Verdana" w:eastAsia="Times New Roman" w:hAnsi="Verdana" w:cs="Times New Roman"/>
          <w:sz w:val="18"/>
          <w:szCs w:val="17"/>
        </w:rPr>
        <w:tab/>
        <w:t>Yes</w:t>
      </w:r>
    </w:p>
    <w:p w:rsidR="006660B0" w:rsidRPr="004B4366" w:rsidRDefault="006660B0" w:rsidP="006660B0">
      <w:pPr>
        <w:tabs>
          <w:tab w:val="center" w:pos="720"/>
          <w:tab w:val="center" w:pos="2160"/>
          <w:tab w:val="center" w:pos="3600"/>
          <w:tab w:val="left" w:pos="4410"/>
        </w:tabs>
        <w:rPr>
          <w:rFonts w:ascii="Verdana" w:eastAsia="Times New Roman" w:hAnsi="Verdana" w:cs="Times New Roman"/>
          <w:sz w:val="18"/>
          <w:szCs w:val="17"/>
        </w:rPr>
      </w:pPr>
      <w:r w:rsidRPr="004B4366">
        <w:rPr>
          <w:rFonts w:ascii="Verdana" w:eastAsia="Times New Roman" w:hAnsi="Verdana" w:cs="Times New Roman"/>
          <w:sz w:val="18"/>
          <w:szCs w:val="17"/>
        </w:rPr>
        <w:tab/>
      </w:r>
      <w:r w:rsidR="0066457A" w:rsidRPr="004B4366">
        <w:rPr>
          <w:rFonts w:ascii="Verdana" w:eastAsia="Times New Roman" w:hAnsi="Verdana" w:cs="Times New Roman"/>
          <w:sz w:val="18"/>
          <w:szCs w:val="17"/>
        </w:rPr>
        <w:t>91</w:t>
      </w:r>
      <w:r w:rsidRPr="004B4366">
        <w:rPr>
          <w:rFonts w:ascii="Verdana" w:eastAsia="Times New Roman" w:hAnsi="Verdana" w:cs="Times New Roman"/>
          <w:sz w:val="18"/>
          <w:szCs w:val="17"/>
        </w:rPr>
        <w:tab/>
      </w:r>
      <w:r w:rsidR="0066457A" w:rsidRPr="004B4366">
        <w:rPr>
          <w:rFonts w:ascii="Verdana" w:eastAsia="Times New Roman" w:hAnsi="Verdana" w:cs="Times New Roman"/>
          <w:sz w:val="18"/>
          <w:szCs w:val="17"/>
        </w:rPr>
        <w:t>94</w:t>
      </w:r>
      <w:r w:rsidRPr="004B4366">
        <w:rPr>
          <w:rFonts w:ascii="Verdana" w:eastAsia="Times New Roman" w:hAnsi="Verdana" w:cs="Times New Roman"/>
          <w:sz w:val="18"/>
          <w:szCs w:val="17"/>
        </w:rPr>
        <w:tab/>
      </w:r>
      <w:r w:rsidR="00CC0936" w:rsidRPr="004B4366">
        <w:rPr>
          <w:rFonts w:ascii="Verdana" w:eastAsia="Times New Roman" w:hAnsi="Verdana" w:cs="Times New Roman"/>
          <w:sz w:val="18"/>
          <w:szCs w:val="17"/>
        </w:rPr>
        <w:t>90</w:t>
      </w:r>
      <w:r w:rsidRPr="004B4366">
        <w:rPr>
          <w:rFonts w:ascii="Verdana" w:eastAsia="Times New Roman" w:hAnsi="Verdana" w:cs="Times New Roman"/>
          <w:sz w:val="18"/>
          <w:szCs w:val="17"/>
        </w:rPr>
        <w:tab/>
        <w:t>No</w:t>
      </w:r>
    </w:p>
    <w:p w:rsidR="006660B0" w:rsidRPr="00A5758F" w:rsidRDefault="006660B0" w:rsidP="006660B0">
      <w:pPr>
        <w:tabs>
          <w:tab w:val="center" w:pos="720"/>
          <w:tab w:val="center" w:pos="2160"/>
          <w:tab w:val="center" w:pos="3600"/>
          <w:tab w:val="left" w:pos="4410"/>
        </w:tabs>
        <w:rPr>
          <w:rFonts w:ascii="Verdana" w:eastAsia="Times New Roman" w:hAnsi="Verdana" w:cs="Times New Roman"/>
          <w:b/>
          <w:sz w:val="18"/>
          <w:szCs w:val="17"/>
        </w:rPr>
      </w:pPr>
      <w:r w:rsidRPr="004B4366">
        <w:rPr>
          <w:rFonts w:ascii="Verdana" w:eastAsia="Times New Roman" w:hAnsi="Verdana" w:cs="Times New Roman"/>
          <w:sz w:val="18"/>
          <w:szCs w:val="17"/>
        </w:rPr>
        <w:tab/>
      </w:r>
      <w:r w:rsidR="0066457A" w:rsidRPr="004B4366">
        <w:rPr>
          <w:rFonts w:ascii="Verdana" w:eastAsia="Times New Roman" w:hAnsi="Verdana" w:cs="Times New Roman"/>
          <w:sz w:val="18"/>
          <w:szCs w:val="17"/>
        </w:rPr>
        <w:t>1</w:t>
      </w:r>
      <w:r w:rsidRPr="004B4366">
        <w:rPr>
          <w:rFonts w:ascii="Verdana" w:eastAsia="Times New Roman" w:hAnsi="Verdana" w:cs="Times New Roman"/>
          <w:sz w:val="18"/>
          <w:szCs w:val="17"/>
        </w:rPr>
        <w:tab/>
      </w:r>
      <w:r w:rsidR="00CB3255" w:rsidRPr="004B4366">
        <w:rPr>
          <w:rFonts w:ascii="Verdana" w:eastAsia="Times New Roman" w:hAnsi="Verdana" w:cs="Times New Roman"/>
          <w:sz w:val="18"/>
          <w:szCs w:val="17"/>
        </w:rPr>
        <w:t>0</w:t>
      </w:r>
      <w:r w:rsidRPr="004B4366">
        <w:rPr>
          <w:rFonts w:ascii="Verdana" w:eastAsia="Times New Roman" w:hAnsi="Verdana" w:cs="Times New Roman"/>
          <w:sz w:val="18"/>
          <w:szCs w:val="17"/>
        </w:rPr>
        <w:tab/>
      </w:r>
      <w:r w:rsidR="00CC0936" w:rsidRPr="004B4366">
        <w:rPr>
          <w:rFonts w:ascii="Verdana" w:eastAsia="Times New Roman" w:hAnsi="Verdana" w:cs="Times New Roman"/>
          <w:sz w:val="18"/>
          <w:szCs w:val="17"/>
        </w:rPr>
        <w:t>*</w:t>
      </w:r>
      <w:r w:rsidRPr="004B4366">
        <w:rPr>
          <w:rFonts w:ascii="Verdana" w:eastAsia="Times New Roman" w:hAnsi="Verdana" w:cs="Times New Roman"/>
          <w:sz w:val="18"/>
          <w:szCs w:val="17"/>
        </w:rPr>
        <w:tab/>
      </w:r>
      <w:proofErr w:type="gramStart"/>
      <w:r w:rsidRPr="004B4366">
        <w:rPr>
          <w:rFonts w:ascii="Verdana" w:eastAsia="Times New Roman" w:hAnsi="Verdana" w:cs="Times New Roman"/>
          <w:sz w:val="18"/>
          <w:szCs w:val="17"/>
        </w:rPr>
        <w:t>Don’t</w:t>
      </w:r>
      <w:proofErr w:type="gramEnd"/>
      <w:r w:rsidRPr="004B4366">
        <w:rPr>
          <w:rFonts w:ascii="Verdana" w:eastAsia="Times New Roman" w:hAnsi="Verdana" w:cs="Times New Roman"/>
          <w:sz w:val="18"/>
          <w:szCs w:val="17"/>
        </w:rPr>
        <w:t xml:space="preserve"> know/Refused </w:t>
      </w:r>
      <w:r w:rsidRPr="004B4366">
        <w:rPr>
          <w:rFonts w:ascii="Verdana" w:eastAsia="Times New Roman" w:hAnsi="Verdana" w:cs="Times New Roman"/>
          <w:b/>
          <w:sz w:val="18"/>
          <w:szCs w:val="17"/>
        </w:rPr>
        <w:t>(VOL.)</w:t>
      </w:r>
    </w:p>
    <w:p w:rsidR="006660B0" w:rsidRPr="00A5758F" w:rsidRDefault="006660B0" w:rsidP="006660B0">
      <w:pPr>
        <w:rPr>
          <w:rFonts w:ascii="Verdana" w:eastAsia="Times New Roman" w:hAnsi="Verdana" w:cs="Arial"/>
          <w:b/>
          <w:sz w:val="20"/>
          <w:szCs w:val="18"/>
        </w:rPr>
      </w:pPr>
    </w:p>
    <w:p w:rsidR="00791843" w:rsidRDefault="00791843">
      <w:pPr>
        <w:rPr>
          <w:rFonts w:ascii="Verdana" w:eastAsia="Times New Roman" w:hAnsi="Verdana" w:cs="Times New Roman"/>
          <w:b/>
          <w:sz w:val="18"/>
          <w:szCs w:val="17"/>
        </w:rPr>
      </w:pPr>
      <w:r>
        <w:rPr>
          <w:rFonts w:ascii="Verdana" w:eastAsia="Times New Roman" w:hAnsi="Verdana" w:cs="Times New Roman"/>
          <w:b/>
          <w:sz w:val="18"/>
          <w:szCs w:val="17"/>
        </w:rPr>
        <w:br w:type="page"/>
      </w:r>
    </w:p>
    <w:p w:rsidR="00F45525" w:rsidRPr="00A5758F" w:rsidRDefault="00F45525" w:rsidP="00F45525">
      <w:pPr>
        <w:rPr>
          <w:rFonts w:ascii="Verdana" w:eastAsia="Times New Roman" w:hAnsi="Verdana" w:cs="Times New Roman"/>
          <w:b/>
          <w:sz w:val="18"/>
          <w:szCs w:val="17"/>
        </w:rPr>
      </w:pPr>
      <w:r w:rsidRPr="00A5758F">
        <w:rPr>
          <w:rFonts w:ascii="Verdana" w:eastAsia="Times New Roman" w:hAnsi="Verdana" w:cs="Times New Roman"/>
          <w:b/>
          <w:sz w:val="18"/>
          <w:szCs w:val="17"/>
        </w:rPr>
        <w:lastRenderedPageBreak/>
        <w:t>ASK ALL:</w:t>
      </w:r>
    </w:p>
    <w:p w:rsidR="00F45525" w:rsidRPr="00A5758F" w:rsidRDefault="00F45525" w:rsidP="00F45525">
      <w:pPr>
        <w:ind w:left="720" w:hanging="720"/>
        <w:rPr>
          <w:rFonts w:ascii="Verdana" w:eastAsia="Times New Roman" w:hAnsi="Verdana" w:cs="Times New Roman"/>
          <w:sz w:val="18"/>
          <w:szCs w:val="17"/>
        </w:rPr>
      </w:pPr>
      <w:r w:rsidRPr="00A5758F">
        <w:rPr>
          <w:rFonts w:ascii="Verdana" w:eastAsia="Times New Roman" w:hAnsi="Verdana" w:cs="Times New Roman"/>
          <w:sz w:val="18"/>
          <w:szCs w:val="17"/>
        </w:rPr>
        <w:t>PARTY</w:t>
      </w:r>
      <w:r w:rsidRPr="00A5758F">
        <w:rPr>
          <w:rFonts w:ascii="Verdana" w:eastAsia="Times New Roman" w:hAnsi="Verdana" w:cs="Times New Roman"/>
          <w:sz w:val="18"/>
          <w:szCs w:val="17"/>
        </w:rPr>
        <w:tab/>
        <w:t xml:space="preserve">In politics TODAY, do you consider yourself a Republican, Democrat, or independent? </w:t>
      </w:r>
    </w:p>
    <w:p w:rsidR="00F45525" w:rsidRPr="00A5758F" w:rsidRDefault="00F45525" w:rsidP="00F45525">
      <w:pPr>
        <w:rPr>
          <w:rFonts w:ascii="Verdana" w:eastAsia="Times New Roman" w:hAnsi="Verdana" w:cs="Times New Roman"/>
          <w:b/>
          <w:sz w:val="18"/>
          <w:szCs w:val="17"/>
        </w:rPr>
      </w:pPr>
      <w:r w:rsidRPr="00A5758F">
        <w:rPr>
          <w:rFonts w:ascii="Verdana" w:eastAsia="Times New Roman" w:hAnsi="Verdana" w:cs="Times New Roman"/>
          <w:b/>
          <w:sz w:val="18"/>
          <w:szCs w:val="17"/>
        </w:rPr>
        <w:t>ASK IF INDEP/NO PREF/OTHER/DK/REF (PARTY=3</w:t>
      </w:r>
      <w:proofErr w:type="gramStart"/>
      <w:r w:rsidRPr="00A5758F">
        <w:rPr>
          <w:rFonts w:ascii="Verdana" w:eastAsia="Times New Roman" w:hAnsi="Verdana" w:cs="Times New Roman"/>
          <w:b/>
          <w:sz w:val="18"/>
          <w:szCs w:val="17"/>
        </w:rPr>
        <w:t>,4,5,9</w:t>
      </w:r>
      <w:proofErr w:type="gramEnd"/>
      <w:r w:rsidRPr="00A5758F">
        <w:rPr>
          <w:rFonts w:ascii="Verdana" w:eastAsia="Times New Roman" w:hAnsi="Verdana" w:cs="Times New Roman"/>
          <w:b/>
          <w:sz w:val="18"/>
          <w:szCs w:val="17"/>
        </w:rPr>
        <w:t>):</w:t>
      </w:r>
    </w:p>
    <w:p w:rsidR="00F45525" w:rsidRPr="00A5758F" w:rsidRDefault="00F45525" w:rsidP="00F45525">
      <w:pPr>
        <w:ind w:left="1440" w:hanging="1440"/>
        <w:rPr>
          <w:rFonts w:ascii="Verdana" w:eastAsia="Times New Roman" w:hAnsi="Verdana" w:cs="Times New Roman"/>
          <w:sz w:val="18"/>
          <w:szCs w:val="17"/>
        </w:rPr>
      </w:pPr>
      <w:r w:rsidRPr="00A5758F">
        <w:rPr>
          <w:rFonts w:ascii="Verdana" w:eastAsia="Times New Roman" w:hAnsi="Verdana" w:cs="Times New Roman"/>
          <w:sz w:val="18"/>
          <w:szCs w:val="17"/>
        </w:rPr>
        <w:t>PARTYLN</w:t>
      </w:r>
      <w:r w:rsidRPr="00A5758F">
        <w:rPr>
          <w:rFonts w:ascii="Verdana" w:eastAsia="Times New Roman" w:hAnsi="Verdana" w:cs="Times New Roman"/>
          <w:sz w:val="18"/>
          <w:szCs w:val="17"/>
        </w:rPr>
        <w:tab/>
        <w:t xml:space="preserve">As of today do you lean more to the Republican Party or more to the Democratic Party? </w:t>
      </w:r>
    </w:p>
    <w:p w:rsidR="00F45525" w:rsidRPr="00A5758F" w:rsidRDefault="00F45525" w:rsidP="00F45525">
      <w:pPr>
        <w:ind w:left="1440" w:hanging="1440"/>
        <w:rPr>
          <w:rFonts w:ascii="Verdana" w:eastAsia="Times New Roman" w:hAnsi="Verdana" w:cs="Times New Roman"/>
          <w:sz w:val="18"/>
          <w:szCs w:val="17"/>
        </w:rPr>
      </w:pPr>
    </w:p>
    <w:p w:rsidR="000F43FF" w:rsidRPr="000F43FF" w:rsidRDefault="000F43FF" w:rsidP="0038652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t>Web-</w:t>
      </w:r>
    </w:p>
    <w:p w:rsidR="000F43FF" w:rsidRPr="000F43FF" w:rsidRDefault="000F43FF" w:rsidP="0038652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
          <w:sz w:val="18"/>
          <w:szCs w:val="17"/>
        </w:rPr>
      </w:pP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r>
      <w:r w:rsidRPr="000F43FF">
        <w:rPr>
          <w:rFonts w:ascii="Verdana" w:eastAsia="Times New Roman" w:hAnsi="Verdana" w:cs="Times New Roman"/>
          <w:i/>
          <w:sz w:val="18"/>
          <w:szCs w:val="17"/>
        </w:rPr>
        <w:tab/>
        <w:t>Phone-</w:t>
      </w:r>
      <w:r w:rsidRPr="000F43FF">
        <w:rPr>
          <w:rFonts w:ascii="Verdana" w:eastAsia="Times New Roman" w:hAnsi="Verdana" w:cs="Times New Roman"/>
          <w:i/>
          <w:sz w:val="18"/>
          <w:szCs w:val="17"/>
        </w:rPr>
        <w:tab/>
        <w:t>Phone-</w:t>
      </w:r>
      <w:r w:rsidRPr="000F43FF">
        <w:rPr>
          <w:rFonts w:ascii="Verdana" w:eastAsia="Times New Roman" w:hAnsi="Verdana" w:cs="Times New Roman"/>
          <w:i/>
          <w:sz w:val="18"/>
          <w:szCs w:val="17"/>
        </w:rPr>
        <w:tab/>
        <w:t>only</w:t>
      </w:r>
    </w:p>
    <w:p w:rsidR="00CA1659" w:rsidRDefault="00CA1659" w:rsidP="0038652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000F43FF" w:rsidRPr="000F43FF">
        <w:rPr>
          <w:rFonts w:ascii="Verdana" w:eastAsia="Times New Roman" w:hAnsi="Verdana" w:cs="Times New Roman"/>
          <w:i/>
          <w:sz w:val="18"/>
          <w:szCs w:val="17"/>
        </w:rPr>
        <w:t>only</w:t>
      </w:r>
      <w:proofErr w:type="gramEnd"/>
      <w:r w:rsidRPr="000F43FF">
        <w:rPr>
          <w:rFonts w:ascii="Verdana" w:eastAsia="Times New Roman" w:hAnsi="Verdana" w:cs="Times New Roman"/>
          <w:i/>
          <w:sz w:val="18"/>
          <w:szCs w:val="17"/>
        </w:rPr>
        <w:tab/>
      </w:r>
      <w:proofErr w:type="spellStart"/>
      <w:r w:rsidR="000F43FF" w:rsidRPr="000F43FF">
        <w:rPr>
          <w:rFonts w:ascii="Verdana" w:eastAsia="Times New Roman" w:hAnsi="Verdana" w:cs="Times New Roman"/>
          <w:i/>
          <w:sz w:val="18"/>
          <w:szCs w:val="17"/>
        </w:rPr>
        <w:t>only</w:t>
      </w:r>
      <w:proofErr w:type="spellEnd"/>
      <w:r>
        <w:rPr>
          <w:rFonts w:ascii="Verdana" w:eastAsia="Times New Roman" w:hAnsi="Verdana" w:cs="Times New Roman"/>
          <w:sz w:val="18"/>
          <w:szCs w:val="17"/>
        </w:rPr>
        <w:tab/>
      </w:r>
      <w:r w:rsidRPr="00A5758F">
        <w:rPr>
          <w:rFonts w:ascii="Verdana" w:eastAsia="Times New Roman" w:hAnsi="Verdana" w:cs="Times New Roman"/>
          <w:b/>
          <w:sz w:val="18"/>
          <w:szCs w:val="17"/>
        </w:rPr>
        <w:t>(VOL.)</w:t>
      </w:r>
    </w:p>
    <w:p w:rsidR="00CA1659" w:rsidRPr="00CA1659" w:rsidRDefault="00CA1659" w:rsidP="0038652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proofErr w:type="gramStart"/>
      <w:r w:rsidRPr="00A5758F">
        <w:rPr>
          <w:rFonts w:ascii="Verdana" w:eastAsia="Times New Roman" w:hAnsi="Verdana" w:cs="Times New Roman"/>
          <w:b/>
          <w:sz w:val="18"/>
          <w:szCs w:val="17"/>
        </w:rPr>
        <w:t>(VOL.)</w:t>
      </w:r>
      <w:proofErr w:type="gramEnd"/>
      <w:r>
        <w:rPr>
          <w:rFonts w:ascii="Verdana" w:eastAsia="Times New Roman" w:hAnsi="Verdana" w:cs="Times New Roman"/>
          <w:b/>
          <w:sz w:val="18"/>
          <w:szCs w:val="17"/>
        </w:rPr>
        <w:tab/>
      </w:r>
      <w:proofErr w:type="gramStart"/>
      <w:r w:rsidRPr="00A5758F">
        <w:rPr>
          <w:rFonts w:ascii="Verdana" w:eastAsia="Times New Roman" w:hAnsi="Verdana" w:cs="Times New Roman"/>
          <w:b/>
          <w:sz w:val="18"/>
          <w:szCs w:val="17"/>
        </w:rPr>
        <w:t>(VOL.)</w:t>
      </w:r>
      <w:proofErr w:type="gramEnd"/>
      <w:r>
        <w:rPr>
          <w:rFonts w:ascii="Verdana" w:eastAsia="Times New Roman" w:hAnsi="Verdana" w:cs="Times New Roman"/>
          <w:b/>
          <w:sz w:val="18"/>
          <w:szCs w:val="17"/>
        </w:rPr>
        <w:tab/>
      </w:r>
      <w:r>
        <w:rPr>
          <w:rFonts w:ascii="Verdana" w:eastAsia="Times New Roman" w:hAnsi="Verdana" w:cs="Times New Roman"/>
          <w:sz w:val="18"/>
          <w:szCs w:val="17"/>
        </w:rPr>
        <w:t>Some-</w:t>
      </w:r>
    </w:p>
    <w:p w:rsidR="00F4199F" w:rsidRDefault="00F4199F" w:rsidP="0038652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sz w:val="18"/>
          <w:szCs w:val="17"/>
        </w:rPr>
      </w:pP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r>
      <w:r>
        <w:rPr>
          <w:rFonts w:ascii="Verdana" w:eastAsia="Times New Roman" w:hAnsi="Verdana" w:cs="Times New Roman"/>
          <w:sz w:val="18"/>
          <w:szCs w:val="17"/>
        </w:rPr>
        <w:tab/>
        <w:t>No</w:t>
      </w:r>
      <w:r>
        <w:rPr>
          <w:rFonts w:ascii="Verdana" w:eastAsia="Times New Roman" w:hAnsi="Verdana" w:cs="Times New Roman"/>
          <w:sz w:val="18"/>
          <w:szCs w:val="17"/>
        </w:rPr>
        <w:tab/>
        <w:t>Other</w:t>
      </w:r>
      <w:r>
        <w:rPr>
          <w:rFonts w:ascii="Verdana" w:eastAsia="Times New Roman" w:hAnsi="Verdana" w:cs="Times New Roman"/>
          <w:sz w:val="18"/>
          <w:szCs w:val="17"/>
        </w:rPr>
        <w:tab/>
        <w:t>thing</w:t>
      </w:r>
      <w:r>
        <w:rPr>
          <w:rFonts w:ascii="Verdana" w:eastAsia="Times New Roman" w:hAnsi="Verdana" w:cs="Times New Roman"/>
          <w:sz w:val="18"/>
          <w:szCs w:val="17"/>
        </w:rPr>
        <w:tab/>
      </w:r>
      <w:r w:rsidRPr="00A5758F">
        <w:rPr>
          <w:rFonts w:ascii="Verdana" w:eastAsia="Times New Roman" w:hAnsi="Verdana" w:cs="Times New Roman"/>
          <w:b/>
          <w:sz w:val="18"/>
          <w:szCs w:val="17"/>
        </w:rPr>
        <w:t>(VOL.)</w:t>
      </w:r>
      <w:r>
        <w:rPr>
          <w:rFonts w:ascii="Verdana" w:eastAsia="Times New Roman" w:hAnsi="Verdana" w:cs="Times New Roman"/>
          <w:b/>
          <w:sz w:val="18"/>
          <w:szCs w:val="17"/>
        </w:rPr>
        <w:tab/>
      </w:r>
      <w:r w:rsidRPr="00F4199F">
        <w:rPr>
          <w:rFonts w:ascii="Verdana" w:eastAsia="Times New Roman" w:hAnsi="Verdana" w:cs="Times New Roman"/>
          <w:sz w:val="18"/>
          <w:szCs w:val="17"/>
        </w:rPr>
        <w:t>Lean</w:t>
      </w:r>
      <w:r w:rsidRPr="00F4199F">
        <w:rPr>
          <w:rFonts w:ascii="Verdana" w:eastAsia="Times New Roman" w:hAnsi="Verdana" w:cs="Times New Roman"/>
          <w:sz w:val="18"/>
          <w:szCs w:val="17"/>
        </w:rPr>
        <w:tab/>
      </w:r>
      <w:proofErr w:type="spellStart"/>
      <w:r w:rsidRPr="00F4199F">
        <w:rPr>
          <w:rFonts w:ascii="Verdana" w:eastAsia="Times New Roman" w:hAnsi="Verdana" w:cs="Times New Roman"/>
          <w:sz w:val="18"/>
          <w:szCs w:val="17"/>
        </w:rPr>
        <w:t>Lean</w:t>
      </w:r>
      <w:proofErr w:type="spellEnd"/>
    </w:p>
    <w:p w:rsidR="00B30DCC" w:rsidRDefault="00F45525" w:rsidP="00B30DCC">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A5758F">
        <w:rPr>
          <w:rFonts w:ascii="Verdana" w:eastAsia="Times New Roman" w:hAnsi="Verdana" w:cs="Times New Roman"/>
          <w:sz w:val="18"/>
          <w:szCs w:val="17"/>
        </w:rPr>
        <w:tab/>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Republican</w:t>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Democrat</w:t>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Independent</w:t>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preference</w:t>
      </w:r>
      <w:r w:rsidRPr="00A5758F">
        <w:rPr>
          <w:rFonts w:ascii="Verdana" w:eastAsia="Times New Roman" w:hAnsi="Verdana" w:cs="Times New Roman"/>
          <w:sz w:val="18"/>
          <w:szCs w:val="17"/>
        </w:rPr>
        <w:tab/>
      </w:r>
      <w:r w:rsidRPr="00A5758F">
        <w:rPr>
          <w:rFonts w:ascii="Verdana" w:eastAsia="Times New Roman" w:hAnsi="Verdana" w:cs="Times New Roman"/>
          <w:sz w:val="18"/>
          <w:szCs w:val="17"/>
          <w:u w:val="single"/>
        </w:rPr>
        <w:t>party</w:t>
      </w:r>
      <w:r w:rsidRPr="00A5758F">
        <w:rPr>
          <w:rFonts w:ascii="Verdana" w:eastAsia="Times New Roman" w:hAnsi="Verdana" w:cs="Times New Roman"/>
          <w:sz w:val="18"/>
          <w:szCs w:val="17"/>
        </w:rPr>
        <w:tab/>
      </w:r>
      <w:r w:rsidR="00F4199F" w:rsidRPr="00CA1659">
        <w:rPr>
          <w:rFonts w:ascii="Verdana" w:eastAsia="Times New Roman" w:hAnsi="Verdana" w:cs="Times New Roman"/>
          <w:sz w:val="18"/>
          <w:szCs w:val="17"/>
          <w:u w:val="single"/>
        </w:rPr>
        <w:t>else</w:t>
      </w:r>
      <w:r w:rsidR="00F4199F">
        <w:rPr>
          <w:rFonts w:ascii="Verdana" w:eastAsia="Times New Roman" w:hAnsi="Verdana" w:cs="Times New Roman"/>
          <w:sz w:val="18"/>
          <w:szCs w:val="17"/>
        </w:rPr>
        <w:tab/>
      </w:r>
      <w:r w:rsidR="00F4199F">
        <w:rPr>
          <w:rFonts w:ascii="Verdana" w:eastAsia="Times New Roman" w:hAnsi="Verdana" w:cs="Times New Roman"/>
          <w:sz w:val="18"/>
          <w:szCs w:val="17"/>
          <w:u w:val="single"/>
        </w:rPr>
        <w:t>DK/Ref</w:t>
      </w:r>
      <w:r w:rsidR="00F4199F">
        <w:rPr>
          <w:rFonts w:ascii="Verdana" w:eastAsia="Times New Roman" w:hAnsi="Verdana" w:cs="Times New Roman"/>
          <w:sz w:val="18"/>
          <w:szCs w:val="17"/>
        </w:rPr>
        <w:tab/>
      </w:r>
      <w:r w:rsidRPr="00A5758F">
        <w:rPr>
          <w:rFonts w:ascii="Verdana" w:eastAsia="Times New Roman" w:hAnsi="Verdana" w:cs="Times New Roman"/>
          <w:iCs/>
          <w:sz w:val="18"/>
          <w:szCs w:val="17"/>
          <w:u w:val="single"/>
        </w:rPr>
        <w:t>Rep</w:t>
      </w:r>
      <w:r w:rsidRPr="00A5758F">
        <w:rPr>
          <w:rFonts w:ascii="Verdana" w:eastAsia="Times New Roman" w:hAnsi="Verdana" w:cs="Times New Roman"/>
          <w:iCs/>
          <w:sz w:val="18"/>
          <w:szCs w:val="17"/>
        </w:rPr>
        <w:tab/>
      </w:r>
      <w:r w:rsidRPr="00A5758F">
        <w:rPr>
          <w:rFonts w:ascii="Verdana" w:eastAsia="Times New Roman" w:hAnsi="Verdana" w:cs="Times New Roman"/>
          <w:iCs/>
          <w:sz w:val="18"/>
          <w:szCs w:val="17"/>
          <w:u w:val="single"/>
        </w:rPr>
        <w:t>Dem</w:t>
      </w:r>
      <w:r w:rsidRPr="00A5758F">
        <w:rPr>
          <w:rFonts w:ascii="Verdana" w:hAnsi="Verdana" w:cs="Arial"/>
          <w:b/>
          <w:sz w:val="18"/>
          <w:szCs w:val="18"/>
        </w:rPr>
        <w:tab/>
      </w:r>
      <w:r w:rsidRPr="00A5758F">
        <w:rPr>
          <w:rFonts w:ascii="Verdana" w:hAnsi="Verdana" w:cs="Arial"/>
          <w:sz w:val="18"/>
          <w:szCs w:val="18"/>
        </w:rPr>
        <w:t xml:space="preserve">Jul 7-Aug 4, 2014 </w:t>
      </w:r>
    </w:p>
    <w:p w:rsidR="008275D2" w:rsidRDefault="00B30DCC" w:rsidP="008275D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B30DCC">
        <w:rPr>
          <w:rFonts w:ascii="Verdana" w:eastAsia="Times New Roman" w:hAnsi="Verdana" w:cs="Times New Roman"/>
          <w:iCs/>
          <w:sz w:val="18"/>
          <w:szCs w:val="17"/>
        </w:rPr>
        <w:tab/>
      </w:r>
      <w:r w:rsidR="00F4199F">
        <w:rPr>
          <w:rFonts w:ascii="Verdana" w:hAnsi="Verdana" w:cs="Arial"/>
          <w:sz w:val="18"/>
          <w:szCs w:val="18"/>
        </w:rPr>
        <w:t xml:space="preserve">   </w:t>
      </w:r>
      <w:r w:rsidR="00F45525" w:rsidRPr="00A5758F">
        <w:rPr>
          <w:rFonts w:ascii="Verdana" w:hAnsi="Verdana" w:cs="Arial"/>
          <w:sz w:val="18"/>
          <w:szCs w:val="18"/>
        </w:rPr>
        <w:t>[N</w:t>
      </w:r>
      <w:r w:rsidR="00F45525" w:rsidRPr="00A5758F">
        <w:rPr>
          <w:rFonts w:ascii="Verdana" w:eastAsia="Times New Roman" w:hAnsi="Verdana" w:cs="Times New Roman"/>
          <w:sz w:val="18"/>
          <w:szCs w:val="17"/>
        </w:rPr>
        <w:t>=</w:t>
      </w:r>
      <w:r w:rsidR="00316572" w:rsidRPr="00A5758F">
        <w:rPr>
          <w:rFonts w:ascii="Verdana" w:eastAsia="Times New Roman" w:hAnsi="Verdana" w:cs="Times New Roman"/>
          <w:sz w:val="18"/>
          <w:szCs w:val="17"/>
        </w:rPr>
        <w:t>3,351</w:t>
      </w:r>
      <w:r w:rsidR="00F45525" w:rsidRPr="00A5758F">
        <w:rPr>
          <w:rFonts w:ascii="Verdana" w:eastAsia="Times New Roman" w:hAnsi="Verdana" w:cs="Times New Roman"/>
          <w:sz w:val="18"/>
          <w:szCs w:val="17"/>
        </w:rPr>
        <w:t>]</w:t>
      </w:r>
      <w:r w:rsidR="00B46964" w:rsidRPr="00A5758F">
        <w:rPr>
          <w:rFonts w:ascii="Verdana" w:eastAsia="Times New Roman" w:hAnsi="Verdana" w:cs="Times New Roman"/>
          <w:sz w:val="18"/>
          <w:szCs w:val="17"/>
        </w:rPr>
        <w:tab/>
        <w:t>24</w:t>
      </w:r>
      <w:r w:rsidR="00B46964" w:rsidRPr="00A5758F">
        <w:rPr>
          <w:rFonts w:ascii="Verdana" w:eastAsia="Times New Roman" w:hAnsi="Verdana" w:cs="Times New Roman"/>
          <w:sz w:val="18"/>
          <w:szCs w:val="17"/>
        </w:rPr>
        <w:tab/>
        <w:t>32</w:t>
      </w:r>
      <w:r w:rsidR="00B46964" w:rsidRPr="00A5758F">
        <w:rPr>
          <w:rFonts w:ascii="Verdana" w:eastAsia="Times New Roman" w:hAnsi="Verdana" w:cs="Times New Roman"/>
          <w:sz w:val="18"/>
          <w:szCs w:val="17"/>
        </w:rPr>
        <w:tab/>
        <w:t>38</w:t>
      </w:r>
      <w:r w:rsidR="00B46964" w:rsidRPr="00A5758F">
        <w:rPr>
          <w:rFonts w:ascii="Verdana" w:eastAsia="Times New Roman" w:hAnsi="Verdana" w:cs="Times New Roman"/>
          <w:sz w:val="18"/>
          <w:szCs w:val="17"/>
        </w:rPr>
        <w:tab/>
        <w:t>1</w:t>
      </w:r>
      <w:r w:rsidR="00B46964" w:rsidRPr="00A5758F">
        <w:rPr>
          <w:rFonts w:ascii="Verdana" w:eastAsia="Times New Roman" w:hAnsi="Verdana" w:cs="Times New Roman"/>
          <w:sz w:val="18"/>
          <w:szCs w:val="17"/>
        </w:rPr>
        <w:tab/>
      </w:r>
      <w:r w:rsidR="008275D2">
        <w:rPr>
          <w:rFonts w:ascii="Verdana" w:eastAsia="Times New Roman" w:hAnsi="Verdana" w:cs="Times New Roman"/>
          <w:sz w:val="18"/>
          <w:szCs w:val="17"/>
        </w:rPr>
        <w:t>*</w:t>
      </w:r>
      <w:r w:rsidR="008275D2">
        <w:rPr>
          <w:rFonts w:ascii="Verdana" w:eastAsia="Times New Roman" w:hAnsi="Verdana" w:cs="Times New Roman"/>
          <w:sz w:val="18"/>
          <w:szCs w:val="17"/>
        </w:rPr>
        <w:tab/>
      </w:r>
      <w:r w:rsidR="00B46964" w:rsidRPr="00A5758F">
        <w:rPr>
          <w:rFonts w:ascii="Verdana" w:eastAsia="Times New Roman" w:hAnsi="Verdana" w:cs="Times New Roman"/>
          <w:sz w:val="18"/>
          <w:szCs w:val="17"/>
        </w:rPr>
        <w:t>3</w:t>
      </w:r>
      <w:r w:rsidR="00B46964" w:rsidRPr="00A5758F">
        <w:rPr>
          <w:rFonts w:ascii="Verdana" w:eastAsia="Times New Roman" w:hAnsi="Verdana" w:cs="Times New Roman"/>
          <w:sz w:val="18"/>
          <w:szCs w:val="17"/>
        </w:rPr>
        <w:tab/>
        <w:t>1</w:t>
      </w:r>
      <w:r w:rsidR="00B71BFB" w:rsidRPr="00A5758F">
        <w:rPr>
          <w:rFonts w:ascii="Verdana" w:eastAsia="Times New Roman" w:hAnsi="Verdana" w:cs="Times New Roman"/>
          <w:sz w:val="18"/>
          <w:szCs w:val="17"/>
        </w:rPr>
        <w:tab/>
        <w:t>19</w:t>
      </w:r>
      <w:r w:rsidR="00B71BFB" w:rsidRPr="00A5758F">
        <w:rPr>
          <w:rFonts w:ascii="Verdana" w:eastAsia="Times New Roman" w:hAnsi="Verdana" w:cs="Times New Roman"/>
          <w:sz w:val="18"/>
          <w:szCs w:val="17"/>
        </w:rPr>
        <w:tab/>
        <w:t>19</w:t>
      </w:r>
    </w:p>
    <w:p w:rsidR="008275D2" w:rsidRDefault="008275D2" w:rsidP="008275D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8275D2">
        <w:rPr>
          <w:rFonts w:ascii="Verdana" w:eastAsia="Times New Roman" w:hAnsi="Verdana" w:cs="Times New Roman"/>
          <w:iCs/>
          <w:sz w:val="18"/>
          <w:szCs w:val="17"/>
        </w:rPr>
        <w:tab/>
      </w:r>
      <w:r w:rsidR="00F45525" w:rsidRPr="00A5758F">
        <w:rPr>
          <w:rFonts w:ascii="Verdana" w:eastAsia="Times New Roman" w:hAnsi="Verdana" w:cs="Times New Roman"/>
          <w:i/>
          <w:sz w:val="18"/>
          <w:szCs w:val="17"/>
        </w:rPr>
        <w:t xml:space="preserve">Based on web mode </w:t>
      </w:r>
    </w:p>
    <w:p w:rsidR="008275D2" w:rsidRDefault="008275D2" w:rsidP="008275D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8275D2">
        <w:rPr>
          <w:rFonts w:ascii="Verdana" w:eastAsia="Times New Roman" w:hAnsi="Verdana" w:cs="Times New Roman"/>
          <w:iCs/>
          <w:sz w:val="18"/>
          <w:szCs w:val="17"/>
        </w:rPr>
        <w:tab/>
      </w:r>
      <w:r w:rsidR="00F4199F">
        <w:rPr>
          <w:rFonts w:ascii="Verdana" w:eastAsia="Times New Roman" w:hAnsi="Verdana" w:cs="Times New Roman"/>
          <w:i/>
          <w:sz w:val="18"/>
          <w:szCs w:val="17"/>
        </w:rPr>
        <w:t xml:space="preserve">   </w:t>
      </w:r>
      <w:r w:rsidR="00F45525" w:rsidRPr="00A5758F">
        <w:rPr>
          <w:rFonts w:ascii="Verdana" w:eastAsia="Times New Roman" w:hAnsi="Verdana" w:cs="Times New Roman"/>
          <w:i/>
          <w:sz w:val="18"/>
          <w:szCs w:val="17"/>
        </w:rPr>
        <w:t>[N=</w:t>
      </w:r>
      <w:r w:rsidR="00316572" w:rsidRPr="00A5758F">
        <w:rPr>
          <w:rFonts w:ascii="Verdana" w:eastAsia="Times New Roman" w:hAnsi="Verdana" w:cs="Times New Roman"/>
          <w:i/>
          <w:sz w:val="18"/>
          <w:szCs w:val="17"/>
        </w:rPr>
        <w:t>1,509</w:t>
      </w:r>
      <w:r w:rsidR="00F45525" w:rsidRPr="00A5758F">
        <w:rPr>
          <w:rFonts w:ascii="Verdana" w:eastAsia="Times New Roman" w:hAnsi="Verdana" w:cs="Times New Roman"/>
          <w:i/>
          <w:sz w:val="18"/>
          <w:szCs w:val="17"/>
        </w:rPr>
        <w:t>]</w:t>
      </w:r>
      <w:r w:rsidR="00B46964" w:rsidRPr="00A5758F">
        <w:rPr>
          <w:rFonts w:ascii="Verdana" w:eastAsia="Times New Roman" w:hAnsi="Verdana" w:cs="Times New Roman"/>
          <w:i/>
          <w:sz w:val="18"/>
          <w:szCs w:val="17"/>
        </w:rPr>
        <w:tab/>
        <w:t>24</w:t>
      </w:r>
      <w:r w:rsidR="00B46964" w:rsidRPr="00A5758F">
        <w:rPr>
          <w:rFonts w:ascii="Verdana" w:eastAsia="Times New Roman" w:hAnsi="Verdana" w:cs="Times New Roman"/>
          <w:i/>
          <w:sz w:val="18"/>
          <w:szCs w:val="17"/>
        </w:rPr>
        <w:tab/>
        <w:t>33</w:t>
      </w:r>
      <w:r w:rsidR="00B46964" w:rsidRPr="00A5758F">
        <w:rPr>
          <w:rFonts w:ascii="Verdana" w:eastAsia="Times New Roman" w:hAnsi="Verdana" w:cs="Times New Roman"/>
          <w:i/>
          <w:sz w:val="18"/>
          <w:szCs w:val="17"/>
        </w:rPr>
        <w:tab/>
        <w:t>36</w:t>
      </w:r>
      <w:r w:rsidR="00B46964" w:rsidRPr="00A5758F">
        <w:rPr>
          <w:rFonts w:ascii="Verdana" w:eastAsia="Times New Roman" w:hAnsi="Verdana" w:cs="Times New Roman"/>
          <w:i/>
          <w:sz w:val="18"/>
          <w:szCs w:val="17"/>
        </w:rPr>
        <w:tab/>
        <w:t>-</w:t>
      </w:r>
      <w:r w:rsidR="00751248">
        <w:rPr>
          <w:rFonts w:ascii="Verdana" w:eastAsia="Times New Roman" w:hAnsi="Verdana" w:cs="Times New Roman"/>
          <w:i/>
          <w:sz w:val="18"/>
          <w:szCs w:val="17"/>
        </w:rPr>
        <w:t>-</w:t>
      </w:r>
      <w:r w:rsidR="00B46964" w:rsidRPr="00A5758F">
        <w:rPr>
          <w:rFonts w:ascii="Verdana" w:eastAsia="Times New Roman" w:hAnsi="Verdana" w:cs="Times New Roman"/>
          <w:i/>
          <w:sz w:val="18"/>
          <w:szCs w:val="17"/>
        </w:rPr>
        <w:tab/>
      </w:r>
      <w:r w:rsidR="00CA42AA">
        <w:rPr>
          <w:rFonts w:ascii="Verdana" w:eastAsia="Times New Roman" w:hAnsi="Verdana" w:cs="Times New Roman"/>
          <w:i/>
          <w:sz w:val="18"/>
          <w:szCs w:val="17"/>
        </w:rPr>
        <w:t>--</w:t>
      </w:r>
      <w:r w:rsidR="00B46964" w:rsidRPr="00A5758F">
        <w:rPr>
          <w:rFonts w:ascii="Verdana" w:eastAsia="Times New Roman" w:hAnsi="Verdana" w:cs="Times New Roman"/>
          <w:i/>
          <w:sz w:val="18"/>
          <w:szCs w:val="17"/>
        </w:rPr>
        <w:tab/>
      </w:r>
      <w:r w:rsidR="00CA42AA">
        <w:rPr>
          <w:rFonts w:ascii="Verdana" w:eastAsia="Times New Roman" w:hAnsi="Verdana" w:cs="Times New Roman"/>
          <w:i/>
          <w:sz w:val="18"/>
          <w:szCs w:val="17"/>
        </w:rPr>
        <w:t>7</w:t>
      </w:r>
      <w:r w:rsidR="00B71BFB" w:rsidRPr="00A5758F">
        <w:rPr>
          <w:rFonts w:ascii="Verdana" w:eastAsia="Times New Roman" w:hAnsi="Verdana" w:cs="Times New Roman"/>
          <w:i/>
          <w:sz w:val="18"/>
          <w:szCs w:val="17"/>
        </w:rPr>
        <w:tab/>
      </w:r>
      <w:r w:rsidR="00CA42AA">
        <w:rPr>
          <w:rFonts w:ascii="Verdana" w:eastAsia="Times New Roman" w:hAnsi="Verdana" w:cs="Times New Roman"/>
          <w:i/>
          <w:sz w:val="18"/>
          <w:szCs w:val="17"/>
        </w:rPr>
        <w:t>*</w:t>
      </w:r>
      <w:r w:rsidR="00CA42AA">
        <w:rPr>
          <w:rFonts w:ascii="Verdana" w:eastAsia="Times New Roman" w:hAnsi="Verdana" w:cs="Times New Roman"/>
          <w:i/>
          <w:sz w:val="18"/>
          <w:szCs w:val="17"/>
        </w:rPr>
        <w:tab/>
      </w:r>
      <w:r w:rsidR="00B71BFB" w:rsidRPr="00A5758F">
        <w:rPr>
          <w:rFonts w:ascii="Verdana" w:eastAsia="Times New Roman" w:hAnsi="Verdana" w:cs="Times New Roman"/>
          <w:i/>
          <w:sz w:val="18"/>
          <w:szCs w:val="17"/>
        </w:rPr>
        <w:t>21</w:t>
      </w:r>
      <w:r w:rsidR="00B71BFB" w:rsidRPr="00A5758F">
        <w:rPr>
          <w:rFonts w:ascii="Verdana" w:eastAsia="Times New Roman" w:hAnsi="Verdana" w:cs="Times New Roman"/>
          <w:i/>
          <w:sz w:val="18"/>
          <w:szCs w:val="17"/>
        </w:rPr>
        <w:tab/>
        <w:t>19</w:t>
      </w:r>
    </w:p>
    <w:p w:rsidR="008275D2" w:rsidRDefault="008275D2" w:rsidP="008275D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8275D2">
        <w:rPr>
          <w:rFonts w:ascii="Verdana" w:eastAsia="Times New Roman" w:hAnsi="Verdana" w:cs="Times New Roman"/>
          <w:iCs/>
          <w:sz w:val="18"/>
          <w:szCs w:val="17"/>
        </w:rPr>
        <w:tab/>
      </w:r>
      <w:r w:rsidR="00F45525" w:rsidRPr="00A5758F">
        <w:rPr>
          <w:rFonts w:ascii="Verdana" w:eastAsia="Times New Roman" w:hAnsi="Verdana" w:cs="Times New Roman"/>
          <w:i/>
          <w:sz w:val="18"/>
          <w:szCs w:val="17"/>
        </w:rPr>
        <w:t xml:space="preserve">Based on phone mode </w:t>
      </w:r>
    </w:p>
    <w:p w:rsidR="00F45525" w:rsidRPr="00F45525" w:rsidRDefault="008275D2" w:rsidP="008275D2">
      <w:pPr>
        <w:tabs>
          <w:tab w:val="left" w:pos="720"/>
          <w:tab w:val="center" w:pos="2520"/>
          <w:tab w:val="center" w:pos="3600"/>
          <w:tab w:val="center" w:pos="4680"/>
          <w:tab w:val="center" w:pos="5760"/>
          <w:tab w:val="center" w:pos="6570"/>
          <w:tab w:val="center" w:pos="7290"/>
          <w:tab w:val="center" w:pos="7920"/>
          <w:tab w:val="center" w:pos="8550"/>
          <w:tab w:val="center" w:pos="9090"/>
        </w:tabs>
        <w:rPr>
          <w:rFonts w:ascii="Verdana" w:eastAsia="Times New Roman" w:hAnsi="Verdana" w:cs="Times New Roman"/>
          <w:iCs/>
          <w:sz w:val="18"/>
          <w:szCs w:val="17"/>
          <w:u w:val="single"/>
        </w:rPr>
      </w:pPr>
      <w:r w:rsidRPr="008275D2">
        <w:rPr>
          <w:rFonts w:ascii="Verdana" w:eastAsia="Times New Roman" w:hAnsi="Verdana" w:cs="Times New Roman"/>
          <w:iCs/>
          <w:sz w:val="18"/>
          <w:szCs w:val="17"/>
        </w:rPr>
        <w:tab/>
      </w:r>
      <w:r w:rsidR="00F4199F">
        <w:rPr>
          <w:rFonts w:ascii="Verdana" w:eastAsia="Times New Roman" w:hAnsi="Verdana" w:cs="Times New Roman"/>
          <w:i/>
          <w:sz w:val="18"/>
          <w:szCs w:val="17"/>
        </w:rPr>
        <w:t xml:space="preserve">   </w:t>
      </w:r>
      <w:r w:rsidR="00F45525" w:rsidRPr="00A5758F">
        <w:rPr>
          <w:rFonts w:ascii="Verdana" w:eastAsia="Times New Roman" w:hAnsi="Verdana" w:cs="Times New Roman"/>
          <w:i/>
          <w:sz w:val="18"/>
          <w:szCs w:val="17"/>
        </w:rPr>
        <w:t>[N=</w:t>
      </w:r>
      <w:r w:rsidR="00316572" w:rsidRPr="00A5758F">
        <w:rPr>
          <w:rFonts w:ascii="Verdana" w:eastAsia="Times New Roman" w:hAnsi="Verdana" w:cs="Times New Roman"/>
          <w:i/>
          <w:sz w:val="18"/>
          <w:szCs w:val="17"/>
        </w:rPr>
        <w:t>1,494</w:t>
      </w:r>
      <w:r w:rsidR="00F45525" w:rsidRPr="00A5758F">
        <w:rPr>
          <w:rFonts w:ascii="Verdana" w:eastAsia="Times New Roman" w:hAnsi="Verdana" w:cs="Times New Roman"/>
          <w:i/>
          <w:sz w:val="18"/>
          <w:szCs w:val="17"/>
        </w:rPr>
        <w:t>]</w:t>
      </w:r>
      <w:r w:rsidR="00F45525" w:rsidRPr="00A5758F">
        <w:rPr>
          <w:rFonts w:ascii="Verdana" w:eastAsia="Times New Roman" w:hAnsi="Verdana" w:cs="Times New Roman"/>
          <w:i/>
          <w:sz w:val="18"/>
          <w:szCs w:val="17"/>
        </w:rPr>
        <w:tab/>
      </w:r>
      <w:r w:rsidR="00B46964" w:rsidRPr="00A5758F">
        <w:rPr>
          <w:rFonts w:ascii="Verdana" w:eastAsia="Times New Roman" w:hAnsi="Verdana" w:cs="Times New Roman"/>
          <w:i/>
          <w:sz w:val="18"/>
          <w:szCs w:val="17"/>
        </w:rPr>
        <w:t>24</w:t>
      </w:r>
      <w:r w:rsidR="00B46964" w:rsidRPr="00A5758F">
        <w:rPr>
          <w:rFonts w:ascii="Verdana" w:eastAsia="Times New Roman" w:hAnsi="Verdana" w:cs="Times New Roman"/>
          <w:i/>
          <w:sz w:val="18"/>
          <w:szCs w:val="17"/>
        </w:rPr>
        <w:tab/>
        <w:t>31</w:t>
      </w:r>
      <w:r w:rsidR="00B46964" w:rsidRPr="00A5758F">
        <w:rPr>
          <w:rFonts w:ascii="Verdana" w:eastAsia="Times New Roman" w:hAnsi="Verdana" w:cs="Times New Roman"/>
          <w:i/>
          <w:sz w:val="18"/>
          <w:szCs w:val="17"/>
        </w:rPr>
        <w:tab/>
        <w:t>43</w:t>
      </w:r>
      <w:r w:rsidR="00F45525" w:rsidRPr="00A5758F">
        <w:rPr>
          <w:rFonts w:ascii="Verdana" w:eastAsia="Times New Roman" w:hAnsi="Verdana" w:cs="Times New Roman"/>
          <w:i/>
          <w:sz w:val="18"/>
          <w:szCs w:val="17"/>
        </w:rPr>
        <w:tab/>
      </w:r>
      <w:r w:rsidR="00B46964" w:rsidRPr="00A5758F">
        <w:rPr>
          <w:rFonts w:ascii="Verdana" w:eastAsia="Times New Roman" w:hAnsi="Verdana" w:cs="Times New Roman"/>
          <w:i/>
          <w:sz w:val="18"/>
          <w:szCs w:val="17"/>
        </w:rPr>
        <w:t>1</w:t>
      </w:r>
      <w:r w:rsidR="00F45525" w:rsidRPr="00A5758F">
        <w:rPr>
          <w:rFonts w:ascii="Verdana" w:eastAsia="Times New Roman" w:hAnsi="Verdana" w:cs="Times New Roman"/>
          <w:i/>
          <w:sz w:val="18"/>
          <w:szCs w:val="17"/>
        </w:rPr>
        <w:tab/>
      </w:r>
      <w:r w:rsidR="00B46964" w:rsidRPr="00A5758F">
        <w:rPr>
          <w:rFonts w:ascii="Verdana" w:eastAsia="Times New Roman" w:hAnsi="Verdana" w:cs="Times New Roman"/>
          <w:i/>
          <w:sz w:val="18"/>
          <w:szCs w:val="17"/>
        </w:rPr>
        <w:t>1</w:t>
      </w:r>
      <w:r w:rsidR="00B46964" w:rsidRPr="00A5758F">
        <w:rPr>
          <w:rFonts w:ascii="Verdana" w:eastAsia="Times New Roman" w:hAnsi="Verdana" w:cs="Times New Roman"/>
          <w:i/>
          <w:sz w:val="18"/>
          <w:szCs w:val="17"/>
        </w:rPr>
        <w:tab/>
      </w:r>
      <w:r w:rsidR="00E66A2E">
        <w:rPr>
          <w:rFonts w:ascii="Verdana" w:eastAsia="Times New Roman" w:hAnsi="Verdana" w:cs="Times New Roman"/>
          <w:i/>
          <w:sz w:val="18"/>
          <w:szCs w:val="17"/>
        </w:rPr>
        <w:t>--</w:t>
      </w:r>
      <w:r w:rsidR="00E66A2E">
        <w:rPr>
          <w:rFonts w:ascii="Verdana" w:eastAsia="Times New Roman" w:hAnsi="Verdana" w:cs="Times New Roman"/>
          <w:i/>
          <w:sz w:val="18"/>
          <w:szCs w:val="17"/>
        </w:rPr>
        <w:tab/>
      </w:r>
      <w:r w:rsidR="00B46964" w:rsidRPr="00A5758F">
        <w:rPr>
          <w:rFonts w:ascii="Verdana" w:eastAsia="Times New Roman" w:hAnsi="Verdana" w:cs="Times New Roman"/>
          <w:i/>
          <w:sz w:val="18"/>
          <w:szCs w:val="17"/>
        </w:rPr>
        <w:t>*</w:t>
      </w:r>
      <w:r w:rsidR="00B71BFB" w:rsidRPr="00A5758F">
        <w:rPr>
          <w:rFonts w:ascii="Verdana" w:eastAsia="Times New Roman" w:hAnsi="Verdana" w:cs="Times New Roman"/>
          <w:i/>
          <w:sz w:val="18"/>
          <w:szCs w:val="17"/>
        </w:rPr>
        <w:tab/>
        <w:t>18</w:t>
      </w:r>
      <w:r w:rsidR="00B71BFB" w:rsidRPr="00A5758F">
        <w:rPr>
          <w:rFonts w:ascii="Verdana" w:eastAsia="Times New Roman" w:hAnsi="Verdana" w:cs="Times New Roman"/>
          <w:i/>
          <w:sz w:val="18"/>
          <w:szCs w:val="17"/>
        </w:rPr>
        <w:tab/>
        <w:t>20</w:t>
      </w:r>
    </w:p>
    <w:p w:rsidR="00DB47C5" w:rsidRDefault="00DB47C5">
      <w:pPr>
        <w:rPr>
          <w:rFonts w:ascii="Verdana" w:hAnsi="Verdana" w:cs="Arial"/>
          <w:b/>
          <w:sz w:val="18"/>
          <w:szCs w:val="18"/>
        </w:rPr>
      </w:pPr>
    </w:p>
    <w:p w:rsidR="00F45525" w:rsidRDefault="00F45525" w:rsidP="00F45525">
      <w:pPr>
        <w:ind w:left="720" w:hanging="720"/>
        <w:contextualSpacing/>
        <w:rPr>
          <w:rFonts w:ascii="Verdana" w:hAnsi="Verdana" w:cs="Arial"/>
          <w:b/>
          <w:sz w:val="18"/>
          <w:szCs w:val="18"/>
        </w:rPr>
      </w:pPr>
      <w:r w:rsidRPr="0046279C">
        <w:rPr>
          <w:rFonts w:ascii="Verdana" w:hAnsi="Verdana" w:cs="Arial"/>
          <w:b/>
          <w:sz w:val="18"/>
          <w:szCs w:val="18"/>
        </w:rPr>
        <w:t>ASK ALL</w:t>
      </w:r>
      <w:r>
        <w:rPr>
          <w:rFonts w:ascii="Verdana" w:hAnsi="Verdana" w:cs="Arial"/>
          <w:b/>
          <w:sz w:val="18"/>
          <w:szCs w:val="18"/>
        </w:rPr>
        <w:t>:</w:t>
      </w:r>
    </w:p>
    <w:p w:rsidR="00F45525" w:rsidRDefault="00F45525" w:rsidP="00F45525">
      <w:pPr>
        <w:ind w:left="720" w:hanging="720"/>
        <w:contextualSpacing/>
        <w:rPr>
          <w:rFonts w:ascii="Verdana" w:hAnsi="Verdana" w:cs="Arial"/>
          <w:color w:val="7F7F7F" w:themeColor="text1" w:themeTint="80"/>
          <w:sz w:val="18"/>
          <w:szCs w:val="18"/>
        </w:rPr>
      </w:pPr>
      <w:proofErr w:type="gramStart"/>
      <w:r w:rsidRPr="001A00DD">
        <w:rPr>
          <w:rFonts w:ascii="Verdana" w:hAnsi="Verdana" w:cs="Arial"/>
          <w:sz w:val="18"/>
          <w:szCs w:val="18"/>
        </w:rPr>
        <w:t>Q</w:t>
      </w:r>
      <w:r>
        <w:rPr>
          <w:rFonts w:ascii="Verdana" w:hAnsi="Verdana" w:cs="Arial"/>
          <w:sz w:val="18"/>
          <w:szCs w:val="18"/>
        </w:rPr>
        <w:t>.</w:t>
      </w:r>
      <w:r w:rsidRPr="001A00DD">
        <w:rPr>
          <w:rFonts w:ascii="Verdana" w:hAnsi="Verdana" w:cs="Arial"/>
          <w:sz w:val="18"/>
          <w:szCs w:val="18"/>
        </w:rPr>
        <w:t>3</w:t>
      </w:r>
      <w:r>
        <w:rPr>
          <w:rFonts w:ascii="Verdana" w:hAnsi="Verdana" w:cs="Arial"/>
          <w:sz w:val="18"/>
          <w:szCs w:val="18"/>
        </w:rPr>
        <w:t>2</w:t>
      </w:r>
      <w:r w:rsidRPr="001A00DD">
        <w:rPr>
          <w:rFonts w:ascii="Verdana" w:hAnsi="Verdana" w:cs="Arial"/>
          <w:sz w:val="18"/>
          <w:szCs w:val="18"/>
        </w:rPr>
        <w:t xml:space="preserve">  </w:t>
      </w:r>
      <w:r w:rsidRPr="00716BFE">
        <w:rPr>
          <w:rFonts w:ascii="Verdana" w:hAnsi="Verdana" w:cs="Arial"/>
          <w:b/>
          <w:sz w:val="18"/>
          <w:szCs w:val="18"/>
        </w:rPr>
        <w:t>Does</w:t>
      </w:r>
      <w:proofErr w:type="gramEnd"/>
      <w:r w:rsidRPr="00716BFE">
        <w:rPr>
          <w:rFonts w:ascii="Verdana" w:hAnsi="Verdana" w:cs="Arial"/>
          <w:b/>
          <w:sz w:val="18"/>
          <w:szCs w:val="18"/>
        </w:rPr>
        <w:t xml:space="preserve"> your household have a telephone number that is listed in the White Pages?</w:t>
      </w:r>
    </w:p>
    <w:p w:rsidR="00A77A2B" w:rsidRDefault="00A77A2B" w:rsidP="00F45525">
      <w:pPr>
        <w:ind w:left="720" w:hanging="720"/>
        <w:contextualSpacing/>
        <w:rPr>
          <w:rFonts w:ascii="Verdana" w:hAnsi="Verdana" w:cs="Arial"/>
          <w:color w:val="7F7F7F" w:themeColor="text1" w:themeTint="80"/>
          <w:sz w:val="18"/>
          <w:szCs w:val="18"/>
        </w:rPr>
      </w:pPr>
    </w:p>
    <w:p w:rsidR="00A77A2B" w:rsidRPr="003523EC" w:rsidRDefault="00A77A2B" w:rsidP="00A77A2B">
      <w:pPr>
        <w:tabs>
          <w:tab w:val="center" w:pos="2160"/>
        </w:tabs>
        <w:rPr>
          <w:rFonts w:ascii="Verdana" w:eastAsia="Times New Roman" w:hAnsi="Verdana" w:cs="Verdana"/>
          <w:sz w:val="18"/>
          <w:szCs w:val="17"/>
          <w:u w:val="single"/>
        </w:rPr>
      </w:pPr>
      <w:r w:rsidRPr="00B52B59">
        <w:rPr>
          <w:rFonts w:ascii="Verdana" w:eastAsia="Times New Roman" w:hAnsi="Verdana" w:cs="Times New Roman"/>
          <w:sz w:val="18"/>
          <w:szCs w:val="17"/>
        </w:rPr>
        <w:tab/>
      </w:r>
      <w:r w:rsidRPr="003523EC">
        <w:rPr>
          <w:rFonts w:ascii="Verdana" w:eastAsia="Times New Roman" w:hAnsi="Verdana" w:cs="Times New Roman"/>
          <w:sz w:val="18"/>
          <w:szCs w:val="17"/>
          <w:u w:val="single"/>
        </w:rPr>
        <w:t xml:space="preserve">Jul 7-Aug 4, </w:t>
      </w:r>
      <w:r>
        <w:rPr>
          <w:rFonts w:ascii="Verdana" w:eastAsia="Times New Roman" w:hAnsi="Verdana" w:cs="Verdana"/>
          <w:sz w:val="18"/>
          <w:szCs w:val="17"/>
          <w:u w:val="single"/>
        </w:rPr>
        <w:t>2014</w:t>
      </w:r>
    </w:p>
    <w:p w:rsidR="00A77A2B" w:rsidRPr="007173F5" w:rsidRDefault="00A77A2B" w:rsidP="00A77A2B">
      <w:pPr>
        <w:tabs>
          <w:tab w:val="center" w:pos="720"/>
          <w:tab w:val="center" w:pos="2160"/>
          <w:tab w:val="center" w:pos="3600"/>
        </w:tabs>
        <w:rPr>
          <w:rFonts w:ascii="Verdana" w:eastAsia="Times New Roman" w:hAnsi="Verdana" w:cs="Times New Roman"/>
          <w:sz w:val="18"/>
          <w:szCs w:val="17"/>
        </w:rPr>
      </w:pPr>
      <w:r>
        <w:rPr>
          <w:rFonts w:ascii="Verdana" w:eastAsia="Times New Roman" w:hAnsi="Verdana" w:cs="Times New Roman"/>
          <w:sz w:val="18"/>
          <w:szCs w:val="17"/>
        </w:rPr>
        <w:tab/>
      </w:r>
      <w:r w:rsidRPr="007173F5">
        <w:rPr>
          <w:rFonts w:ascii="Verdana" w:eastAsia="Times New Roman" w:hAnsi="Verdana" w:cs="Times New Roman"/>
          <w:sz w:val="18"/>
          <w:szCs w:val="17"/>
        </w:rPr>
        <w:t>Based on</w:t>
      </w:r>
      <w:r w:rsidRPr="007173F5">
        <w:rPr>
          <w:rFonts w:ascii="Verdana" w:eastAsia="Times New Roman" w:hAnsi="Verdana" w:cs="Times New Roman"/>
          <w:sz w:val="18"/>
          <w:szCs w:val="17"/>
        </w:rPr>
        <w:tab/>
        <w:t>Based on</w:t>
      </w:r>
      <w:r w:rsidRPr="007173F5">
        <w:rPr>
          <w:rFonts w:ascii="Verdana" w:eastAsia="Times New Roman" w:hAnsi="Verdana" w:cs="Times New Roman"/>
          <w:sz w:val="18"/>
          <w:szCs w:val="17"/>
        </w:rPr>
        <w:tab/>
        <w:t>Based on</w:t>
      </w:r>
    </w:p>
    <w:p w:rsidR="00A77A2B" w:rsidRPr="007173F5" w:rsidRDefault="00A77A2B" w:rsidP="00A77A2B">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rPr>
        <w:t>total</w:t>
      </w:r>
      <w:proofErr w:type="gramEnd"/>
      <w:r w:rsidRPr="007173F5">
        <w:rPr>
          <w:rFonts w:ascii="Verdana" w:eastAsia="Times New Roman" w:hAnsi="Verdana" w:cs="Times New Roman"/>
          <w:sz w:val="18"/>
          <w:szCs w:val="17"/>
        </w:rPr>
        <w:tab/>
        <w:t>web mode</w:t>
      </w:r>
      <w:r w:rsidRPr="007173F5">
        <w:rPr>
          <w:rFonts w:ascii="Verdana" w:eastAsia="Times New Roman" w:hAnsi="Verdana" w:cs="Times New Roman"/>
          <w:sz w:val="18"/>
          <w:szCs w:val="17"/>
        </w:rPr>
        <w:tab/>
        <w:t>phone mode</w:t>
      </w:r>
    </w:p>
    <w:p w:rsidR="00A77A2B" w:rsidRPr="007173F5" w:rsidRDefault="00A77A2B" w:rsidP="00A77A2B">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3,351</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1,509</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1,494</w:t>
      </w:r>
      <w:r w:rsidRPr="007173F5">
        <w:rPr>
          <w:rFonts w:ascii="Verdana" w:eastAsia="Times New Roman" w:hAnsi="Verdana" w:cs="Times New Roman"/>
          <w:sz w:val="18"/>
          <w:szCs w:val="17"/>
        </w:rPr>
        <w:t>]</w:t>
      </w:r>
    </w:p>
    <w:p w:rsidR="00A77A2B" w:rsidRPr="007173F5" w:rsidRDefault="00A77A2B" w:rsidP="00A77A2B">
      <w:pPr>
        <w:tabs>
          <w:tab w:val="center" w:pos="720"/>
          <w:tab w:val="center" w:pos="2160"/>
          <w:tab w:val="center" w:pos="3600"/>
          <w:tab w:val="left" w:pos="4410"/>
        </w:tabs>
        <w:rPr>
          <w:rFonts w:ascii="Verdana" w:eastAsia="Times New Roman" w:hAnsi="Verdana" w:cs="Times New Roman"/>
          <w:sz w:val="18"/>
          <w:szCs w:val="17"/>
        </w:rPr>
      </w:pP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41</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45</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39</w:t>
      </w:r>
      <w:r w:rsidRPr="007173F5">
        <w:rPr>
          <w:rFonts w:ascii="Verdana" w:eastAsia="Times New Roman" w:hAnsi="Verdana" w:cs="Times New Roman"/>
          <w:sz w:val="18"/>
          <w:szCs w:val="17"/>
        </w:rPr>
        <w:tab/>
        <w:t>Yes</w:t>
      </w:r>
    </w:p>
    <w:p w:rsidR="00A77A2B" w:rsidRPr="007173F5" w:rsidRDefault="00A77A2B" w:rsidP="00A77A2B">
      <w:pPr>
        <w:tabs>
          <w:tab w:val="center" w:pos="720"/>
          <w:tab w:val="center" w:pos="2160"/>
          <w:tab w:val="center" w:pos="3600"/>
          <w:tab w:val="left" w:pos="4410"/>
        </w:tabs>
        <w:rPr>
          <w:rFonts w:ascii="Verdana" w:eastAsia="Times New Roman" w:hAnsi="Verdana" w:cs="Times New Roman"/>
          <w:sz w:val="18"/>
          <w:szCs w:val="17"/>
        </w:rPr>
      </w:pP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54</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55</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54</w:t>
      </w:r>
      <w:r w:rsidRPr="007173F5">
        <w:rPr>
          <w:rFonts w:ascii="Verdana" w:eastAsia="Times New Roman" w:hAnsi="Verdana" w:cs="Times New Roman"/>
          <w:sz w:val="18"/>
          <w:szCs w:val="17"/>
        </w:rPr>
        <w:tab/>
        <w:t>No</w:t>
      </w:r>
    </w:p>
    <w:p w:rsidR="00A77A2B" w:rsidRPr="007173F5" w:rsidRDefault="00A77A2B" w:rsidP="00A77A2B">
      <w:pPr>
        <w:tabs>
          <w:tab w:val="center" w:pos="720"/>
          <w:tab w:val="center" w:pos="2160"/>
          <w:tab w:val="center" w:pos="3600"/>
          <w:tab w:val="left" w:pos="4410"/>
        </w:tabs>
        <w:rPr>
          <w:rFonts w:ascii="Verdana" w:eastAsia="Times New Roman" w:hAnsi="Verdana" w:cs="Times New Roman"/>
          <w:b/>
          <w:sz w:val="18"/>
          <w:szCs w:val="17"/>
        </w:rPr>
      </w:pP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4</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r>
      <w:r w:rsidR="001100C8" w:rsidRPr="007173F5">
        <w:rPr>
          <w:rFonts w:ascii="Verdana" w:eastAsia="Times New Roman" w:hAnsi="Verdana" w:cs="Times New Roman"/>
          <w:sz w:val="18"/>
          <w:szCs w:val="17"/>
        </w:rPr>
        <w:t>8</w:t>
      </w: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rPr>
        <w:t>Don’t</w:t>
      </w:r>
      <w:proofErr w:type="gramEnd"/>
      <w:r w:rsidRPr="007173F5">
        <w:rPr>
          <w:rFonts w:ascii="Verdana" w:eastAsia="Times New Roman" w:hAnsi="Verdana" w:cs="Times New Roman"/>
          <w:sz w:val="18"/>
          <w:szCs w:val="17"/>
        </w:rPr>
        <w:t xml:space="preserve"> know/Refused </w:t>
      </w:r>
      <w:r w:rsidRPr="007173F5">
        <w:rPr>
          <w:rFonts w:ascii="Verdana" w:eastAsia="Times New Roman" w:hAnsi="Verdana" w:cs="Times New Roman"/>
          <w:b/>
          <w:sz w:val="18"/>
          <w:szCs w:val="17"/>
        </w:rPr>
        <w:t>(VOL.)</w:t>
      </w:r>
    </w:p>
    <w:p w:rsidR="00F45525" w:rsidRPr="007173F5" w:rsidRDefault="00F45525" w:rsidP="00F45525">
      <w:pPr>
        <w:rPr>
          <w:color w:val="000000"/>
          <w:sz w:val="27"/>
          <w:szCs w:val="27"/>
        </w:rPr>
      </w:pPr>
      <w:r w:rsidRPr="007173F5">
        <w:rPr>
          <w:rStyle w:val="instruction"/>
          <w:rFonts w:ascii="Verdana" w:hAnsi="Verdana"/>
          <w:b/>
          <w:bCs/>
          <w:color w:val="000000"/>
          <w:sz w:val="18"/>
          <w:szCs w:val="18"/>
        </w:rPr>
        <w:t>ASK ALL:</w:t>
      </w:r>
    </w:p>
    <w:p w:rsidR="00F45525" w:rsidRPr="007173F5" w:rsidRDefault="00F45525" w:rsidP="00A77A2B">
      <w:pPr>
        <w:ind w:left="720" w:right="720" w:hanging="720"/>
        <w:rPr>
          <w:rFonts w:ascii="Verdana" w:hAnsi="Verdana"/>
          <w:b/>
          <w:color w:val="000000"/>
          <w:sz w:val="18"/>
          <w:szCs w:val="18"/>
        </w:rPr>
      </w:pPr>
      <w:r w:rsidRPr="007173F5">
        <w:rPr>
          <w:rFonts w:ascii="Verdana" w:hAnsi="Verdana"/>
          <w:color w:val="000000"/>
          <w:sz w:val="18"/>
          <w:szCs w:val="18"/>
        </w:rPr>
        <w:t>DRLICENSE</w:t>
      </w:r>
      <w:r w:rsidR="00A77A2B" w:rsidRPr="007173F5">
        <w:rPr>
          <w:rFonts w:ascii="Verdana" w:hAnsi="Verdana"/>
          <w:color w:val="000000"/>
          <w:sz w:val="18"/>
          <w:szCs w:val="18"/>
        </w:rPr>
        <w:tab/>
      </w:r>
      <w:r w:rsidRPr="007173F5">
        <w:rPr>
          <w:rFonts w:ascii="Verdana" w:hAnsi="Verdana"/>
          <w:b/>
          <w:color w:val="000000"/>
          <w:sz w:val="18"/>
          <w:szCs w:val="18"/>
        </w:rPr>
        <w:t>Do you currently have a valid driver’s license, or not</w:t>
      </w:r>
      <w:r w:rsidR="00A77A2B" w:rsidRPr="007173F5">
        <w:rPr>
          <w:rFonts w:ascii="Verdana" w:hAnsi="Verdana"/>
          <w:b/>
          <w:color w:val="000000"/>
          <w:sz w:val="18"/>
          <w:szCs w:val="18"/>
        </w:rPr>
        <w:t>?</w:t>
      </w:r>
    </w:p>
    <w:p w:rsidR="00A77A2B" w:rsidRPr="007173F5" w:rsidRDefault="00A77A2B" w:rsidP="00A77A2B">
      <w:pPr>
        <w:ind w:left="720" w:right="720" w:hanging="720"/>
        <w:rPr>
          <w:rFonts w:ascii="Verdana" w:hAnsi="Verdana" w:cs="Arial"/>
          <w:b/>
          <w:sz w:val="18"/>
          <w:szCs w:val="18"/>
        </w:rPr>
      </w:pPr>
    </w:p>
    <w:p w:rsidR="00392B80" w:rsidRPr="007173F5" w:rsidRDefault="00392B80" w:rsidP="00392B80">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roofErr w:type="gramStart"/>
      <w:r w:rsidRPr="007173F5">
        <w:rPr>
          <w:rFonts w:ascii="Verdana" w:eastAsia="Times New Roman" w:hAnsi="Verdana" w:cs="Times New Roman"/>
          <w:b/>
          <w:sz w:val="18"/>
          <w:szCs w:val="17"/>
        </w:rPr>
        <w:t>(VOL.)</w:t>
      </w:r>
      <w:proofErr w:type="gramEnd"/>
    </w:p>
    <w:p w:rsidR="00392B80" w:rsidRPr="007173F5" w:rsidRDefault="00392B80" w:rsidP="00392B80">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u w:val="single"/>
        </w:rPr>
        <w:t>Don’t</w:t>
      </w:r>
      <w:proofErr w:type="gramEnd"/>
      <w:r w:rsidRPr="007173F5">
        <w:rPr>
          <w:rFonts w:ascii="Verdana" w:eastAsia="Times New Roman" w:hAnsi="Verdana" w:cs="Times New Roman"/>
          <w:sz w:val="18"/>
          <w:szCs w:val="17"/>
          <w:u w:val="single"/>
        </w:rPr>
        <w:t xml:space="preserve"> know/Refused</w:t>
      </w:r>
    </w:p>
    <w:p w:rsidR="00392B80" w:rsidRPr="007173F5" w:rsidRDefault="00392B80" w:rsidP="00392B80">
      <w:pPr>
        <w:tabs>
          <w:tab w:val="left" w:pos="720"/>
          <w:tab w:val="center" w:pos="5040"/>
          <w:tab w:val="center" w:pos="6480"/>
          <w:tab w:val="center" w:pos="792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hAnsi="Verdana" w:cs="Arial"/>
          <w:sz w:val="18"/>
          <w:szCs w:val="18"/>
        </w:rPr>
        <w:t>Jul 7-Aug 4, 2014 [N</w:t>
      </w:r>
      <w:r w:rsidRPr="007173F5">
        <w:rPr>
          <w:rFonts w:ascii="Verdana" w:eastAsia="Times New Roman" w:hAnsi="Verdana" w:cs="Times New Roman"/>
          <w:sz w:val="18"/>
          <w:szCs w:val="17"/>
        </w:rPr>
        <w:t>=</w:t>
      </w:r>
      <w:r w:rsidR="00316572" w:rsidRPr="007173F5">
        <w:rPr>
          <w:rFonts w:ascii="Verdana" w:eastAsia="Times New Roman" w:hAnsi="Verdana" w:cs="Times New Roman"/>
          <w:sz w:val="18"/>
          <w:szCs w:val="17"/>
        </w:rPr>
        <w:t>3,351</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r>
      <w:r w:rsidR="00A31BA7" w:rsidRPr="007173F5">
        <w:rPr>
          <w:rFonts w:ascii="Verdana" w:eastAsia="Times New Roman" w:hAnsi="Verdana" w:cs="Times New Roman"/>
          <w:sz w:val="18"/>
          <w:szCs w:val="17"/>
        </w:rPr>
        <w:t>87</w:t>
      </w:r>
      <w:r w:rsidRPr="007173F5">
        <w:rPr>
          <w:rFonts w:ascii="Verdana" w:eastAsia="Times New Roman" w:hAnsi="Verdana" w:cs="Times New Roman"/>
          <w:sz w:val="18"/>
          <w:szCs w:val="17"/>
        </w:rPr>
        <w:tab/>
      </w:r>
      <w:r w:rsidR="00A31BA7" w:rsidRPr="007173F5">
        <w:rPr>
          <w:rFonts w:ascii="Verdana" w:eastAsia="Times New Roman" w:hAnsi="Verdana" w:cs="Times New Roman"/>
          <w:sz w:val="18"/>
          <w:szCs w:val="17"/>
        </w:rPr>
        <w:t>13</w:t>
      </w:r>
      <w:r w:rsidRPr="007173F5">
        <w:rPr>
          <w:rFonts w:ascii="Verdana" w:eastAsia="Times New Roman" w:hAnsi="Verdana" w:cs="Times New Roman"/>
          <w:sz w:val="18"/>
          <w:szCs w:val="17"/>
        </w:rPr>
        <w:tab/>
      </w:r>
      <w:r w:rsidR="00A31BA7" w:rsidRPr="007173F5">
        <w:rPr>
          <w:rFonts w:ascii="Verdana" w:eastAsia="Times New Roman" w:hAnsi="Verdana" w:cs="Times New Roman"/>
          <w:sz w:val="18"/>
          <w:szCs w:val="17"/>
        </w:rPr>
        <w:t>*</w:t>
      </w:r>
    </w:p>
    <w:p w:rsidR="00392B80" w:rsidRPr="007173F5" w:rsidRDefault="00392B80" w:rsidP="00392B80">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i/>
          <w:sz w:val="18"/>
          <w:szCs w:val="17"/>
        </w:rPr>
        <w:t>Based on web mode [N=</w:t>
      </w:r>
      <w:r w:rsidR="00316572" w:rsidRPr="007173F5">
        <w:rPr>
          <w:rFonts w:ascii="Verdana" w:eastAsia="Times New Roman" w:hAnsi="Verdana" w:cs="Times New Roman"/>
          <w:i/>
          <w:sz w:val="18"/>
          <w:szCs w:val="17"/>
        </w:rPr>
        <w:t>1,509</w:t>
      </w:r>
      <w:r w:rsidRPr="007173F5">
        <w:rPr>
          <w:rFonts w:ascii="Verdana" w:eastAsia="Times New Roman" w:hAnsi="Verdana" w:cs="Times New Roman"/>
          <w:i/>
          <w:sz w:val="18"/>
          <w:szCs w:val="17"/>
        </w:rPr>
        <w:t>]</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89</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10</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w:t>
      </w:r>
    </w:p>
    <w:p w:rsidR="00392B80" w:rsidRPr="007173F5" w:rsidRDefault="00392B80" w:rsidP="00392B80">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i/>
          <w:sz w:val="18"/>
          <w:szCs w:val="17"/>
        </w:rPr>
        <w:t>Based on phone mode [N=</w:t>
      </w:r>
      <w:r w:rsidR="00316572" w:rsidRPr="007173F5">
        <w:rPr>
          <w:rFonts w:ascii="Verdana" w:eastAsia="Times New Roman" w:hAnsi="Verdana" w:cs="Times New Roman"/>
          <w:i/>
          <w:sz w:val="18"/>
          <w:szCs w:val="17"/>
        </w:rPr>
        <w:t>1,494</w:t>
      </w:r>
      <w:r w:rsidRPr="007173F5">
        <w:rPr>
          <w:rFonts w:ascii="Verdana" w:eastAsia="Times New Roman" w:hAnsi="Verdana" w:cs="Times New Roman"/>
          <w:i/>
          <w:sz w:val="18"/>
          <w:szCs w:val="17"/>
        </w:rPr>
        <w:t>]</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89</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10</w:t>
      </w:r>
      <w:r w:rsidR="00A31BA7" w:rsidRPr="007173F5">
        <w:rPr>
          <w:rFonts w:ascii="Verdana" w:eastAsia="Times New Roman" w:hAnsi="Verdana" w:cs="Times New Roman"/>
          <w:i/>
          <w:sz w:val="18"/>
          <w:szCs w:val="17"/>
        </w:rPr>
        <w:tab/>
      </w:r>
      <w:r w:rsidR="00A31BA7" w:rsidRPr="007173F5">
        <w:rPr>
          <w:rFonts w:ascii="Verdana" w:eastAsia="Times New Roman" w:hAnsi="Verdana" w:cs="Times New Roman"/>
          <w:i/>
          <w:sz w:val="18"/>
          <w:szCs w:val="17"/>
        </w:rPr>
        <w:tab/>
        <w:t>*</w:t>
      </w:r>
    </w:p>
    <w:p w:rsidR="00392B80" w:rsidRPr="007173F5" w:rsidRDefault="00392B80" w:rsidP="00392B80">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i/>
          <w:sz w:val="18"/>
          <w:szCs w:val="17"/>
        </w:rPr>
      </w:pPr>
    </w:p>
    <w:p w:rsidR="00392B80" w:rsidRPr="007173F5" w:rsidRDefault="00392B80" w:rsidP="00392B80">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b/>
          <w:sz w:val="18"/>
          <w:szCs w:val="17"/>
        </w:rPr>
      </w:pPr>
      <w:r w:rsidRPr="007173F5">
        <w:rPr>
          <w:rFonts w:ascii="Verdana" w:eastAsia="Times New Roman" w:hAnsi="Verdana" w:cs="Times New Roman"/>
          <w:i/>
          <w:sz w:val="18"/>
          <w:szCs w:val="17"/>
        </w:rPr>
        <w:tab/>
      </w:r>
      <w:r w:rsidRPr="007173F5">
        <w:rPr>
          <w:rFonts w:ascii="Verdana" w:eastAsia="Times New Roman" w:hAnsi="Verdana" w:cs="Times New Roman"/>
          <w:b/>
          <w:sz w:val="18"/>
          <w:szCs w:val="17"/>
        </w:rPr>
        <w:t>BENCHMARK FOR COMPARISON:</w:t>
      </w:r>
    </w:p>
    <w:p w:rsidR="00567E2C" w:rsidRPr="007173F5" w:rsidRDefault="00392B80" w:rsidP="00392B80">
      <w:pPr>
        <w:tabs>
          <w:tab w:val="left" w:pos="720"/>
          <w:tab w:val="center" w:pos="5040"/>
          <w:tab w:val="center" w:pos="6480"/>
          <w:tab w:val="center" w:pos="7920"/>
          <w:tab w:val="center" w:pos="9000"/>
        </w:tabs>
        <w:rPr>
          <w:rFonts w:ascii="Verdana" w:eastAsia="Times New Roman" w:hAnsi="Verdana" w:cs="Times New Roman"/>
          <w:sz w:val="18"/>
          <w:szCs w:val="17"/>
        </w:rPr>
      </w:pPr>
      <w:r w:rsidRPr="007173F5">
        <w:rPr>
          <w:rFonts w:ascii="Verdana" w:eastAsia="Times New Roman" w:hAnsi="Verdana" w:cs="Times New Roman"/>
          <w:b/>
          <w:sz w:val="18"/>
          <w:szCs w:val="17"/>
        </w:rPr>
        <w:tab/>
      </w:r>
      <w:r w:rsidRPr="007173F5">
        <w:rPr>
          <w:rFonts w:ascii="Verdana" w:eastAsia="Times New Roman" w:hAnsi="Verdana" w:cs="Times New Roman"/>
          <w:sz w:val="18"/>
          <w:szCs w:val="17"/>
        </w:rPr>
        <w:t>2012 Federal Highway Administration</w:t>
      </w:r>
      <w:r w:rsidRPr="007173F5">
        <w:rPr>
          <w:rStyle w:val="FootnoteReference"/>
          <w:rFonts w:ascii="Verdana" w:eastAsia="Times New Roman" w:hAnsi="Verdana" w:cs="Times New Roman"/>
          <w:sz w:val="18"/>
          <w:szCs w:val="17"/>
        </w:rPr>
        <w:footnoteReference w:id="18"/>
      </w:r>
      <w:r w:rsidRPr="007173F5">
        <w:rPr>
          <w:rFonts w:ascii="Verdana" w:eastAsia="Times New Roman" w:hAnsi="Verdana" w:cs="Times New Roman"/>
          <w:sz w:val="18"/>
          <w:szCs w:val="17"/>
        </w:rPr>
        <w:tab/>
        <w:t>86</w:t>
      </w:r>
      <w:r w:rsidRPr="007173F5">
        <w:rPr>
          <w:rFonts w:ascii="Verdana" w:eastAsia="Times New Roman" w:hAnsi="Verdana" w:cs="Times New Roman"/>
          <w:sz w:val="18"/>
          <w:szCs w:val="17"/>
        </w:rPr>
        <w:tab/>
        <w:t>14</w:t>
      </w:r>
      <w:r w:rsidRPr="007173F5">
        <w:rPr>
          <w:rFonts w:ascii="Verdana" w:eastAsia="Times New Roman" w:hAnsi="Verdana" w:cs="Times New Roman"/>
          <w:sz w:val="18"/>
          <w:szCs w:val="17"/>
        </w:rPr>
        <w:tab/>
      </w:r>
      <w:r w:rsidR="009D2FBB" w:rsidRPr="007173F5">
        <w:rPr>
          <w:rFonts w:ascii="Verdana" w:eastAsia="Times New Roman" w:hAnsi="Verdana" w:cs="Times New Roman"/>
          <w:sz w:val="18"/>
          <w:szCs w:val="17"/>
        </w:rPr>
        <w:t>--</w:t>
      </w:r>
    </w:p>
    <w:p w:rsidR="00A77A2B" w:rsidRPr="007173F5" w:rsidRDefault="00A77A2B" w:rsidP="00A77A2B">
      <w:pPr>
        <w:ind w:left="720" w:right="720" w:hanging="720"/>
        <w:rPr>
          <w:rFonts w:ascii="Verdana" w:hAnsi="Verdana" w:cs="Arial"/>
          <w:b/>
          <w:sz w:val="18"/>
          <w:szCs w:val="18"/>
        </w:rPr>
      </w:pPr>
    </w:p>
    <w:p w:rsidR="00070E89" w:rsidRDefault="00070E89">
      <w:pPr>
        <w:rPr>
          <w:rStyle w:val="instruction"/>
          <w:rFonts w:ascii="Verdana" w:hAnsi="Verdana"/>
          <w:b/>
          <w:bCs/>
          <w:color w:val="000000"/>
          <w:sz w:val="18"/>
          <w:szCs w:val="18"/>
        </w:rPr>
      </w:pPr>
      <w:r>
        <w:rPr>
          <w:rStyle w:val="instruction"/>
          <w:rFonts w:ascii="Verdana" w:hAnsi="Verdana"/>
          <w:b/>
          <w:bCs/>
          <w:color w:val="000000"/>
          <w:sz w:val="18"/>
          <w:szCs w:val="18"/>
        </w:rPr>
        <w:br w:type="page"/>
      </w:r>
    </w:p>
    <w:p w:rsidR="00F45525" w:rsidRPr="007173F5" w:rsidRDefault="00F45525" w:rsidP="00F45525">
      <w:pPr>
        <w:rPr>
          <w:color w:val="000000"/>
          <w:sz w:val="27"/>
          <w:szCs w:val="27"/>
        </w:rPr>
      </w:pPr>
      <w:r w:rsidRPr="007173F5">
        <w:rPr>
          <w:rStyle w:val="instruction"/>
          <w:rFonts w:ascii="Verdana" w:hAnsi="Verdana"/>
          <w:b/>
          <w:bCs/>
          <w:color w:val="000000"/>
          <w:sz w:val="18"/>
          <w:szCs w:val="18"/>
        </w:rPr>
        <w:lastRenderedPageBreak/>
        <w:t>ASK ALL:</w:t>
      </w:r>
    </w:p>
    <w:p w:rsidR="00F45525" w:rsidRPr="007173F5" w:rsidRDefault="00F45525" w:rsidP="00F45525">
      <w:pPr>
        <w:ind w:left="720" w:right="720" w:hanging="720"/>
        <w:rPr>
          <w:rFonts w:ascii="Verdana" w:hAnsi="Verdana"/>
          <w:color w:val="BFBFBF" w:themeColor="background1" w:themeShade="BF"/>
          <w:sz w:val="18"/>
          <w:szCs w:val="18"/>
        </w:rPr>
      </w:pPr>
      <w:r w:rsidRPr="007173F5">
        <w:rPr>
          <w:rFonts w:ascii="Verdana" w:hAnsi="Verdana"/>
          <w:color w:val="000000"/>
          <w:sz w:val="18"/>
          <w:szCs w:val="18"/>
        </w:rPr>
        <w:t>PASSPORT</w:t>
      </w:r>
      <w:r w:rsidR="00A77A2B" w:rsidRPr="007173F5">
        <w:rPr>
          <w:rFonts w:ascii="Verdana" w:hAnsi="Verdana"/>
          <w:color w:val="000000"/>
          <w:sz w:val="18"/>
          <w:szCs w:val="18"/>
        </w:rPr>
        <w:tab/>
      </w:r>
      <w:r w:rsidRPr="007173F5">
        <w:rPr>
          <w:rFonts w:ascii="Verdana" w:hAnsi="Verdana"/>
          <w:b/>
          <w:color w:val="000000"/>
          <w:sz w:val="18"/>
          <w:szCs w:val="18"/>
        </w:rPr>
        <w:t>Do you currently have a valid United States</w:t>
      </w:r>
      <w:r w:rsidRPr="007173F5">
        <w:rPr>
          <w:rStyle w:val="apple-converted-space"/>
          <w:rFonts w:ascii="Verdana" w:hAnsi="Verdana"/>
          <w:b/>
          <w:color w:val="000000"/>
          <w:sz w:val="18"/>
          <w:szCs w:val="18"/>
        </w:rPr>
        <w:t> </w:t>
      </w:r>
      <w:bookmarkStart w:id="2" w:name="LPHit2"/>
      <w:bookmarkEnd w:id="2"/>
      <w:r w:rsidRPr="007173F5">
        <w:rPr>
          <w:rFonts w:ascii="Verdana" w:hAnsi="Verdana"/>
          <w:b/>
          <w:color w:val="000000"/>
          <w:sz w:val="18"/>
          <w:szCs w:val="18"/>
        </w:rPr>
        <w:t>passport, or not?</w:t>
      </w:r>
    </w:p>
    <w:p w:rsidR="00A77A2B" w:rsidRPr="007173F5" w:rsidRDefault="00A77A2B" w:rsidP="00F45525">
      <w:pPr>
        <w:ind w:left="720" w:right="720" w:hanging="720"/>
        <w:rPr>
          <w:color w:val="BFBFBF" w:themeColor="background1" w:themeShade="BF"/>
          <w:sz w:val="27"/>
          <w:szCs w:val="27"/>
        </w:rPr>
      </w:pPr>
    </w:p>
    <w:p w:rsidR="00CA79A4" w:rsidRPr="007173F5" w:rsidRDefault="00A77A2B" w:rsidP="00CA79A4">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00CA79A4" w:rsidRPr="007173F5">
        <w:rPr>
          <w:rFonts w:ascii="Verdana" w:eastAsia="Times New Roman" w:hAnsi="Verdana" w:cs="Times New Roman"/>
          <w:sz w:val="18"/>
          <w:szCs w:val="17"/>
        </w:rPr>
        <w:tab/>
      </w:r>
      <w:r w:rsidR="00CA79A4" w:rsidRPr="007173F5">
        <w:rPr>
          <w:rFonts w:ascii="Verdana" w:eastAsia="Times New Roman" w:hAnsi="Verdana" w:cs="Times New Roman"/>
          <w:sz w:val="18"/>
          <w:szCs w:val="17"/>
        </w:rPr>
        <w:tab/>
      </w:r>
      <w:proofErr w:type="gramStart"/>
      <w:r w:rsidR="00CA79A4" w:rsidRPr="007173F5">
        <w:rPr>
          <w:rFonts w:ascii="Verdana" w:eastAsia="Times New Roman" w:hAnsi="Verdana" w:cs="Times New Roman"/>
          <w:b/>
          <w:sz w:val="18"/>
          <w:szCs w:val="17"/>
        </w:rPr>
        <w:t>(VOL.)</w:t>
      </w:r>
      <w:proofErr w:type="gramEnd"/>
    </w:p>
    <w:p w:rsidR="00CA79A4" w:rsidRPr="007173F5" w:rsidRDefault="00CA79A4" w:rsidP="00CA79A4">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u w:val="single"/>
        </w:rPr>
        <w:t>Don’t</w:t>
      </w:r>
      <w:proofErr w:type="gramEnd"/>
      <w:r w:rsidRPr="007173F5">
        <w:rPr>
          <w:rFonts w:ascii="Verdana" w:eastAsia="Times New Roman" w:hAnsi="Verdana" w:cs="Times New Roman"/>
          <w:sz w:val="18"/>
          <w:szCs w:val="17"/>
          <w:u w:val="single"/>
        </w:rPr>
        <w:t xml:space="preserve"> know/Refused</w:t>
      </w:r>
    </w:p>
    <w:p w:rsidR="00CA79A4" w:rsidRPr="007173F5" w:rsidRDefault="00CA79A4" w:rsidP="00CA79A4">
      <w:pPr>
        <w:tabs>
          <w:tab w:val="left" w:pos="720"/>
          <w:tab w:val="center" w:pos="5040"/>
          <w:tab w:val="center" w:pos="6480"/>
          <w:tab w:val="center" w:pos="792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hAnsi="Verdana" w:cs="Arial"/>
          <w:sz w:val="18"/>
          <w:szCs w:val="18"/>
        </w:rPr>
        <w:t>Jul 7-Aug 4, 2014 [N</w:t>
      </w:r>
      <w:r w:rsidRPr="007173F5">
        <w:rPr>
          <w:rFonts w:ascii="Verdana" w:eastAsia="Times New Roman" w:hAnsi="Verdana" w:cs="Times New Roman"/>
          <w:sz w:val="18"/>
          <w:szCs w:val="17"/>
        </w:rPr>
        <w:t>=</w:t>
      </w:r>
      <w:r w:rsidR="00316572" w:rsidRPr="007173F5">
        <w:rPr>
          <w:rFonts w:ascii="Verdana" w:eastAsia="Times New Roman" w:hAnsi="Verdana" w:cs="Times New Roman"/>
          <w:sz w:val="18"/>
          <w:szCs w:val="17"/>
        </w:rPr>
        <w:t>3,351</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r>
      <w:r w:rsidR="001C71C0" w:rsidRPr="007173F5">
        <w:rPr>
          <w:rFonts w:ascii="Verdana" w:eastAsia="Times New Roman" w:hAnsi="Verdana" w:cs="Times New Roman"/>
          <w:sz w:val="18"/>
          <w:szCs w:val="17"/>
        </w:rPr>
        <w:t>42</w:t>
      </w:r>
      <w:r w:rsidR="001C71C0" w:rsidRPr="007173F5">
        <w:rPr>
          <w:rFonts w:ascii="Verdana" w:eastAsia="Times New Roman" w:hAnsi="Verdana" w:cs="Times New Roman"/>
          <w:sz w:val="18"/>
          <w:szCs w:val="17"/>
        </w:rPr>
        <w:tab/>
        <w:t>57</w:t>
      </w:r>
      <w:r w:rsidRPr="007173F5">
        <w:rPr>
          <w:rFonts w:ascii="Verdana" w:eastAsia="Times New Roman" w:hAnsi="Verdana" w:cs="Times New Roman"/>
          <w:sz w:val="18"/>
          <w:szCs w:val="17"/>
        </w:rPr>
        <w:tab/>
      </w:r>
      <w:r w:rsidR="001C71C0" w:rsidRPr="007173F5">
        <w:rPr>
          <w:rFonts w:ascii="Verdana" w:eastAsia="Times New Roman" w:hAnsi="Verdana" w:cs="Times New Roman"/>
          <w:sz w:val="18"/>
          <w:szCs w:val="17"/>
        </w:rPr>
        <w:t>1</w:t>
      </w:r>
      <w:r w:rsidRPr="007173F5">
        <w:rPr>
          <w:rFonts w:ascii="Verdana" w:eastAsia="Times New Roman" w:hAnsi="Verdana" w:cs="Times New Roman"/>
          <w:sz w:val="18"/>
          <w:szCs w:val="17"/>
        </w:rPr>
        <w:tab/>
      </w:r>
    </w:p>
    <w:p w:rsidR="00CA79A4" w:rsidRPr="007173F5" w:rsidRDefault="00CA79A4" w:rsidP="00CA79A4">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i/>
          <w:sz w:val="18"/>
          <w:szCs w:val="17"/>
        </w:rPr>
        <w:t>Based on web mode [N=</w:t>
      </w:r>
      <w:r w:rsidR="00316572" w:rsidRPr="007173F5">
        <w:rPr>
          <w:rFonts w:ascii="Verdana" w:eastAsia="Times New Roman" w:hAnsi="Verdana" w:cs="Times New Roman"/>
          <w:i/>
          <w:sz w:val="18"/>
          <w:szCs w:val="17"/>
        </w:rPr>
        <w:t>1,509</w:t>
      </w:r>
      <w:r w:rsidRPr="007173F5">
        <w:rPr>
          <w:rFonts w:ascii="Verdana" w:eastAsia="Times New Roman" w:hAnsi="Verdana" w:cs="Times New Roman"/>
          <w:i/>
          <w:sz w:val="18"/>
          <w:szCs w:val="17"/>
        </w:rPr>
        <w:t>]</w:t>
      </w:r>
      <w:r w:rsidR="001C71C0" w:rsidRPr="007173F5">
        <w:rPr>
          <w:rFonts w:ascii="Verdana" w:eastAsia="Times New Roman" w:hAnsi="Verdana" w:cs="Times New Roman"/>
          <w:i/>
          <w:sz w:val="18"/>
          <w:szCs w:val="17"/>
        </w:rPr>
        <w:t xml:space="preserve"> </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46</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54</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1</w:t>
      </w:r>
    </w:p>
    <w:p w:rsidR="00CA79A4" w:rsidRPr="007173F5" w:rsidRDefault="00CA79A4" w:rsidP="00CA79A4">
      <w:pPr>
        <w:tabs>
          <w:tab w:val="left" w:pos="720"/>
          <w:tab w:val="center" w:pos="4500"/>
          <w:tab w:val="center" w:pos="5040"/>
          <w:tab w:val="center" w:pos="5400"/>
          <w:tab w:val="center" w:pos="6300"/>
          <w:tab w:val="center" w:pos="6480"/>
          <w:tab w:val="center" w:pos="7200"/>
          <w:tab w:val="center" w:pos="7920"/>
          <w:tab w:val="center" w:pos="8100"/>
          <w:tab w:val="center" w:pos="900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i/>
          <w:sz w:val="18"/>
          <w:szCs w:val="17"/>
        </w:rPr>
        <w:t>Based on phone mode [N=</w:t>
      </w:r>
      <w:r w:rsidR="00316572" w:rsidRPr="007173F5">
        <w:rPr>
          <w:rFonts w:ascii="Verdana" w:eastAsia="Times New Roman" w:hAnsi="Verdana" w:cs="Times New Roman"/>
          <w:i/>
          <w:sz w:val="18"/>
          <w:szCs w:val="17"/>
        </w:rPr>
        <w:t>1,494</w:t>
      </w:r>
      <w:r w:rsidRPr="007173F5">
        <w:rPr>
          <w:rFonts w:ascii="Verdana" w:eastAsia="Times New Roman" w:hAnsi="Verdana" w:cs="Times New Roman"/>
          <w:i/>
          <w:sz w:val="18"/>
          <w:szCs w:val="17"/>
        </w:rPr>
        <w:t>]</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43</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56</w:t>
      </w:r>
      <w:r w:rsidR="001C71C0" w:rsidRPr="007173F5">
        <w:rPr>
          <w:rFonts w:ascii="Verdana" w:eastAsia="Times New Roman" w:hAnsi="Verdana" w:cs="Times New Roman"/>
          <w:i/>
          <w:sz w:val="18"/>
          <w:szCs w:val="17"/>
        </w:rPr>
        <w:tab/>
      </w:r>
      <w:r w:rsidR="001C71C0" w:rsidRPr="007173F5">
        <w:rPr>
          <w:rFonts w:ascii="Verdana" w:eastAsia="Times New Roman" w:hAnsi="Verdana" w:cs="Times New Roman"/>
          <w:i/>
          <w:sz w:val="18"/>
          <w:szCs w:val="17"/>
        </w:rPr>
        <w:tab/>
        <w:t>*</w:t>
      </w:r>
    </w:p>
    <w:p w:rsidR="00CA79A4" w:rsidRPr="007173F5" w:rsidRDefault="00CA79A4" w:rsidP="00CA79A4">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i/>
          <w:sz w:val="18"/>
          <w:szCs w:val="17"/>
        </w:rPr>
      </w:pPr>
    </w:p>
    <w:p w:rsidR="00CA79A4" w:rsidRDefault="00CA79A4" w:rsidP="00CA79A4">
      <w:pPr>
        <w:tabs>
          <w:tab w:val="left" w:pos="720"/>
          <w:tab w:val="center" w:pos="3960"/>
          <w:tab w:val="center" w:pos="4860"/>
          <w:tab w:val="center" w:pos="5040"/>
          <w:tab w:val="center" w:pos="5760"/>
          <w:tab w:val="center" w:pos="6480"/>
          <w:tab w:val="center" w:pos="6660"/>
          <w:tab w:val="center" w:pos="7560"/>
          <w:tab w:val="center" w:pos="7920"/>
          <w:tab w:val="center" w:pos="8460"/>
        </w:tabs>
        <w:rPr>
          <w:rFonts w:ascii="Verdana" w:eastAsia="Times New Roman" w:hAnsi="Verdana" w:cs="Times New Roman"/>
          <w:b/>
          <w:sz w:val="18"/>
          <w:szCs w:val="17"/>
        </w:rPr>
      </w:pPr>
      <w:r w:rsidRPr="007173F5">
        <w:rPr>
          <w:rFonts w:ascii="Verdana" w:eastAsia="Times New Roman" w:hAnsi="Verdana" w:cs="Times New Roman"/>
          <w:i/>
          <w:sz w:val="18"/>
          <w:szCs w:val="17"/>
        </w:rPr>
        <w:tab/>
      </w:r>
      <w:r w:rsidRPr="007173F5">
        <w:rPr>
          <w:rFonts w:ascii="Verdana" w:eastAsia="Times New Roman" w:hAnsi="Verdana" w:cs="Times New Roman"/>
          <w:b/>
          <w:sz w:val="18"/>
          <w:szCs w:val="17"/>
        </w:rPr>
        <w:t>BENCHMARK FOR COMPARISON</w:t>
      </w:r>
      <w:r w:rsidRPr="002F3B39">
        <w:rPr>
          <w:rFonts w:ascii="Verdana" w:eastAsia="Times New Roman" w:hAnsi="Verdana" w:cs="Times New Roman"/>
          <w:b/>
          <w:sz w:val="18"/>
          <w:szCs w:val="17"/>
        </w:rPr>
        <w:t>:</w:t>
      </w:r>
    </w:p>
    <w:p w:rsidR="002D7964" w:rsidRDefault="00CA79A4" w:rsidP="0019789F">
      <w:pPr>
        <w:tabs>
          <w:tab w:val="left" w:pos="720"/>
          <w:tab w:val="center" w:pos="5040"/>
          <w:tab w:val="center" w:pos="6480"/>
          <w:tab w:val="center" w:pos="7920"/>
          <w:tab w:val="center" w:pos="9000"/>
        </w:tabs>
        <w:rPr>
          <w:rFonts w:ascii="Verdana" w:eastAsia="Times New Roman" w:hAnsi="Verdana" w:cs="Times New Roman"/>
          <w:sz w:val="18"/>
          <w:szCs w:val="17"/>
        </w:rPr>
      </w:pPr>
      <w:r>
        <w:rPr>
          <w:rFonts w:ascii="Verdana" w:eastAsia="Times New Roman" w:hAnsi="Verdana" w:cs="Times New Roman"/>
          <w:b/>
          <w:sz w:val="18"/>
          <w:szCs w:val="17"/>
        </w:rPr>
        <w:tab/>
      </w:r>
      <w:r w:rsidRPr="00DD6F51">
        <w:rPr>
          <w:rFonts w:ascii="Verdana" w:eastAsia="Times New Roman" w:hAnsi="Verdana" w:cs="Times New Roman"/>
          <w:sz w:val="18"/>
          <w:szCs w:val="17"/>
        </w:rPr>
        <w:t>201</w:t>
      </w:r>
      <w:r w:rsidR="00C60F95">
        <w:rPr>
          <w:rFonts w:ascii="Verdana" w:eastAsia="Times New Roman" w:hAnsi="Verdana" w:cs="Times New Roman"/>
          <w:sz w:val="18"/>
          <w:szCs w:val="17"/>
        </w:rPr>
        <w:t>4</w:t>
      </w:r>
      <w:r w:rsidRPr="00DD6F51">
        <w:rPr>
          <w:rFonts w:ascii="Verdana" w:eastAsia="Times New Roman" w:hAnsi="Verdana" w:cs="Times New Roman"/>
          <w:sz w:val="18"/>
          <w:szCs w:val="17"/>
        </w:rPr>
        <w:t xml:space="preserve"> State Department</w:t>
      </w:r>
      <w:r w:rsidR="00070E89">
        <w:rPr>
          <w:rFonts w:ascii="Verdana" w:eastAsia="Times New Roman" w:hAnsi="Verdana" w:cs="Times New Roman"/>
          <w:sz w:val="18"/>
          <w:szCs w:val="17"/>
        </w:rPr>
        <w:t xml:space="preserve"> passport</w:t>
      </w:r>
      <w:r w:rsidR="00CB5BD0">
        <w:rPr>
          <w:rFonts w:ascii="Verdana" w:eastAsia="Times New Roman" w:hAnsi="Verdana" w:cs="Times New Roman"/>
          <w:sz w:val="18"/>
          <w:szCs w:val="17"/>
        </w:rPr>
        <w:t>s</w:t>
      </w:r>
      <w:r w:rsidRPr="00DD6F51">
        <w:rPr>
          <w:rStyle w:val="FootnoteReference"/>
          <w:rFonts w:ascii="Verdana" w:eastAsia="Times New Roman" w:hAnsi="Verdana" w:cs="Times New Roman"/>
          <w:sz w:val="18"/>
          <w:szCs w:val="17"/>
        </w:rPr>
        <w:footnoteReference w:id="19"/>
      </w:r>
      <w:r w:rsidR="00CB5BD0">
        <w:rPr>
          <w:rStyle w:val="FootnoteReference"/>
          <w:rFonts w:ascii="Verdana" w:eastAsia="Times New Roman" w:hAnsi="Verdana" w:cs="Times New Roman"/>
          <w:sz w:val="18"/>
          <w:szCs w:val="17"/>
        </w:rPr>
        <w:footnoteReference w:id="20"/>
      </w:r>
      <w:r w:rsidR="00815086" w:rsidRPr="00DD6F51">
        <w:rPr>
          <w:rFonts w:ascii="Verdana" w:eastAsia="Times New Roman" w:hAnsi="Verdana" w:cs="Times New Roman"/>
          <w:sz w:val="18"/>
          <w:szCs w:val="17"/>
        </w:rPr>
        <w:tab/>
      </w:r>
      <w:r w:rsidR="00CB5BD0">
        <w:rPr>
          <w:rFonts w:ascii="Verdana" w:eastAsia="Times New Roman" w:hAnsi="Verdana" w:cs="Times New Roman"/>
          <w:sz w:val="18"/>
          <w:szCs w:val="17"/>
        </w:rPr>
        <w:t>42</w:t>
      </w:r>
      <w:r w:rsidR="00CB5BD0">
        <w:rPr>
          <w:rFonts w:ascii="Verdana" w:eastAsia="Times New Roman" w:hAnsi="Verdana" w:cs="Times New Roman"/>
          <w:sz w:val="18"/>
          <w:szCs w:val="17"/>
        </w:rPr>
        <w:tab/>
        <w:t>58</w:t>
      </w:r>
      <w:r w:rsidR="00DC66E4" w:rsidRPr="00DD6F51">
        <w:rPr>
          <w:rFonts w:ascii="Verdana" w:eastAsia="Times New Roman" w:hAnsi="Verdana" w:cs="Times New Roman"/>
          <w:sz w:val="18"/>
          <w:szCs w:val="17"/>
        </w:rPr>
        <w:tab/>
        <w:t>--</w:t>
      </w:r>
    </w:p>
    <w:p w:rsidR="00070E89" w:rsidRPr="00070E89" w:rsidRDefault="00070E89" w:rsidP="00070E89">
      <w:pPr>
        <w:tabs>
          <w:tab w:val="left" w:pos="720"/>
          <w:tab w:val="center" w:pos="5040"/>
          <w:tab w:val="center" w:pos="6480"/>
          <w:tab w:val="center" w:pos="7920"/>
          <w:tab w:val="center" w:pos="9000"/>
        </w:tabs>
        <w:rPr>
          <w:rFonts w:ascii="Verdana" w:eastAsia="Times New Roman" w:hAnsi="Verdana" w:cs="Times New Roman"/>
          <w:i/>
          <w:sz w:val="18"/>
          <w:szCs w:val="17"/>
        </w:rPr>
      </w:pPr>
      <w:r>
        <w:rPr>
          <w:rFonts w:ascii="Verdana" w:eastAsia="Times New Roman" w:hAnsi="Verdana" w:cs="Times New Roman"/>
          <w:sz w:val="18"/>
          <w:szCs w:val="17"/>
        </w:rPr>
        <w:tab/>
        <w:t xml:space="preserve">   </w:t>
      </w:r>
      <w:r w:rsidR="00A92619">
        <w:rPr>
          <w:rFonts w:ascii="Verdana" w:eastAsia="Times New Roman" w:hAnsi="Verdana" w:cs="Times New Roman"/>
          <w:i/>
          <w:sz w:val="18"/>
          <w:szCs w:val="17"/>
        </w:rPr>
        <w:t>Based</w:t>
      </w:r>
      <w:r w:rsidR="00DF6ECF">
        <w:rPr>
          <w:rFonts w:ascii="Verdana" w:eastAsia="Times New Roman" w:hAnsi="Verdana" w:cs="Times New Roman"/>
          <w:i/>
          <w:sz w:val="18"/>
          <w:szCs w:val="17"/>
        </w:rPr>
        <w:t xml:space="preserve"> only </w:t>
      </w:r>
      <w:r w:rsidR="00A92619">
        <w:rPr>
          <w:rFonts w:ascii="Verdana" w:eastAsia="Times New Roman" w:hAnsi="Verdana" w:cs="Times New Roman"/>
          <w:i/>
          <w:sz w:val="18"/>
          <w:szCs w:val="17"/>
        </w:rPr>
        <w:t xml:space="preserve">on </w:t>
      </w:r>
      <w:r w:rsidR="00DF6ECF">
        <w:rPr>
          <w:rFonts w:ascii="Verdana" w:eastAsia="Times New Roman" w:hAnsi="Verdana" w:cs="Times New Roman"/>
          <w:i/>
          <w:sz w:val="18"/>
          <w:szCs w:val="17"/>
        </w:rPr>
        <w:t>book holders</w:t>
      </w:r>
      <w:r w:rsidRPr="00070E89">
        <w:rPr>
          <w:rFonts w:ascii="Verdana" w:eastAsia="Times New Roman" w:hAnsi="Verdana" w:cs="Times New Roman"/>
          <w:i/>
          <w:sz w:val="18"/>
          <w:szCs w:val="17"/>
        </w:rPr>
        <w:tab/>
      </w:r>
      <w:r w:rsidR="00CB5BD0">
        <w:rPr>
          <w:rFonts w:ascii="Verdana" w:eastAsia="Times New Roman" w:hAnsi="Verdana" w:cs="Times New Roman"/>
          <w:i/>
          <w:sz w:val="18"/>
          <w:szCs w:val="17"/>
        </w:rPr>
        <w:t>38</w:t>
      </w:r>
      <w:r w:rsidRPr="00070E89">
        <w:rPr>
          <w:rFonts w:ascii="Verdana" w:eastAsia="Times New Roman" w:hAnsi="Verdana" w:cs="Times New Roman"/>
          <w:i/>
          <w:sz w:val="18"/>
          <w:szCs w:val="17"/>
        </w:rPr>
        <w:tab/>
        <w:t>6</w:t>
      </w:r>
      <w:r w:rsidR="00CB5BD0">
        <w:rPr>
          <w:rFonts w:ascii="Verdana" w:eastAsia="Times New Roman" w:hAnsi="Verdana" w:cs="Times New Roman"/>
          <w:i/>
          <w:sz w:val="18"/>
          <w:szCs w:val="17"/>
        </w:rPr>
        <w:t>2</w:t>
      </w:r>
      <w:r w:rsidRPr="00070E89">
        <w:rPr>
          <w:rFonts w:ascii="Verdana" w:eastAsia="Times New Roman" w:hAnsi="Verdana" w:cs="Times New Roman"/>
          <w:i/>
          <w:sz w:val="18"/>
          <w:szCs w:val="17"/>
        </w:rPr>
        <w:tab/>
        <w:t>--</w:t>
      </w:r>
    </w:p>
    <w:p w:rsidR="00070E89" w:rsidRPr="0019789F" w:rsidRDefault="00070E89" w:rsidP="0019789F">
      <w:pPr>
        <w:tabs>
          <w:tab w:val="left" w:pos="720"/>
          <w:tab w:val="center" w:pos="5040"/>
          <w:tab w:val="center" w:pos="6480"/>
          <w:tab w:val="center" w:pos="7920"/>
          <w:tab w:val="center" w:pos="9000"/>
        </w:tabs>
        <w:rPr>
          <w:rFonts w:ascii="Verdana" w:eastAsia="Times New Roman" w:hAnsi="Verdana" w:cs="Times New Roman"/>
          <w:sz w:val="18"/>
          <w:szCs w:val="17"/>
        </w:rPr>
      </w:pPr>
    </w:p>
    <w:p w:rsidR="00070E89" w:rsidRDefault="00070E89" w:rsidP="005C5199">
      <w:pPr>
        <w:tabs>
          <w:tab w:val="left" w:pos="720"/>
        </w:tabs>
        <w:contextualSpacing/>
        <w:rPr>
          <w:rFonts w:ascii="Verdana" w:hAnsi="Verdana"/>
          <w:b/>
          <w:sz w:val="18"/>
          <w:szCs w:val="18"/>
        </w:rPr>
      </w:pPr>
    </w:p>
    <w:p w:rsidR="005C5199" w:rsidRDefault="005C5199" w:rsidP="005C5199">
      <w:pPr>
        <w:tabs>
          <w:tab w:val="left" w:pos="720"/>
        </w:tabs>
        <w:contextualSpacing/>
        <w:rPr>
          <w:rFonts w:ascii="Verdana" w:eastAsia="Times New Roman" w:hAnsi="Verdana" w:cs="Times New Roman"/>
          <w:b/>
          <w:sz w:val="17"/>
          <w:szCs w:val="17"/>
        </w:rPr>
      </w:pPr>
      <w:r>
        <w:rPr>
          <w:rFonts w:ascii="Verdana" w:hAnsi="Verdana"/>
          <w:b/>
          <w:sz w:val="18"/>
          <w:szCs w:val="18"/>
        </w:rPr>
        <w:t xml:space="preserve">FILTER QUESTIONS REGSTATUS THROUGH HOWVOTE ON </w:t>
      </w:r>
      <w:r w:rsidR="00A90B17">
        <w:rPr>
          <w:rFonts w:ascii="Verdana" w:hAnsi="Verdana"/>
          <w:b/>
          <w:sz w:val="18"/>
          <w:szCs w:val="18"/>
        </w:rPr>
        <w:t>ALL CITIZENS</w:t>
      </w:r>
      <w:r>
        <w:rPr>
          <w:rFonts w:ascii="Verdana" w:hAnsi="Verdana"/>
          <w:b/>
          <w:sz w:val="18"/>
          <w:szCs w:val="18"/>
        </w:rPr>
        <w:t xml:space="preserve"> (BIRTH_HISP=1</w:t>
      </w:r>
      <w:proofErr w:type="gramStart"/>
      <w:r>
        <w:rPr>
          <w:rFonts w:ascii="Verdana" w:hAnsi="Verdana"/>
          <w:b/>
          <w:sz w:val="18"/>
          <w:szCs w:val="18"/>
        </w:rPr>
        <w:t>,2</w:t>
      </w:r>
      <w:proofErr w:type="gramEnd"/>
      <w:r>
        <w:rPr>
          <w:rFonts w:ascii="Verdana" w:hAnsi="Verdana"/>
          <w:b/>
          <w:sz w:val="18"/>
          <w:szCs w:val="18"/>
        </w:rPr>
        <w:t xml:space="preserve"> OR USBORN=1,3,4 OR CITIZEN=1)</w:t>
      </w:r>
    </w:p>
    <w:p w:rsidR="00B86CD3" w:rsidRDefault="00B86CD3" w:rsidP="005C5199">
      <w:pPr>
        <w:tabs>
          <w:tab w:val="left" w:pos="720"/>
        </w:tabs>
        <w:contextualSpacing/>
        <w:rPr>
          <w:rFonts w:ascii="Verdana" w:eastAsia="Times New Roman" w:hAnsi="Verdana" w:cs="Times New Roman"/>
          <w:b/>
          <w:sz w:val="18"/>
          <w:szCs w:val="18"/>
        </w:rPr>
      </w:pPr>
    </w:p>
    <w:p w:rsidR="005C5199" w:rsidRDefault="005C5199" w:rsidP="005C5199">
      <w:pPr>
        <w:tabs>
          <w:tab w:val="left" w:pos="720"/>
        </w:tabs>
        <w:contextualSpacing/>
        <w:rPr>
          <w:rFonts w:ascii="Verdana" w:eastAsia="Times New Roman" w:hAnsi="Verdana" w:cs="Times New Roman"/>
          <w:b/>
          <w:sz w:val="18"/>
          <w:szCs w:val="18"/>
        </w:rPr>
      </w:pPr>
      <w:r w:rsidRPr="005C5199">
        <w:rPr>
          <w:rFonts w:ascii="Verdana" w:eastAsia="Times New Roman" w:hAnsi="Verdana" w:cs="Times New Roman"/>
          <w:b/>
          <w:sz w:val="18"/>
          <w:szCs w:val="18"/>
        </w:rPr>
        <w:t>ASK ALL CITIZENS IF NEW PANELIST OR MISSING IN PRIOR WAVES [N=</w:t>
      </w:r>
      <w:r w:rsidR="001C71C0">
        <w:rPr>
          <w:rFonts w:ascii="Verdana" w:eastAsia="Times New Roman" w:hAnsi="Verdana" w:cs="Times New Roman"/>
          <w:b/>
          <w:sz w:val="18"/>
          <w:szCs w:val="18"/>
        </w:rPr>
        <w:t>228</w:t>
      </w:r>
      <w:r w:rsidRPr="005C5199">
        <w:rPr>
          <w:rFonts w:ascii="Verdana" w:eastAsia="Times New Roman" w:hAnsi="Verdana" w:cs="Times New Roman"/>
          <w:b/>
          <w:sz w:val="18"/>
          <w:szCs w:val="18"/>
        </w:rPr>
        <w:t>]:</w:t>
      </w:r>
    </w:p>
    <w:p w:rsidR="00B86CD3" w:rsidRPr="005C5199" w:rsidRDefault="00B86CD3" w:rsidP="005C5199">
      <w:pPr>
        <w:tabs>
          <w:tab w:val="left" w:pos="720"/>
        </w:tabs>
        <w:contextualSpacing/>
        <w:rPr>
          <w:rFonts w:ascii="Verdana" w:eastAsia="Times New Roman" w:hAnsi="Verdana" w:cs="Times New Roman"/>
          <w:b/>
          <w:sz w:val="18"/>
          <w:szCs w:val="18"/>
        </w:rPr>
      </w:pPr>
      <w:proofErr w:type="gramStart"/>
      <w:r>
        <w:rPr>
          <w:rFonts w:ascii="Verdana" w:eastAsia="Times New Roman" w:hAnsi="Verdana" w:cs="Times New Roman"/>
          <w:b/>
          <w:sz w:val="18"/>
          <w:szCs w:val="18"/>
        </w:rPr>
        <w:t>REGSTATUS NOT SHOWN.</w:t>
      </w:r>
      <w:proofErr w:type="gramEnd"/>
    </w:p>
    <w:p w:rsidR="00B86CD3" w:rsidRDefault="00B86CD3" w:rsidP="005C5199">
      <w:pPr>
        <w:tabs>
          <w:tab w:val="left" w:pos="720"/>
        </w:tabs>
        <w:contextualSpacing/>
        <w:rPr>
          <w:rFonts w:ascii="Verdana" w:eastAsia="Times New Roman" w:hAnsi="Verdana" w:cs="Times New Roman"/>
          <w:sz w:val="18"/>
          <w:szCs w:val="18"/>
        </w:rPr>
      </w:pPr>
    </w:p>
    <w:p w:rsidR="005C5199" w:rsidRPr="007173F5" w:rsidRDefault="005C5199" w:rsidP="005C5199">
      <w:pPr>
        <w:tabs>
          <w:tab w:val="left" w:pos="720"/>
        </w:tabs>
        <w:contextualSpacing/>
        <w:rPr>
          <w:rFonts w:ascii="Verdana" w:eastAsia="Times New Roman" w:hAnsi="Verdana" w:cs="Times New Roman"/>
          <w:b/>
          <w:sz w:val="18"/>
          <w:szCs w:val="18"/>
        </w:rPr>
      </w:pPr>
      <w:r w:rsidRPr="005C5199">
        <w:rPr>
          <w:rFonts w:ascii="Verdana" w:eastAsia="Times New Roman" w:hAnsi="Verdana" w:cs="Times New Roman"/>
          <w:b/>
          <w:sz w:val="18"/>
          <w:szCs w:val="18"/>
        </w:rPr>
        <w:t xml:space="preserve">ASK ALL REGISTERED VOTERS AND ALL CITIZENS NOT ASKED REGSTATUS IN THIS WAVE </w:t>
      </w:r>
      <w:r w:rsidRPr="007173F5">
        <w:rPr>
          <w:rFonts w:ascii="Verdana" w:eastAsia="Times New Roman" w:hAnsi="Verdana" w:cs="Times New Roman"/>
          <w:b/>
          <w:sz w:val="18"/>
          <w:szCs w:val="18"/>
        </w:rPr>
        <w:t>[N=</w:t>
      </w:r>
      <w:r w:rsidR="00316572" w:rsidRPr="007173F5">
        <w:rPr>
          <w:rFonts w:ascii="Verdana" w:eastAsia="Times New Roman" w:hAnsi="Verdana" w:cs="Times New Roman"/>
          <w:b/>
          <w:sz w:val="18"/>
          <w:szCs w:val="18"/>
        </w:rPr>
        <w:t>3,</w:t>
      </w:r>
      <w:r w:rsidR="00945386" w:rsidRPr="007173F5">
        <w:rPr>
          <w:rFonts w:ascii="Verdana" w:eastAsia="Times New Roman" w:hAnsi="Verdana" w:cs="Times New Roman"/>
          <w:b/>
          <w:sz w:val="18"/>
          <w:szCs w:val="18"/>
        </w:rPr>
        <w:t>237</w:t>
      </w:r>
      <w:r w:rsidRPr="007173F5">
        <w:rPr>
          <w:rFonts w:ascii="Verdana" w:eastAsia="Times New Roman" w:hAnsi="Verdana" w:cs="Times New Roman"/>
          <w:b/>
          <w:sz w:val="18"/>
          <w:szCs w:val="18"/>
        </w:rPr>
        <w:t>]:</w:t>
      </w:r>
    </w:p>
    <w:p w:rsidR="005C5199" w:rsidRPr="007173F5" w:rsidRDefault="005C5199" w:rsidP="005C5199">
      <w:pPr>
        <w:contextualSpacing/>
        <w:rPr>
          <w:rFonts w:ascii="Verdana" w:eastAsia="Times New Roman" w:hAnsi="Verdana" w:cs="Times New Roman"/>
          <w:sz w:val="18"/>
          <w:szCs w:val="18"/>
        </w:rPr>
      </w:pPr>
      <w:r w:rsidRPr="007173F5">
        <w:rPr>
          <w:rFonts w:ascii="Verdana" w:eastAsia="Times New Roman" w:hAnsi="Verdana" w:cs="Times New Roman"/>
          <w:sz w:val="18"/>
          <w:szCs w:val="18"/>
        </w:rPr>
        <w:t xml:space="preserve">UPDATE   </w:t>
      </w:r>
      <w:r w:rsidRPr="007173F5">
        <w:rPr>
          <w:rFonts w:ascii="Verdana" w:eastAsia="Times New Roman" w:hAnsi="Verdana" w:cs="Times New Roman"/>
          <w:b/>
          <w:sz w:val="18"/>
          <w:szCs w:val="18"/>
        </w:rPr>
        <w:t>In the past 30 days, did you register to vote or update your voter registration?</w:t>
      </w:r>
    </w:p>
    <w:p w:rsidR="005C5199" w:rsidRPr="007173F5" w:rsidRDefault="005C5199" w:rsidP="005C5199">
      <w:pPr>
        <w:contextualSpacing/>
        <w:rPr>
          <w:rFonts w:ascii="Verdana" w:eastAsia="Times New Roman" w:hAnsi="Verdana" w:cs="Times New Roman"/>
          <w:sz w:val="18"/>
          <w:szCs w:val="18"/>
        </w:rPr>
      </w:pPr>
    </w:p>
    <w:p w:rsidR="00A05A13" w:rsidRPr="007173F5" w:rsidRDefault="00A05A13" w:rsidP="00A05A13">
      <w:pPr>
        <w:tabs>
          <w:tab w:val="center" w:pos="2160"/>
        </w:tabs>
        <w:rPr>
          <w:rFonts w:ascii="Verdana" w:eastAsia="Times New Roman" w:hAnsi="Verdana" w:cs="Verdana"/>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 xml:space="preserve">Jul 7-Aug 4, </w:t>
      </w:r>
      <w:r w:rsidRPr="007173F5">
        <w:rPr>
          <w:rFonts w:ascii="Verdana" w:eastAsia="Times New Roman" w:hAnsi="Verdana" w:cs="Verdana"/>
          <w:sz w:val="18"/>
          <w:szCs w:val="17"/>
          <w:u w:val="single"/>
        </w:rPr>
        <w:t>2014</w:t>
      </w:r>
    </w:p>
    <w:p w:rsidR="00A05A13" w:rsidRPr="007173F5" w:rsidRDefault="00A05A13" w:rsidP="00A05A13">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t>Based on</w:t>
      </w:r>
      <w:r w:rsidRPr="007173F5">
        <w:rPr>
          <w:rFonts w:ascii="Verdana" w:eastAsia="Times New Roman" w:hAnsi="Verdana" w:cs="Times New Roman"/>
          <w:sz w:val="18"/>
          <w:szCs w:val="17"/>
        </w:rPr>
        <w:tab/>
        <w:t>Based on</w:t>
      </w:r>
      <w:r w:rsidRPr="007173F5">
        <w:rPr>
          <w:rFonts w:ascii="Verdana" w:eastAsia="Times New Roman" w:hAnsi="Verdana" w:cs="Times New Roman"/>
          <w:sz w:val="18"/>
          <w:szCs w:val="17"/>
        </w:rPr>
        <w:tab/>
        <w:t>Based on</w:t>
      </w:r>
    </w:p>
    <w:p w:rsidR="00A05A13" w:rsidRPr="007173F5" w:rsidRDefault="00A05A13" w:rsidP="00A05A13">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rPr>
        <w:t>total</w:t>
      </w:r>
      <w:proofErr w:type="gramEnd"/>
      <w:r w:rsidRPr="007173F5">
        <w:rPr>
          <w:rFonts w:ascii="Verdana" w:eastAsia="Times New Roman" w:hAnsi="Verdana" w:cs="Times New Roman"/>
          <w:sz w:val="18"/>
          <w:szCs w:val="17"/>
        </w:rPr>
        <w:tab/>
        <w:t>web mode</w:t>
      </w:r>
      <w:r w:rsidRPr="007173F5">
        <w:rPr>
          <w:rFonts w:ascii="Verdana" w:eastAsia="Times New Roman" w:hAnsi="Verdana" w:cs="Times New Roman"/>
          <w:sz w:val="18"/>
          <w:szCs w:val="17"/>
        </w:rPr>
        <w:tab/>
        <w:t>phone mode</w:t>
      </w:r>
    </w:p>
    <w:p w:rsidR="00A05A13" w:rsidRPr="007173F5" w:rsidRDefault="00A05A13" w:rsidP="00A05A13">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3,</w:t>
      </w:r>
      <w:r w:rsidR="00945386" w:rsidRPr="007173F5">
        <w:rPr>
          <w:rFonts w:ascii="Verdana" w:eastAsia="Times New Roman" w:hAnsi="Verdana" w:cs="Times New Roman"/>
          <w:sz w:val="18"/>
          <w:szCs w:val="17"/>
        </w:rPr>
        <w:t>237</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1,</w:t>
      </w:r>
      <w:r w:rsidR="00945386" w:rsidRPr="007173F5">
        <w:rPr>
          <w:rFonts w:ascii="Verdana" w:eastAsia="Times New Roman" w:hAnsi="Verdana" w:cs="Times New Roman"/>
          <w:sz w:val="18"/>
          <w:szCs w:val="17"/>
        </w:rPr>
        <w:t>473</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1,4</w:t>
      </w:r>
      <w:r w:rsidR="00945386" w:rsidRPr="007173F5">
        <w:rPr>
          <w:rFonts w:ascii="Verdana" w:eastAsia="Times New Roman" w:hAnsi="Verdana" w:cs="Times New Roman"/>
          <w:sz w:val="18"/>
          <w:szCs w:val="17"/>
        </w:rPr>
        <w:t>28</w:t>
      </w:r>
      <w:r w:rsidRPr="007173F5">
        <w:rPr>
          <w:rFonts w:ascii="Verdana" w:eastAsia="Times New Roman" w:hAnsi="Verdana" w:cs="Times New Roman"/>
          <w:sz w:val="18"/>
          <w:szCs w:val="17"/>
        </w:rPr>
        <w:t>]</w:t>
      </w:r>
    </w:p>
    <w:p w:rsidR="00A05A13" w:rsidRPr="007173F5" w:rsidRDefault="00A05A13" w:rsidP="00A05A13">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7"/>
        </w:rPr>
        <w:tab/>
      </w:r>
      <w:r w:rsidR="00945386" w:rsidRPr="007173F5">
        <w:rPr>
          <w:rFonts w:ascii="Verdana" w:eastAsia="Times New Roman" w:hAnsi="Verdana" w:cs="Times New Roman"/>
          <w:sz w:val="18"/>
          <w:szCs w:val="17"/>
        </w:rPr>
        <w:t>5</w:t>
      </w:r>
      <w:r w:rsidRPr="007173F5">
        <w:rPr>
          <w:rFonts w:ascii="Verdana" w:eastAsia="Times New Roman" w:hAnsi="Verdana" w:cs="Times New Roman"/>
          <w:sz w:val="18"/>
          <w:szCs w:val="17"/>
        </w:rPr>
        <w:tab/>
      </w:r>
      <w:r w:rsidR="00945386" w:rsidRPr="007173F5">
        <w:rPr>
          <w:rFonts w:ascii="Verdana" w:eastAsia="Times New Roman" w:hAnsi="Verdana" w:cs="Times New Roman"/>
          <w:sz w:val="18"/>
          <w:szCs w:val="17"/>
        </w:rPr>
        <w:t>7</w:t>
      </w:r>
      <w:r w:rsidRPr="007173F5">
        <w:rPr>
          <w:rFonts w:ascii="Verdana" w:eastAsia="Times New Roman" w:hAnsi="Verdana" w:cs="Times New Roman"/>
          <w:sz w:val="18"/>
          <w:szCs w:val="17"/>
        </w:rPr>
        <w:tab/>
      </w:r>
      <w:r w:rsidR="00945386" w:rsidRPr="007173F5">
        <w:rPr>
          <w:rFonts w:ascii="Verdana" w:eastAsia="Times New Roman" w:hAnsi="Verdana" w:cs="Times New Roman"/>
          <w:sz w:val="18"/>
          <w:szCs w:val="17"/>
        </w:rPr>
        <w:t>2</w:t>
      </w:r>
      <w:r w:rsidRPr="007173F5">
        <w:rPr>
          <w:rFonts w:ascii="Verdana" w:eastAsia="Times New Roman" w:hAnsi="Verdana" w:cs="Times New Roman"/>
          <w:sz w:val="18"/>
          <w:szCs w:val="17"/>
        </w:rPr>
        <w:tab/>
      </w:r>
      <w:r w:rsidR="005C5199" w:rsidRPr="007173F5">
        <w:rPr>
          <w:rFonts w:ascii="Verdana" w:eastAsia="Times New Roman" w:hAnsi="Verdana" w:cs="Times New Roman"/>
          <w:sz w:val="18"/>
          <w:szCs w:val="18"/>
        </w:rPr>
        <w:t>Yes, I registered to vote</w:t>
      </w:r>
    </w:p>
    <w:p w:rsidR="00A05A13" w:rsidRPr="007173F5" w:rsidRDefault="00A05A13" w:rsidP="00A05A13">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6</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4</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6</w:t>
      </w:r>
      <w:r w:rsidRPr="007173F5">
        <w:rPr>
          <w:rFonts w:ascii="Verdana" w:eastAsia="Times New Roman" w:hAnsi="Verdana" w:cs="Times New Roman"/>
          <w:sz w:val="18"/>
          <w:szCs w:val="18"/>
        </w:rPr>
        <w:tab/>
      </w:r>
      <w:r w:rsidR="005C5199" w:rsidRPr="007173F5">
        <w:rPr>
          <w:rFonts w:ascii="Verdana" w:eastAsia="Times New Roman" w:hAnsi="Verdana" w:cs="Times New Roman"/>
          <w:sz w:val="18"/>
          <w:szCs w:val="18"/>
        </w:rPr>
        <w:t>Yes, I updated my registration</w:t>
      </w:r>
    </w:p>
    <w:p w:rsidR="00A05A13" w:rsidRPr="007173F5" w:rsidRDefault="00A05A13" w:rsidP="00A05A13">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eastAsia="Times New Roman" w:hAnsi="Verdana" w:cs="Times New Roman"/>
          <w:sz w:val="18"/>
          <w:szCs w:val="18"/>
        </w:rPr>
        <w:tab/>
      </w:r>
      <w:r w:rsidRPr="007173F5">
        <w:rPr>
          <w:rFonts w:ascii="Verdana" w:eastAsia="Times New Roman" w:hAnsi="Verdana" w:cs="Times New Roman"/>
          <w:sz w:val="18"/>
          <w:szCs w:val="18"/>
        </w:rPr>
        <w:tab/>
      </w:r>
      <w:r w:rsidRPr="007173F5">
        <w:rPr>
          <w:rFonts w:ascii="Verdana" w:eastAsia="Times New Roman" w:hAnsi="Verdana" w:cs="Times New Roman"/>
          <w:sz w:val="18"/>
          <w:szCs w:val="18"/>
        </w:rPr>
        <w:tab/>
      </w:r>
      <w:r w:rsidR="005C5199" w:rsidRPr="007173F5">
        <w:rPr>
          <w:rFonts w:ascii="Verdana" w:eastAsia="Times New Roman" w:hAnsi="Verdana" w:cs="Times New Roman"/>
          <w:sz w:val="18"/>
          <w:szCs w:val="18"/>
        </w:rPr>
        <w:t xml:space="preserve">No, I am registered to vote and made no changes in </w:t>
      </w:r>
    </w:p>
    <w:p w:rsidR="00A05A13" w:rsidRPr="007173F5" w:rsidRDefault="00A05A13" w:rsidP="00A05A13">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88</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88</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91</w:t>
      </w:r>
      <w:r w:rsidRPr="007173F5">
        <w:rPr>
          <w:rFonts w:ascii="Verdana" w:eastAsia="Times New Roman" w:hAnsi="Verdana" w:cs="Times New Roman"/>
          <w:sz w:val="18"/>
          <w:szCs w:val="18"/>
        </w:rPr>
        <w:tab/>
        <w:t xml:space="preserve">   </w:t>
      </w:r>
      <w:r w:rsidR="005C5199" w:rsidRPr="007173F5">
        <w:rPr>
          <w:rFonts w:ascii="Verdana" w:eastAsia="Times New Roman" w:hAnsi="Verdana" w:cs="Times New Roman"/>
          <w:sz w:val="18"/>
          <w:szCs w:val="18"/>
        </w:rPr>
        <w:t>the past 30 days</w:t>
      </w:r>
    </w:p>
    <w:p w:rsidR="005C5199" w:rsidRPr="007173F5" w:rsidRDefault="00A05A13" w:rsidP="00A05A13">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1</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1</w:t>
      </w:r>
      <w:r w:rsidRPr="007173F5">
        <w:rPr>
          <w:rFonts w:ascii="Verdana" w:eastAsia="Times New Roman" w:hAnsi="Verdana" w:cs="Times New Roman"/>
          <w:sz w:val="18"/>
          <w:szCs w:val="18"/>
        </w:rPr>
        <w:tab/>
      </w:r>
      <w:r w:rsidR="00945386" w:rsidRPr="007173F5">
        <w:rPr>
          <w:rFonts w:ascii="Verdana" w:eastAsia="Times New Roman" w:hAnsi="Verdana" w:cs="Times New Roman"/>
          <w:sz w:val="18"/>
          <w:szCs w:val="18"/>
        </w:rPr>
        <w:t>*</w:t>
      </w:r>
      <w:r w:rsidRPr="007173F5">
        <w:rPr>
          <w:rFonts w:ascii="Verdana" w:eastAsia="Times New Roman" w:hAnsi="Verdana" w:cs="Times New Roman"/>
          <w:sz w:val="18"/>
          <w:szCs w:val="18"/>
        </w:rPr>
        <w:tab/>
      </w:r>
      <w:proofErr w:type="gramStart"/>
      <w:r w:rsidR="00750D56" w:rsidRPr="007173F5">
        <w:rPr>
          <w:rFonts w:ascii="Verdana" w:eastAsia="Times New Roman" w:hAnsi="Verdana" w:cs="Times New Roman"/>
          <w:sz w:val="18"/>
          <w:szCs w:val="18"/>
        </w:rPr>
        <w:t>Don’t</w:t>
      </w:r>
      <w:proofErr w:type="gramEnd"/>
      <w:r w:rsidR="00750D56" w:rsidRPr="007173F5">
        <w:rPr>
          <w:rFonts w:ascii="Verdana" w:eastAsia="Times New Roman" w:hAnsi="Verdana" w:cs="Times New Roman"/>
          <w:sz w:val="18"/>
          <w:szCs w:val="18"/>
        </w:rPr>
        <w:t xml:space="preserve"> know/Refused</w:t>
      </w:r>
      <w:r w:rsidR="004D5AC8" w:rsidRPr="007173F5">
        <w:rPr>
          <w:rFonts w:ascii="Verdana" w:eastAsia="Times New Roman" w:hAnsi="Verdana" w:cs="Times New Roman"/>
          <w:sz w:val="18"/>
          <w:szCs w:val="18"/>
        </w:rPr>
        <w:t xml:space="preserve"> </w:t>
      </w:r>
      <w:r w:rsidR="004D5AC8" w:rsidRPr="007173F5">
        <w:rPr>
          <w:rFonts w:ascii="Verdana" w:eastAsia="Times New Roman" w:hAnsi="Verdana" w:cs="Times New Roman"/>
          <w:b/>
          <w:sz w:val="18"/>
          <w:szCs w:val="17"/>
        </w:rPr>
        <w:t>(VOL.)</w:t>
      </w:r>
    </w:p>
    <w:p w:rsidR="00DC151C" w:rsidRPr="007173F5" w:rsidRDefault="00DC151C" w:rsidP="007E7457">
      <w:pPr>
        <w:tabs>
          <w:tab w:val="left" w:pos="720"/>
        </w:tabs>
        <w:contextualSpacing/>
        <w:rPr>
          <w:rFonts w:ascii="Verdana" w:eastAsia="Times New Roman" w:hAnsi="Verdana" w:cs="Times New Roman"/>
          <w:b/>
          <w:sz w:val="18"/>
          <w:szCs w:val="18"/>
        </w:rPr>
      </w:pPr>
    </w:p>
    <w:p w:rsidR="00070E89" w:rsidRDefault="00070E89">
      <w:pPr>
        <w:rPr>
          <w:rFonts w:ascii="Verdana" w:eastAsia="Times New Roman" w:hAnsi="Verdana" w:cs="Times New Roman"/>
          <w:b/>
          <w:sz w:val="18"/>
          <w:szCs w:val="18"/>
        </w:rPr>
      </w:pPr>
    </w:p>
    <w:p w:rsidR="005C5199" w:rsidRPr="007173F5" w:rsidRDefault="005C5199" w:rsidP="005C5199">
      <w:pPr>
        <w:keepNext/>
        <w:keepLines/>
        <w:tabs>
          <w:tab w:val="left" w:pos="720"/>
        </w:tabs>
        <w:contextualSpacing/>
        <w:rPr>
          <w:rFonts w:ascii="Verdana" w:eastAsia="Times New Roman" w:hAnsi="Verdana" w:cs="Times New Roman"/>
          <w:b/>
          <w:sz w:val="18"/>
          <w:szCs w:val="18"/>
        </w:rPr>
      </w:pPr>
      <w:r w:rsidRPr="007173F5">
        <w:rPr>
          <w:rFonts w:ascii="Verdana" w:eastAsia="Times New Roman" w:hAnsi="Verdana" w:cs="Times New Roman"/>
          <w:b/>
          <w:sz w:val="18"/>
          <w:szCs w:val="18"/>
        </w:rPr>
        <w:t>ASK ALL CITIZENS [N=</w:t>
      </w:r>
      <w:r w:rsidR="00991444" w:rsidRPr="007173F5">
        <w:rPr>
          <w:rFonts w:ascii="Verdana" w:eastAsia="Times New Roman" w:hAnsi="Verdana" w:cs="Times New Roman"/>
          <w:b/>
          <w:sz w:val="18"/>
          <w:szCs w:val="18"/>
        </w:rPr>
        <w:t>3,276</w:t>
      </w:r>
      <w:r w:rsidRPr="007173F5">
        <w:rPr>
          <w:rFonts w:ascii="Verdana" w:eastAsia="Times New Roman" w:hAnsi="Verdana" w:cs="Times New Roman"/>
          <w:b/>
          <w:sz w:val="18"/>
          <w:szCs w:val="18"/>
        </w:rPr>
        <w:t>]</w:t>
      </w:r>
    </w:p>
    <w:p w:rsidR="005C5199" w:rsidRPr="007173F5" w:rsidRDefault="005C5199" w:rsidP="005C5199">
      <w:pPr>
        <w:ind w:left="1440" w:hanging="1440"/>
        <w:contextualSpacing/>
        <w:rPr>
          <w:rFonts w:ascii="Verdana" w:eastAsia="Times New Roman" w:hAnsi="Verdana" w:cs="Times New Roman"/>
          <w:sz w:val="18"/>
          <w:szCs w:val="18"/>
        </w:rPr>
      </w:pPr>
      <w:r w:rsidRPr="007173F5">
        <w:rPr>
          <w:rFonts w:ascii="Verdana" w:eastAsia="Times New Roman" w:hAnsi="Verdana" w:cs="Times New Roman"/>
          <w:sz w:val="18"/>
          <w:szCs w:val="18"/>
        </w:rPr>
        <w:t xml:space="preserve">CONTACT1 </w:t>
      </w:r>
      <w:r w:rsidRPr="007173F5">
        <w:rPr>
          <w:rFonts w:ascii="Verdana" w:eastAsia="Times New Roman" w:hAnsi="Verdana" w:cs="Times New Roman"/>
          <w:sz w:val="18"/>
          <w:szCs w:val="18"/>
        </w:rPr>
        <w:tab/>
      </w:r>
      <w:r w:rsidRPr="007173F5">
        <w:rPr>
          <w:rFonts w:ascii="Verdana" w:eastAsia="Times New Roman" w:hAnsi="Verdana" w:cs="Times New Roman"/>
          <w:b/>
          <w:sz w:val="18"/>
          <w:szCs w:val="18"/>
        </w:rPr>
        <w:t>In the past 30 days, have you been personally contacted by any candidate, party, or other organization offering you information about an upcoming election?</w:t>
      </w:r>
      <w:r w:rsidRPr="007173F5">
        <w:rPr>
          <w:rFonts w:ascii="Verdana" w:eastAsia="Times New Roman" w:hAnsi="Verdana" w:cs="Times New Roman"/>
          <w:strike/>
          <w:noProof/>
          <w:sz w:val="18"/>
          <w:szCs w:val="18"/>
        </w:rPr>
        <w:t xml:space="preserve"> </w:t>
      </w:r>
    </w:p>
    <w:p w:rsidR="00BC2709" w:rsidRPr="007173F5" w:rsidRDefault="00BC2709" w:rsidP="00BC2709">
      <w:pPr>
        <w:tabs>
          <w:tab w:val="center" w:pos="720"/>
          <w:tab w:val="center" w:pos="3240"/>
          <w:tab w:val="center" w:pos="4680"/>
          <w:tab w:val="center" w:pos="6120"/>
          <w:tab w:val="center" w:pos="7560"/>
        </w:tabs>
        <w:rPr>
          <w:rFonts w:ascii="Verdana" w:eastAsia="Times New Roman" w:hAnsi="Verdana" w:cs="Times New Roman"/>
          <w:sz w:val="18"/>
          <w:szCs w:val="18"/>
        </w:rPr>
      </w:pPr>
    </w:p>
    <w:p w:rsidR="00D44A36" w:rsidRPr="007173F5" w:rsidRDefault="00D44A36" w:rsidP="00D44A36">
      <w:pPr>
        <w:tabs>
          <w:tab w:val="center" w:pos="2160"/>
        </w:tabs>
        <w:rPr>
          <w:rFonts w:ascii="Verdana" w:eastAsia="Times New Roman" w:hAnsi="Verdana" w:cs="Verdana"/>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 xml:space="preserve">Jul 7-Aug 4, </w:t>
      </w:r>
      <w:r w:rsidRPr="007173F5">
        <w:rPr>
          <w:rFonts w:ascii="Verdana" w:eastAsia="Times New Roman" w:hAnsi="Verdana" w:cs="Verdana"/>
          <w:sz w:val="18"/>
          <w:szCs w:val="17"/>
          <w:u w:val="single"/>
        </w:rPr>
        <w:t>2014</w:t>
      </w:r>
    </w:p>
    <w:p w:rsidR="00D44A36" w:rsidRPr="007173F5" w:rsidRDefault="00D44A36" w:rsidP="00D44A36">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t>Based on</w:t>
      </w:r>
      <w:r w:rsidRPr="007173F5">
        <w:rPr>
          <w:rFonts w:ascii="Verdana" w:eastAsia="Times New Roman" w:hAnsi="Verdana" w:cs="Times New Roman"/>
          <w:sz w:val="18"/>
          <w:szCs w:val="17"/>
        </w:rPr>
        <w:tab/>
        <w:t>Based on</w:t>
      </w:r>
      <w:r w:rsidRPr="007173F5">
        <w:rPr>
          <w:rFonts w:ascii="Verdana" w:eastAsia="Times New Roman" w:hAnsi="Verdana" w:cs="Times New Roman"/>
          <w:sz w:val="18"/>
          <w:szCs w:val="17"/>
        </w:rPr>
        <w:tab/>
        <w:t>Based on</w:t>
      </w:r>
    </w:p>
    <w:p w:rsidR="00D44A36" w:rsidRPr="007173F5" w:rsidRDefault="00D44A36" w:rsidP="00D44A36">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r>
      <w:proofErr w:type="gramStart"/>
      <w:r w:rsidRPr="007173F5">
        <w:rPr>
          <w:rFonts w:ascii="Verdana" w:eastAsia="Times New Roman" w:hAnsi="Verdana" w:cs="Times New Roman"/>
          <w:sz w:val="18"/>
          <w:szCs w:val="17"/>
        </w:rPr>
        <w:t>total</w:t>
      </w:r>
      <w:proofErr w:type="gramEnd"/>
      <w:r w:rsidRPr="007173F5">
        <w:rPr>
          <w:rFonts w:ascii="Verdana" w:eastAsia="Times New Roman" w:hAnsi="Verdana" w:cs="Times New Roman"/>
          <w:sz w:val="18"/>
          <w:szCs w:val="17"/>
        </w:rPr>
        <w:tab/>
        <w:t>web mode</w:t>
      </w:r>
      <w:r w:rsidRPr="007173F5">
        <w:rPr>
          <w:rFonts w:ascii="Verdana" w:eastAsia="Times New Roman" w:hAnsi="Verdana" w:cs="Times New Roman"/>
          <w:sz w:val="18"/>
          <w:szCs w:val="17"/>
        </w:rPr>
        <w:tab/>
        <w:t>phone mode</w:t>
      </w:r>
    </w:p>
    <w:p w:rsidR="00D44A36" w:rsidRPr="007173F5" w:rsidRDefault="00D44A36" w:rsidP="00D44A36">
      <w:pPr>
        <w:tabs>
          <w:tab w:val="center" w:pos="720"/>
          <w:tab w:val="center" w:pos="2160"/>
          <w:tab w:val="center" w:pos="3600"/>
        </w:tabs>
        <w:rPr>
          <w:rFonts w:ascii="Verdana" w:eastAsia="Times New Roman" w:hAnsi="Verdana" w:cs="Times New Roman"/>
          <w:sz w:val="18"/>
          <w:szCs w:val="17"/>
        </w:rPr>
      </w:pPr>
      <w:r w:rsidRPr="007173F5">
        <w:rPr>
          <w:rFonts w:ascii="Verdana" w:eastAsia="Times New Roman" w:hAnsi="Verdana" w:cs="Times New Roman"/>
          <w:sz w:val="18"/>
          <w:szCs w:val="17"/>
        </w:rPr>
        <w:tab/>
        <w:t>[N=</w:t>
      </w:r>
      <w:r w:rsidR="00316572" w:rsidRPr="007173F5">
        <w:rPr>
          <w:rFonts w:ascii="Verdana" w:eastAsia="Times New Roman" w:hAnsi="Verdana" w:cs="Times New Roman"/>
          <w:sz w:val="18"/>
          <w:szCs w:val="17"/>
        </w:rPr>
        <w:t>3,</w:t>
      </w:r>
      <w:r w:rsidR="00991444" w:rsidRPr="007173F5">
        <w:rPr>
          <w:rFonts w:ascii="Verdana" w:eastAsia="Times New Roman" w:hAnsi="Verdana" w:cs="Times New Roman"/>
          <w:sz w:val="18"/>
          <w:szCs w:val="17"/>
        </w:rPr>
        <w:t>276</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991444" w:rsidRPr="007173F5">
        <w:rPr>
          <w:rFonts w:ascii="Verdana" w:eastAsia="Times New Roman" w:hAnsi="Verdana" w:cs="Times New Roman"/>
          <w:sz w:val="18"/>
          <w:szCs w:val="17"/>
        </w:rPr>
        <w:t>1,485</w:t>
      </w:r>
      <w:r w:rsidRPr="007173F5">
        <w:rPr>
          <w:rFonts w:ascii="Verdana" w:eastAsia="Times New Roman" w:hAnsi="Verdana" w:cs="Times New Roman"/>
          <w:sz w:val="18"/>
          <w:szCs w:val="17"/>
        </w:rPr>
        <w:t>]</w:t>
      </w:r>
      <w:r w:rsidRPr="007173F5">
        <w:rPr>
          <w:rFonts w:ascii="Verdana" w:eastAsia="Times New Roman" w:hAnsi="Verdana" w:cs="Times New Roman"/>
          <w:sz w:val="18"/>
          <w:szCs w:val="17"/>
        </w:rPr>
        <w:tab/>
        <w:t>[N=</w:t>
      </w:r>
      <w:r w:rsidR="00991444" w:rsidRPr="007173F5">
        <w:rPr>
          <w:rFonts w:ascii="Verdana" w:eastAsia="Times New Roman" w:hAnsi="Verdana" w:cs="Times New Roman"/>
          <w:sz w:val="18"/>
          <w:szCs w:val="17"/>
        </w:rPr>
        <w:t>1,454</w:t>
      </w:r>
      <w:r w:rsidRPr="007173F5">
        <w:rPr>
          <w:rFonts w:ascii="Verdana" w:eastAsia="Times New Roman" w:hAnsi="Verdana" w:cs="Times New Roman"/>
          <w:sz w:val="18"/>
          <w:szCs w:val="17"/>
        </w:rPr>
        <w:t>]</w:t>
      </w:r>
    </w:p>
    <w:p w:rsidR="00D44A36" w:rsidRPr="007173F5" w:rsidRDefault="00D44A36" w:rsidP="00D44A36">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7"/>
        </w:rPr>
        <w:tab/>
      </w:r>
      <w:r w:rsidR="00991444" w:rsidRPr="007173F5">
        <w:rPr>
          <w:rFonts w:ascii="Verdana" w:eastAsia="Times New Roman" w:hAnsi="Verdana" w:cs="Times New Roman"/>
          <w:sz w:val="18"/>
          <w:szCs w:val="17"/>
        </w:rPr>
        <w:t>23</w:t>
      </w:r>
      <w:r w:rsidRPr="007173F5">
        <w:rPr>
          <w:rFonts w:ascii="Verdana" w:eastAsia="Times New Roman" w:hAnsi="Verdana" w:cs="Times New Roman"/>
          <w:sz w:val="18"/>
          <w:szCs w:val="17"/>
        </w:rPr>
        <w:tab/>
      </w:r>
      <w:r w:rsidR="00991444" w:rsidRPr="007173F5">
        <w:rPr>
          <w:rFonts w:ascii="Verdana" w:eastAsia="Times New Roman" w:hAnsi="Verdana" w:cs="Times New Roman"/>
          <w:sz w:val="18"/>
          <w:szCs w:val="17"/>
        </w:rPr>
        <w:t>24</w:t>
      </w:r>
      <w:r w:rsidRPr="007173F5">
        <w:rPr>
          <w:rFonts w:ascii="Verdana" w:eastAsia="Times New Roman" w:hAnsi="Verdana" w:cs="Times New Roman"/>
          <w:sz w:val="18"/>
          <w:szCs w:val="17"/>
        </w:rPr>
        <w:tab/>
      </w:r>
      <w:r w:rsidR="00991444" w:rsidRPr="007173F5">
        <w:rPr>
          <w:rFonts w:ascii="Verdana" w:eastAsia="Times New Roman" w:hAnsi="Verdana" w:cs="Times New Roman"/>
          <w:sz w:val="18"/>
          <w:szCs w:val="17"/>
        </w:rPr>
        <w:t>23</w:t>
      </w:r>
      <w:r w:rsidRPr="007173F5">
        <w:rPr>
          <w:rFonts w:ascii="Verdana" w:eastAsia="Times New Roman" w:hAnsi="Verdana" w:cs="Times New Roman"/>
          <w:sz w:val="18"/>
          <w:szCs w:val="17"/>
        </w:rPr>
        <w:tab/>
      </w:r>
      <w:r w:rsidRPr="007173F5">
        <w:rPr>
          <w:rFonts w:ascii="Verdana" w:eastAsia="Times New Roman" w:hAnsi="Verdana" w:cs="Times New Roman"/>
          <w:sz w:val="18"/>
          <w:szCs w:val="18"/>
        </w:rPr>
        <w:t>Yes</w:t>
      </w:r>
    </w:p>
    <w:p w:rsidR="00D44A36" w:rsidRPr="007173F5" w:rsidRDefault="00D44A36" w:rsidP="00D44A36">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00991444" w:rsidRPr="007173F5">
        <w:rPr>
          <w:rFonts w:ascii="Verdana" w:eastAsia="Times New Roman" w:hAnsi="Verdana" w:cs="Times New Roman"/>
          <w:sz w:val="18"/>
          <w:szCs w:val="18"/>
        </w:rPr>
        <w:t>76</w:t>
      </w:r>
      <w:r w:rsidRPr="007173F5">
        <w:rPr>
          <w:rFonts w:ascii="Verdana" w:eastAsia="Times New Roman" w:hAnsi="Verdana" w:cs="Times New Roman"/>
          <w:sz w:val="18"/>
          <w:szCs w:val="18"/>
        </w:rPr>
        <w:tab/>
      </w:r>
      <w:r w:rsidR="00991444" w:rsidRPr="007173F5">
        <w:rPr>
          <w:rFonts w:ascii="Verdana" w:eastAsia="Times New Roman" w:hAnsi="Verdana" w:cs="Times New Roman"/>
          <w:sz w:val="18"/>
          <w:szCs w:val="18"/>
        </w:rPr>
        <w:t>76</w:t>
      </w:r>
      <w:r w:rsidRPr="007173F5">
        <w:rPr>
          <w:rFonts w:ascii="Verdana" w:eastAsia="Times New Roman" w:hAnsi="Verdana" w:cs="Times New Roman"/>
          <w:sz w:val="18"/>
          <w:szCs w:val="18"/>
        </w:rPr>
        <w:tab/>
      </w:r>
      <w:r w:rsidR="00991444" w:rsidRPr="007173F5">
        <w:rPr>
          <w:rFonts w:ascii="Verdana" w:eastAsia="Times New Roman" w:hAnsi="Verdana" w:cs="Times New Roman"/>
          <w:sz w:val="18"/>
          <w:szCs w:val="18"/>
        </w:rPr>
        <w:t>76</w:t>
      </w:r>
      <w:r w:rsidRPr="007173F5">
        <w:rPr>
          <w:rFonts w:ascii="Verdana" w:eastAsia="Times New Roman" w:hAnsi="Verdana" w:cs="Times New Roman"/>
          <w:sz w:val="18"/>
          <w:szCs w:val="18"/>
        </w:rPr>
        <w:tab/>
        <w:t>No</w:t>
      </w:r>
    </w:p>
    <w:p w:rsidR="005C5199" w:rsidRPr="007173F5" w:rsidRDefault="00D44A36" w:rsidP="00D44A36">
      <w:pPr>
        <w:tabs>
          <w:tab w:val="center" w:pos="720"/>
          <w:tab w:val="center" w:pos="2160"/>
          <w:tab w:val="center" w:pos="3600"/>
          <w:tab w:val="left" w:pos="4410"/>
        </w:tabs>
        <w:rPr>
          <w:rFonts w:ascii="Verdana" w:eastAsia="Times New Roman" w:hAnsi="Verdana" w:cs="Times New Roman"/>
          <w:sz w:val="18"/>
          <w:szCs w:val="18"/>
        </w:rPr>
      </w:pPr>
      <w:r w:rsidRPr="007173F5">
        <w:rPr>
          <w:rFonts w:ascii="Verdana" w:eastAsia="Times New Roman" w:hAnsi="Verdana" w:cs="Times New Roman"/>
          <w:sz w:val="18"/>
          <w:szCs w:val="18"/>
        </w:rPr>
        <w:tab/>
      </w:r>
      <w:r w:rsidR="00991444" w:rsidRPr="007173F5">
        <w:rPr>
          <w:rFonts w:ascii="Verdana" w:eastAsia="Times New Roman" w:hAnsi="Verdana" w:cs="Times New Roman"/>
          <w:sz w:val="18"/>
          <w:szCs w:val="18"/>
        </w:rPr>
        <w:t>*</w:t>
      </w:r>
      <w:r w:rsidRPr="007173F5">
        <w:rPr>
          <w:rFonts w:ascii="Verdana" w:eastAsia="Times New Roman" w:hAnsi="Verdana" w:cs="Times New Roman"/>
          <w:sz w:val="18"/>
          <w:szCs w:val="18"/>
        </w:rPr>
        <w:tab/>
      </w:r>
      <w:r w:rsidR="00797C5E">
        <w:rPr>
          <w:rFonts w:ascii="Verdana" w:eastAsia="Times New Roman" w:hAnsi="Verdana" w:cs="Times New Roman"/>
          <w:sz w:val="18"/>
          <w:szCs w:val="18"/>
        </w:rPr>
        <w:t>0</w:t>
      </w:r>
      <w:r w:rsidRPr="007173F5">
        <w:rPr>
          <w:rFonts w:ascii="Verdana" w:eastAsia="Times New Roman" w:hAnsi="Verdana" w:cs="Times New Roman"/>
          <w:sz w:val="18"/>
          <w:szCs w:val="18"/>
        </w:rPr>
        <w:tab/>
      </w:r>
      <w:r w:rsidR="00991444" w:rsidRPr="007173F5">
        <w:rPr>
          <w:rFonts w:ascii="Verdana" w:eastAsia="Times New Roman" w:hAnsi="Verdana" w:cs="Times New Roman"/>
          <w:sz w:val="18"/>
          <w:szCs w:val="18"/>
        </w:rPr>
        <w:t>1</w:t>
      </w:r>
      <w:r w:rsidRPr="007173F5">
        <w:rPr>
          <w:rFonts w:ascii="Verdana" w:eastAsia="Times New Roman" w:hAnsi="Verdana" w:cs="Times New Roman"/>
          <w:sz w:val="18"/>
          <w:szCs w:val="18"/>
        </w:rPr>
        <w:tab/>
      </w:r>
      <w:proofErr w:type="gramStart"/>
      <w:r w:rsidR="000E7D97" w:rsidRPr="007173F5">
        <w:rPr>
          <w:rFonts w:ascii="Verdana" w:eastAsia="Times New Roman" w:hAnsi="Verdana" w:cs="Times New Roman"/>
          <w:sz w:val="18"/>
          <w:szCs w:val="18"/>
        </w:rPr>
        <w:t>Don’t</w:t>
      </w:r>
      <w:proofErr w:type="gramEnd"/>
      <w:r w:rsidR="000E7D97" w:rsidRPr="007173F5">
        <w:rPr>
          <w:rFonts w:ascii="Verdana" w:eastAsia="Times New Roman" w:hAnsi="Verdana" w:cs="Times New Roman"/>
          <w:sz w:val="18"/>
          <w:szCs w:val="18"/>
        </w:rPr>
        <w:t xml:space="preserve"> know/Refused</w:t>
      </w:r>
      <w:r w:rsidR="00DE3CD3" w:rsidRPr="007173F5">
        <w:rPr>
          <w:rFonts w:ascii="Verdana" w:eastAsia="Times New Roman" w:hAnsi="Verdana" w:cs="Times New Roman"/>
          <w:sz w:val="18"/>
          <w:szCs w:val="18"/>
        </w:rPr>
        <w:t xml:space="preserve"> </w:t>
      </w:r>
      <w:r w:rsidR="00DE3CD3" w:rsidRPr="007173F5">
        <w:rPr>
          <w:rFonts w:ascii="Verdana" w:eastAsia="Times New Roman" w:hAnsi="Verdana" w:cs="Times New Roman"/>
          <w:b/>
          <w:sz w:val="18"/>
          <w:szCs w:val="17"/>
        </w:rPr>
        <w:t>(VOL.)</w:t>
      </w:r>
    </w:p>
    <w:p w:rsidR="000E7D97" w:rsidRPr="007173F5" w:rsidRDefault="000E7D97" w:rsidP="000E7D97">
      <w:pPr>
        <w:tabs>
          <w:tab w:val="center" w:pos="720"/>
          <w:tab w:val="left" w:pos="1440"/>
          <w:tab w:val="center" w:pos="3240"/>
          <w:tab w:val="center" w:pos="4680"/>
          <w:tab w:val="center" w:pos="6120"/>
          <w:tab w:val="center" w:pos="7560"/>
        </w:tabs>
        <w:rPr>
          <w:rFonts w:ascii="Verdana" w:eastAsia="Times New Roman" w:hAnsi="Verdana" w:cs="Times New Roman"/>
          <w:b/>
          <w:sz w:val="18"/>
          <w:szCs w:val="18"/>
        </w:rPr>
      </w:pPr>
    </w:p>
    <w:p w:rsidR="000366E6" w:rsidRDefault="000366E6" w:rsidP="005C5199">
      <w:pPr>
        <w:rPr>
          <w:rFonts w:ascii="Verdana" w:eastAsia="Times New Roman" w:hAnsi="Verdana" w:cs="Times New Roman"/>
          <w:b/>
          <w:sz w:val="18"/>
          <w:szCs w:val="18"/>
        </w:rPr>
      </w:pPr>
    </w:p>
    <w:p w:rsidR="000366E6" w:rsidRDefault="000366E6" w:rsidP="005C5199">
      <w:pPr>
        <w:rPr>
          <w:rFonts w:ascii="Verdana" w:eastAsia="Times New Roman" w:hAnsi="Verdana" w:cs="Times New Roman"/>
          <w:b/>
          <w:sz w:val="18"/>
          <w:szCs w:val="18"/>
        </w:rPr>
      </w:pPr>
    </w:p>
    <w:p w:rsidR="005C5199" w:rsidRPr="007173F5" w:rsidRDefault="005C5199" w:rsidP="005C5199">
      <w:pPr>
        <w:rPr>
          <w:rFonts w:ascii="Verdana" w:eastAsia="Times New Roman" w:hAnsi="Verdana" w:cs="Times New Roman"/>
          <w:b/>
          <w:sz w:val="18"/>
          <w:szCs w:val="18"/>
        </w:rPr>
      </w:pPr>
      <w:r w:rsidRPr="007173F5">
        <w:rPr>
          <w:rFonts w:ascii="Verdana" w:eastAsia="Times New Roman" w:hAnsi="Verdana" w:cs="Times New Roman"/>
          <w:b/>
          <w:sz w:val="18"/>
          <w:szCs w:val="18"/>
        </w:rPr>
        <w:lastRenderedPageBreak/>
        <w:t>ASK IF YES (CONTACT1=1) [N=</w:t>
      </w:r>
      <w:r w:rsidR="00DF5E44" w:rsidRPr="007173F5">
        <w:rPr>
          <w:rFonts w:ascii="Verdana" w:eastAsia="Times New Roman" w:hAnsi="Verdana" w:cs="Times New Roman"/>
          <w:b/>
          <w:sz w:val="18"/>
          <w:szCs w:val="18"/>
        </w:rPr>
        <w:t>1,035</w:t>
      </w:r>
      <w:r w:rsidRPr="007173F5">
        <w:rPr>
          <w:rFonts w:ascii="Verdana" w:eastAsia="Times New Roman" w:hAnsi="Verdana" w:cs="Times New Roman"/>
          <w:b/>
          <w:sz w:val="18"/>
          <w:szCs w:val="18"/>
        </w:rPr>
        <w:t>]</w:t>
      </w:r>
      <w:r w:rsidR="00BC2709" w:rsidRPr="007173F5">
        <w:rPr>
          <w:rFonts w:ascii="Verdana" w:eastAsia="Times New Roman" w:hAnsi="Verdana" w:cs="Times New Roman"/>
          <w:b/>
          <w:sz w:val="18"/>
          <w:szCs w:val="18"/>
        </w:rPr>
        <w:t>:</w:t>
      </w:r>
    </w:p>
    <w:p w:rsidR="005C5199" w:rsidRPr="007173F5" w:rsidRDefault="005C5199" w:rsidP="005C5199">
      <w:pPr>
        <w:ind w:left="720" w:hanging="720"/>
        <w:contextualSpacing/>
        <w:rPr>
          <w:rFonts w:ascii="Verdana" w:eastAsia="Times New Roman" w:hAnsi="Verdana" w:cs="Times New Roman"/>
          <w:b/>
          <w:sz w:val="18"/>
          <w:szCs w:val="18"/>
        </w:rPr>
      </w:pPr>
      <w:r w:rsidRPr="007173F5">
        <w:rPr>
          <w:rFonts w:ascii="Verdana" w:eastAsia="Times New Roman" w:hAnsi="Verdana" w:cs="Times New Roman"/>
          <w:sz w:val="18"/>
          <w:szCs w:val="18"/>
        </w:rPr>
        <w:t xml:space="preserve">CONWHO </w:t>
      </w:r>
      <w:r w:rsidRPr="007173F5">
        <w:rPr>
          <w:rFonts w:ascii="Verdana" w:eastAsia="Times New Roman" w:hAnsi="Verdana" w:cs="Times New Roman"/>
          <w:b/>
          <w:sz w:val="18"/>
          <w:szCs w:val="18"/>
        </w:rPr>
        <w:t xml:space="preserve">Who contacted you with information about an election? </w:t>
      </w:r>
      <w:r w:rsidRPr="007173F5">
        <w:rPr>
          <w:rFonts w:ascii="Verdana" w:eastAsia="Times New Roman" w:hAnsi="Verdana" w:cs="Times New Roman"/>
          <w:b/>
          <w:i/>
          <w:sz w:val="18"/>
          <w:szCs w:val="18"/>
        </w:rPr>
        <w:t>[Check all that apply.]</w:t>
      </w:r>
      <w:r w:rsidRPr="007173F5">
        <w:rPr>
          <w:rFonts w:ascii="Verdana" w:eastAsia="Times New Roman" w:hAnsi="Verdana" w:cs="Times New Roman"/>
          <w:sz w:val="18"/>
          <w:szCs w:val="18"/>
        </w:rPr>
        <w:t xml:space="preserve"> </w:t>
      </w:r>
      <w:r w:rsidRPr="007173F5">
        <w:rPr>
          <w:rFonts w:ascii="Verdana" w:eastAsia="Times New Roman" w:hAnsi="Verdana" w:cs="Times New Roman"/>
          <w:b/>
          <w:sz w:val="18"/>
          <w:szCs w:val="18"/>
        </w:rPr>
        <w:t>[RANDOMIZE A-D, KEEPING E LAST]</w:t>
      </w:r>
    </w:p>
    <w:p w:rsidR="005C5199" w:rsidRPr="007173F5" w:rsidRDefault="005C5199" w:rsidP="005C5199">
      <w:pPr>
        <w:ind w:left="720" w:hanging="720"/>
        <w:contextualSpacing/>
        <w:rPr>
          <w:rFonts w:ascii="Verdana" w:eastAsia="Times New Roman" w:hAnsi="Verdana" w:cs="Times New Roman"/>
          <w:b/>
          <w:sz w:val="18"/>
          <w:szCs w:val="18"/>
        </w:rPr>
      </w:pPr>
    </w:p>
    <w:p w:rsidR="00170066" w:rsidRPr="007173F5" w:rsidRDefault="00170066" w:rsidP="00170066">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roofErr w:type="gramStart"/>
      <w:r w:rsidRPr="007173F5">
        <w:rPr>
          <w:rFonts w:ascii="Verdana" w:eastAsia="Times New Roman" w:hAnsi="Verdana" w:cs="Times New Roman"/>
          <w:b/>
          <w:sz w:val="18"/>
          <w:szCs w:val="17"/>
        </w:rPr>
        <w:t>(VOL.)</w:t>
      </w:r>
      <w:proofErr w:type="gramEnd"/>
    </w:p>
    <w:p w:rsidR="00170066" w:rsidRPr="007173F5" w:rsidRDefault="00170066" w:rsidP="00170066">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DK</w:t>
      </w:r>
      <w:r w:rsidRPr="007173F5">
        <w:rPr>
          <w:rFonts w:ascii="Verdana" w:eastAsia="Times New Roman" w:hAnsi="Verdana" w:cs="Times New Roman"/>
          <w:sz w:val="18"/>
          <w:szCs w:val="17"/>
          <w:u w:val="single"/>
        </w:rPr>
        <w:t>/Refused</w:t>
      </w:r>
    </w:p>
    <w:p w:rsidR="00F448C4" w:rsidRDefault="005C5199" w:rsidP="001222D1">
      <w:pPr>
        <w:tabs>
          <w:tab w:val="left" w:pos="360"/>
          <w:tab w:val="center" w:pos="5400"/>
          <w:tab w:val="center" w:pos="6480"/>
        </w:tabs>
        <w:contextualSpacing/>
        <w:rPr>
          <w:rFonts w:ascii="Verdana" w:eastAsia="Times New Roman" w:hAnsi="Verdana" w:cs="Times New Roman"/>
          <w:b/>
          <w:sz w:val="18"/>
          <w:szCs w:val="18"/>
        </w:rPr>
      </w:pPr>
      <w:r w:rsidRPr="007173F5">
        <w:rPr>
          <w:rFonts w:ascii="Verdana" w:eastAsia="Times New Roman" w:hAnsi="Verdana" w:cs="Times New Roman"/>
          <w:sz w:val="18"/>
          <w:szCs w:val="18"/>
        </w:rPr>
        <w:t>a.</w:t>
      </w:r>
      <w:r w:rsidRPr="007173F5">
        <w:rPr>
          <w:rFonts w:ascii="Verdana" w:eastAsia="Times New Roman" w:hAnsi="Verdana" w:cs="Times New Roman"/>
          <w:sz w:val="18"/>
          <w:szCs w:val="18"/>
        </w:rPr>
        <w:tab/>
      </w:r>
      <w:r w:rsidRPr="007173F5">
        <w:rPr>
          <w:rFonts w:ascii="Verdana" w:eastAsia="Times New Roman" w:hAnsi="Verdana" w:cs="Times New Roman"/>
          <w:b/>
          <w:sz w:val="18"/>
          <w:szCs w:val="18"/>
        </w:rPr>
        <w:t>A candidate running for office or his/</w:t>
      </w:r>
    </w:p>
    <w:p w:rsidR="001222D1" w:rsidRPr="007173F5" w:rsidRDefault="00F448C4" w:rsidP="001222D1">
      <w:pPr>
        <w:tabs>
          <w:tab w:val="left" w:pos="360"/>
          <w:tab w:val="center" w:pos="5400"/>
          <w:tab w:val="center" w:pos="6480"/>
        </w:tabs>
        <w:contextualSpacing/>
        <w:rPr>
          <w:rFonts w:ascii="Verdana" w:eastAsia="Times New Roman" w:hAnsi="Verdana" w:cs="Times New Roman"/>
          <w:sz w:val="18"/>
          <w:szCs w:val="18"/>
        </w:rPr>
      </w:pPr>
      <w:r>
        <w:rPr>
          <w:rFonts w:ascii="Verdana" w:eastAsia="Times New Roman" w:hAnsi="Verdana" w:cs="Times New Roman"/>
          <w:b/>
          <w:sz w:val="18"/>
          <w:szCs w:val="18"/>
        </w:rPr>
        <w:tab/>
        <w:t xml:space="preserve">   </w:t>
      </w:r>
      <w:proofErr w:type="gramStart"/>
      <w:r w:rsidR="005C5199" w:rsidRPr="007173F5">
        <w:rPr>
          <w:rFonts w:ascii="Verdana" w:eastAsia="Times New Roman" w:hAnsi="Verdana" w:cs="Times New Roman"/>
          <w:b/>
          <w:sz w:val="18"/>
          <w:szCs w:val="18"/>
        </w:rPr>
        <w:t>her</w:t>
      </w:r>
      <w:proofErr w:type="gramEnd"/>
      <w:r w:rsidR="005C5199" w:rsidRPr="007173F5">
        <w:rPr>
          <w:rFonts w:ascii="Verdana" w:eastAsia="Times New Roman" w:hAnsi="Verdana" w:cs="Times New Roman"/>
          <w:b/>
          <w:sz w:val="18"/>
          <w:szCs w:val="18"/>
        </w:rPr>
        <w:t xml:space="preserve"> campaign</w:t>
      </w:r>
      <w:r w:rsidR="00BC2709" w:rsidRPr="007173F5">
        <w:rPr>
          <w:rFonts w:ascii="Verdana" w:eastAsia="Times New Roman" w:hAnsi="Verdana" w:cs="Times New Roman"/>
          <w:sz w:val="18"/>
          <w:szCs w:val="18"/>
        </w:rPr>
        <w:tab/>
      </w:r>
      <w:r w:rsidR="001222D1" w:rsidRPr="007173F5">
        <w:rPr>
          <w:rFonts w:ascii="Verdana" w:eastAsia="Times New Roman" w:hAnsi="Verdana" w:cs="Times New Roman"/>
          <w:sz w:val="18"/>
          <w:szCs w:val="18"/>
        </w:rPr>
        <w:tab/>
      </w:r>
    </w:p>
    <w:p w:rsidR="001222D1" w:rsidRPr="007173F5" w:rsidRDefault="001222D1" w:rsidP="00797C5E">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hAnsi="Verdana" w:cs="Arial"/>
          <w:sz w:val="18"/>
          <w:szCs w:val="18"/>
        </w:rPr>
        <w:t>Jul 7-Aug 4, 2014 [N</w:t>
      </w:r>
      <w:r w:rsidRPr="007173F5">
        <w:rPr>
          <w:rFonts w:ascii="Verdana" w:eastAsia="Times New Roman" w:hAnsi="Verdana" w:cs="Times New Roman"/>
          <w:sz w:val="18"/>
          <w:szCs w:val="17"/>
        </w:rPr>
        <w:t>=</w:t>
      </w:r>
      <w:r w:rsidR="00DF5E44" w:rsidRPr="007173F5">
        <w:rPr>
          <w:rFonts w:ascii="Verdana" w:eastAsia="Times New Roman" w:hAnsi="Verdana" w:cs="Times New Roman"/>
          <w:sz w:val="18"/>
          <w:szCs w:val="17"/>
        </w:rPr>
        <w:t>1,035</w:t>
      </w:r>
      <w:r w:rsidRPr="007173F5">
        <w:rPr>
          <w:rFonts w:ascii="Verdana" w:eastAsia="Times New Roman" w:hAnsi="Verdana" w:cs="Times New Roman"/>
          <w:sz w:val="18"/>
          <w:szCs w:val="17"/>
        </w:rPr>
        <w:t>]</w:t>
      </w:r>
      <w:r w:rsidR="00797C5E">
        <w:rPr>
          <w:rFonts w:ascii="Verdana" w:eastAsia="Times New Roman" w:hAnsi="Verdana" w:cs="Times New Roman"/>
          <w:sz w:val="18"/>
          <w:szCs w:val="17"/>
        </w:rPr>
        <w:tab/>
      </w:r>
      <w:r w:rsidR="00DF5E44" w:rsidRPr="007173F5">
        <w:rPr>
          <w:rFonts w:ascii="Verdana" w:eastAsia="Times New Roman" w:hAnsi="Verdana" w:cs="Times New Roman"/>
          <w:sz w:val="18"/>
          <w:szCs w:val="17"/>
        </w:rPr>
        <w:t>76</w:t>
      </w:r>
      <w:r w:rsidRPr="007173F5">
        <w:rPr>
          <w:rFonts w:ascii="Verdana" w:eastAsia="Times New Roman" w:hAnsi="Verdana" w:cs="Times New Roman"/>
          <w:sz w:val="18"/>
          <w:szCs w:val="17"/>
        </w:rPr>
        <w:tab/>
      </w:r>
      <w:r w:rsidR="00797C5E">
        <w:rPr>
          <w:rFonts w:ascii="Verdana" w:eastAsia="Times New Roman" w:hAnsi="Verdana" w:cs="Times New Roman"/>
          <w:sz w:val="18"/>
          <w:szCs w:val="17"/>
        </w:rPr>
        <w:t>22</w:t>
      </w:r>
      <w:r w:rsidR="00797C5E">
        <w:rPr>
          <w:rFonts w:ascii="Verdana" w:eastAsia="Times New Roman" w:hAnsi="Verdana" w:cs="Times New Roman"/>
          <w:sz w:val="18"/>
          <w:szCs w:val="17"/>
        </w:rPr>
        <w:tab/>
      </w:r>
      <w:r w:rsidR="00797C5E">
        <w:rPr>
          <w:rFonts w:ascii="Verdana" w:eastAsia="Times New Roman" w:hAnsi="Verdana" w:cs="Times New Roman"/>
          <w:sz w:val="18"/>
          <w:szCs w:val="17"/>
        </w:rPr>
        <w:tab/>
        <w:t>1</w:t>
      </w:r>
    </w:p>
    <w:p w:rsidR="001222D1" w:rsidRPr="007173F5" w:rsidRDefault="001222D1" w:rsidP="00797C5E">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eastAsia="Times New Roman" w:hAnsi="Verdana" w:cs="Times New Roman"/>
          <w:i/>
          <w:sz w:val="18"/>
          <w:szCs w:val="17"/>
        </w:rPr>
        <w:t>Based on web mode [N=</w:t>
      </w:r>
      <w:r w:rsidR="00DF5E44" w:rsidRPr="007173F5">
        <w:rPr>
          <w:rFonts w:ascii="Verdana" w:eastAsia="Times New Roman" w:hAnsi="Verdana" w:cs="Times New Roman"/>
          <w:i/>
          <w:sz w:val="18"/>
          <w:szCs w:val="17"/>
        </w:rPr>
        <w:t>481</w:t>
      </w:r>
      <w:r w:rsidRPr="007173F5">
        <w:rPr>
          <w:rFonts w:ascii="Verdana" w:eastAsia="Times New Roman" w:hAnsi="Verdana" w:cs="Times New Roman"/>
          <w:i/>
          <w:sz w:val="18"/>
          <w:szCs w:val="17"/>
        </w:rPr>
        <w:t>]</w:t>
      </w:r>
      <w:r w:rsidR="008C7E2D" w:rsidRPr="007173F5">
        <w:rPr>
          <w:rFonts w:ascii="Verdana" w:eastAsia="Times New Roman" w:hAnsi="Verdana" w:cs="Times New Roman"/>
          <w:i/>
          <w:sz w:val="18"/>
          <w:szCs w:val="17"/>
        </w:rPr>
        <w:tab/>
      </w:r>
      <w:r w:rsidR="00797C5E">
        <w:rPr>
          <w:rFonts w:ascii="Verdana" w:eastAsia="Times New Roman" w:hAnsi="Verdana" w:cs="Times New Roman"/>
          <w:i/>
          <w:sz w:val="18"/>
          <w:szCs w:val="17"/>
        </w:rPr>
        <w:t>63</w:t>
      </w:r>
      <w:r w:rsidR="00797C5E">
        <w:rPr>
          <w:rFonts w:ascii="Verdana" w:eastAsia="Times New Roman" w:hAnsi="Verdana" w:cs="Times New Roman"/>
          <w:i/>
          <w:sz w:val="18"/>
          <w:szCs w:val="17"/>
        </w:rPr>
        <w:tab/>
        <w:t>37</w:t>
      </w:r>
      <w:r w:rsidR="00797C5E">
        <w:rPr>
          <w:rFonts w:ascii="Verdana" w:eastAsia="Times New Roman" w:hAnsi="Verdana" w:cs="Times New Roman"/>
          <w:i/>
          <w:sz w:val="18"/>
          <w:szCs w:val="17"/>
        </w:rPr>
        <w:tab/>
      </w:r>
      <w:r w:rsidR="00797C5E">
        <w:rPr>
          <w:rFonts w:ascii="Verdana" w:eastAsia="Times New Roman" w:hAnsi="Verdana" w:cs="Times New Roman"/>
          <w:i/>
          <w:sz w:val="18"/>
          <w:szCs w:val="17"/>
        </w:rPr>
        <w:tab/>
      </w:r>
      <w:r w:rsidR="0097172E">
        <w:rPr>
          <w:rFonts w:ascii="Verdana" w:eastAsia="Times New Roman" w:hAnsi="Verdana" w:cs="Times New Roman"/>
          <w:i/>
          <w:sz w:val="18"/>
          <w:szCs w:val="17"/>
        </w:rPr>
        <w:t>0</w:t>
      </w:r>
    </w:p>
    <w:p w:rsidR="001222D1" w:rsidRPr="007173F5" w:rsidRDefault="001222D1" w:rsidP="00797C5E">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eastAsia="Times New Roman" w:hAnsi="Verdana" w:cs="Times New Roman"/>
          <w:i/>
          <w:sz w:val="18"/>
          <w:szCs w:val="17"/>
        </w:rPr>
        <w:t>Based on phone mode [N=</w:t>
      </w:r>
      <w:r w:rsidR="00DF5E44" w:rsidRPr="007173F5">
        <w:rPr>
          <w:rFonts w:ascii="Verdana" w:eastAsia="Times New Roman" w:hAnsi="Verdana" w:cs="Times New Roman"/>
          <w:i/>
          <w:sz w:val="18"/>
          <w:szCs w:val="17"/>
        </w:rPr>
        <w:t>457</w:t>
      </w:r>
      <w:r w:rsidRPr="007173F5">
        <w:rPr>
          <w:rFonts w:ascii="Verdana" w:eastAsia="Times New Roman" w:hAnsi="Verdana" w:cs="Times New Roman"/>
          <w:i/>
          <w:sz w:val="18"/>
          <w:szCs w:val="17"/>
        </w:rPr>
        <w:t>]</w:t>
      </w:r>
      <w:r w:rsidRPr="007173F5">
        <w:rPr>
          <w:rFonts w:ascii="Verdana" w:eastAsia="Times New Roman" w:hAnsi="Verdana" w:cs="Times New Roman"/>
          <w:i/>
          <w:sz w:val="18"/>
          <w:szCs w:val="17"/>
        </w:rPr>
        <w:tab/>
      </w:r>
      <w:r w:rsidR="008C7E2D" w:rsidRPr="007173F5">
        <w:rPr>
          <w:rFonts w:ascii="Verdana" w:eastAsia="Times New Roman" w:hAnsi="Verdana" w:cs="Times New Roman"/>
          <w:i/>
          <w:sz w:val="18"/>
          <w:szCs w:val="17"/>
        </w:rPr>
        <w:t>84</w:t>
      </w:r>
      <w:r w:rsidRPr="007173F5">
        <w:rPr>
          <w:rFonts w:ascii="Verdana" w:eastAsia="Times New Roman" w:hAnsi="Verdana" w:cs="Times New Roman"/>
          <w:i/>
          <w:sz w:val="18"/>
          <w:szCs w:val="17"/>
        </w:rPr>
        <w:tab/>
      </w:r>
      <w:r w:rsidR="00797C5E">
        <w:rPr>
          <w:rFonts w:ascii="Verdana" w:eastAsia="Times New Roman" w:hAnsi="Verdana" w:cs="Times New Roman"/>
          <w:i/>
          <w:sz w:val="18"/>
          <w:szCs w:val="17"/>
        </w:rPr>
        <w:t>15</w:t>
      </w:r>
      <w:r w:rsidR="00797C5E">
        <w:rPr>
          <w:rFonts w:ascii="Verdana" w:eastAsia="Times New Roman" w:hAnsi="Verdana" w:cs="Times New Roman"/>
          <w:i/>
          <w:sz w:val="18"/>
          <w:szCs w:val="17"/>
        </w:rPr>
        <w:tab/>
      </w:r>
      <w:r w:rsidR="00797C5E">
        <w:rPr>
          <w:rFonts w:ascii="Verdana" w:eastAsia="Times New Roman" w:hAnsi="Verdana" w:cs="Times New Roman"/>
          <w:i/>
          <w:sz w:val="18"/>
          <w:szCs w:val="17"/>
        </w:rPr>
        <w:tab/>
        <w:t>1</w:t>
      </w:r>
    </w:p>
    <w:p w:rsidR="001222D1" w:rsidRPr="007173F5" w:rsidRDefault="001222D1" w:rsidP="005C5199">
      <w:pPr>
        <w:tabs>
          <w:tab w:val="left" w:pos="360"/>
          <w:tab w:val="center" w:pos="5400"/>
          <w:tab w:val="center" w:pos="5940"/>
          <w:tab w:val="center" w:pos="6480"/>
        </w:tabs>
        <w:contextualSpacing/>
        <w:rPr>
          <w:rFonts w:ascii="Verdana" w:eastAsia="Times New Roman" w:hAnsi="Verdana" w:cs="Times New Roman"/>
          <w:sz w:val="18"/>
          <w:szCs w:val="18"/>
        </w:rPr>
      </w:pPr>
    </w:p>
    <w:p w:rsidR="005C5199" w:rsidRPr="007173F5" w:rsidRDefault="00BC2709" w:rsidP="005C5199">
      <w:pPr>
        <w:tabs>
          <w:tab w:val="left" w:pos="360"/>
          <w:tab w:val="center" w:pos="5400"/>
          <w:tab w:val="center" w:pos="59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b.</w:t>
      </w:r>
      <w:r w:rsidRPr="007173F5">
        <w:rPr>
          <w:rFonts w:ascii="Verdana" w:eastAsia="Times New Roman" w:hAnsi="Verdana" w:cs="Times New Roman"/>
          <w:sz w:val="18"/>
          <w:szCs w:val="18"/>
        </w:rPr>
        <w:tab/>
      </w:r>
      <w:r w:rsidRPr="007173F5">
        <w:rPr>
          <w:rFonts w:ascii="Verdana" w:eastAsia="Times New Roman" w:hAnsi="Verdana" w:cs="Times New Roman"/>
          <w:b/>
          <w:sz w:val="18"/>
          <w:szCs w:val="18"/>
        </w:rPr>
        <w:t>A political party</w:t>
      </w:r>
      <w:r w:rsidRPr="007173F5">
        <w:rPr>
          <w:rFonts w:ascii="Verdana" w:eastAsia="Times New Roman" w:hAnsi="Verdana" w:cs="Times New Roman"/>
          <w:sz w:val="18"/>
          <w:szCs w:val="18"/>
        </w:rPr>
        <w:tab/>
      </w:r>
    </w:p>
    <w:p w:rsidR="00DF5E44" w:rsidRPr="007173F5" w:rsidRDefault="00DF5E44" w:rsidP="00FC18B8">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hAnsi="Verdana" w:cs="Arial"/>
          <w:sz w:val="18"/>
          <w:szCs w:val="18"/>
        </w:rPr>
        <w:t>Jul 7-Aug 4, 2014 [N</w:t>
      </w:r>
      <w:r w:rsidRPr="007173F5">
        <w:rPr>
          <w:rFonts w:ascii="Verdana" w:eastAsia="Times New Roman" w:hAnsi="Verdana" w:cs="Times New Roman"/>
          <w:sz w:val="18"/>
          <w:szCs w:val="17"/>
        </w:rPr>
        <w:t>=1,035]</w:t>
      </w:r>
      <w:r w:rsidRPr="007173F5">
        <w:rPr>
          <w:rFonts w:ascii="Verdana" w:eastAsia="Times New Roman" w:hAnsi="Verdana" w:cs="Times New Roman"/>
          <w:sz w:val="18"/>
          <w:szCs w:val="17"/>
        </w:rPr>
        <w:tab/>
      </w:r>
      <w:r w:rsidR="008C7E2D" w:rsidRPr="007173F5">
        <w:rPr>
          <w:rFonts w:ascii="Verdana" w:eastAsia="Times New Roman" w:hAnsi="Verdana" w:cs="Times New Roman"/>
          <w:sz w:val="18"/>
          <w:szCs w:val="17"/>
        </w:rPr>
        <w:t>55</w:t>
      </w:r>
      <w:r w:rsidRPr="007173F5">
        <w:rPr>
          <w:rFonts w:ascii="Verdana" w:eastAsia="Times New Roman" w:hAnsi="Verdana" w:cs="Times New Roman"/>
          <w:sz w:val="18"/>
          <w:szCs w:val="17"/>
        </w:rPr>
        <w:tab/>
      </w:r>
      <w:r w:rsidR="00FC18B8">
        <w:rPr>
          <w:rFonts w:ascii="Verdana" w:eastAsia="Times New Roman" w:hAnsi="Verdana" w:cs="Times New Roman"/>
          <w:sz w:val="18"/>
          <w:szCs w:val="17"/>
        </w:rPr>
        <w:t>43</w:t>
      </w:r>
      <w:r w:rsidR="00FC18B8">
        <w:rPr>
          <w:rFonts w:ascii="Verdana" w:eastAsia="Times New Roman" w:hAnsi="Verdana" w:cs="Times New Roman"/>
          <w:sz w:val="18"/>
          <w:szCs w:val="17"/>
        </w:rPr>
        <w:tab/>
      </w:r>
      <w:r w:rsidR="00FC18B8">
        <w:rPr>
          <w:rFonts w:ascii="Verdana" w:eastAsia="Times New Roman" w:hAnsi="Verdana" w:cs="Times New Roman"/>
          <w:sz w:val="18"/>
          <w:szCs w:val="17"/>
        </w:rPr>
        <w:tab/>
        <w:t>2</w:t>
      </w:r>
    </w:p>
    <w:p w:rsidR="00DF5E44" w:rsidRPr="007173F5" w:rsidRDefault="00DF5E44" w:rsidP="00FC18B8">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eastAsia="Times New Roman" w:hAnsi="Verdana" w:cs="Times New Roman"/>
          <w:i/>
          <w:sz w:val="18"/>
          <w:szCs w:val="17"/>
        </w:rPr>
        <w:t>Based on web mode [N=481]</w:t>
      </w:r>
      <w:r w:rsidR="00FC18B8">
        <w:rPr>
          <w:rFonts w:ascii="Verdana" w:eastAsia="Times New Roman" w:hAnsi="Verdana" w:cs="Times New Roman"/>
          <w:i/>
          <w:sz w:val="18"/>
          <w:szCs w:val="17"/>
        </w:rPr>
        <w:tab/>
        <w:t>40</w:t>
      </w:r>
      <w:r w:rsidR="00FC18B8">
        <w:rPr>
          <w:rFonts w:ascii="Verdana" w:eastAsia="Times New Roman" w:hAnsi="Verdana" w:cs="Times New Roman"/>
          <w:i/>
          <w:sz w:val="18"/>
          <w:szCs w:val="17"/>
        </w:rPr>
        <w:tab/>
        <w:t>60</w:t>
      </w:r>
      <w:r w:rsidR="00FC18B8">
        <w:rPr>
          <w:rFonts w:ascii="Verdana" w:eastAsia="Times New Roman" w:hAnsi="Verdana" w:cs="Times New Roman"/>
          <w:i/>
          <w:sz w:val="18"/>
          <w:szCs w:val="17"/>
        </w:rPr>
        <w:tab/>
      </w:r>
      <w:r w:rsidR="00FC18B8">
        <w:rPr>
          <w:rFonts w:ascii="Verdana" w:eastAsia="Times New Roman" w:hAnsi="Verdana" w:cs="Times New Roman"/>
          <w:i/>
          <w:sz w:val="18"/>
          <w:szCs w:val="17"/>
        </w:rPr>
        <w:tab/>
      </w:r>
      <w:r w:rsidR="0097172E">
        <w:rPr>
          <w:rFonts w:ascii="Verdana" w:eastAsia="Times New Roman" w:hAnsi="Verdana" w:cs="Times New Roman"/>
          <w:i/>
          <w:sz w:val="18"/>
          <w:szCs w:val="17"/>
        </w:rPr>
        <w:t>0</w:t>
      </w:r>
    </w:p>
    <w:p w:rsidR="00DF5E44" w:rsidRPr="001222D1" w:rsidRDefault="00DF5E44" w:rsidP="00FC18B8">
      <w:pPr>
        <w:tabs>
          <w:tab w:val="left" w:pos="720"/>
          <w:tab w:val="center" w:pos="5040"/>
          <w:tab w:val="center" w:pos="6480"/>
        </w:tabs>
        <w:contextualSpacing/>
        <w:rPr>
          <w:rFonts w:ascii="Verdana" w:eastAsia="Times New Roman" w:hAnsi="Verdana" w:cs="Times New Roman"/>
          <w:sz w:val="18"/>
          <w:szCs w:val="18"/>
        </w:rPr>
      </w:pPr>
      <w:r w:rsidRPr="007173F5">
        <w:rPr>
          <w:rFonts w:ascii="Verdana" w:eastAsia="Times New Roman" w:hAnsi="Verdana" w:cs="Times New Roman"/>
          <w:sz w:val="18"/>
          <w:szCs w:val="18"/>
        </w:rPr>
        <w:tab/>
      </w:r>
      <w:r w:rsidRPr="007173F5">
        <w:rPr>
          <w:rFonts w:ascii="Verdana" w:eastAsia="Times New Roman" w:hAnsi="Verdana" w:cs="Times New Roman"/>
          <w:i/>
          <w:sz w:val="18"/>
          <w:szCs w:val="17"/>
        </w:rPr>
        <w:t>Based on phone mode [N=457]</w:t>
      </w:r>
      <w:r>
        <w:rPr>
          <w:rFonts w:ascii="Verdana" w:eastAsia="Times New Roman" w:hAnsi="Verdana" w:cs="Times New Roman"/>
          <w:i/>
          <w:sz w:val="18"/>
          <w:szCs w:val="17"/>
        </w:rPr>
        <w:tab/>
      </w:r>
      <w:r w:rsidR="008C7E2D">
        <w:rPr>
          <w:rFonts w:ascii="Verdana" w:eastAsia="Times New Roman" w:hAnsi="Verdana" w:cs="Times New Roman"/>
          <w:i/>
          <w:sz w:val="18"/>
          <w:szCs w:val="17"/>
        </w:rPr>
        <w:t>69</w:t>
      </w:r>
      <w:r>
        <w:rPr>
          <w:rFonts w:ascii="Verdana" w:eastAsia="Times New Roman" w:hAnsi="Verdana" w:cs="Times New Roman"/>
          <w:i/>
          <w:sz w:val="18"/>
          <w:szCs w:val="17"/>
        </w:rPr>
        <w:tab/>
      </w:r>
      <w:r w:rsidR="00FC18B8">
        <w:rPr>
          <w:rFonts w:ascii="Verdana" w:eastAsia="Times New Roman" w:hAnsi="Verdana" w:cs="Times New Roman"/>
          <w:i/>
          <w:sz w:val="18"/>
          <w:szCs w:val="17"/>
        </w:rPr>
        <w:t>29</w:t>
      </w:r>
      <w:r w:rsidR="00FC18B8">
        <w:rPr>
          <w:rFonts w:ascii="Verdana" w:eastAsia="Times New Roman" w:hAnsi="Verdana" w:cs="Times New Roman"/>
          <w:i/>
          <w:sz w:val="18"/>
          <w:szCs w:val="17"/>
        </w:rPr>
        <w:tab/>
      </w:r>
      <w:r w:rsidR="00FC18B8">
        <w:rPr>
          <w:rFonts w:ascii="Verdana" w:eastAsia="Times New Roman" w:hAnsi="Verdana" w:cs="Times New Roman"/>
          <w:i/>
          <w:sz w:val="18"/>
          <w:szCs w:val="17"/>
        </w:rPr>
        <w:tab/>
        <w:t>2</w:t>
      </w:r>
    </w:p>
    <w:p w:rsidR="0047700C" w:rsidRDefault="0047700C" w:rsidP="005C5199">
      <w:pPr>
        <w:tabs>
          <w:tab w:val="left" w:pos="360"/>
          <w:tab w:val="center" w:pos="5400"/>
          <w:tab w:val="center" w:pos="6480"/>
        </w:tabs>
        <w:contextualSpacing/>
        <w:rPr>
          <w:rFonts w:ascii="Verdana" w:eastAsia="Times New Roman" w:hAnsi="Verdana" w:cs="Times New Roman"/>
          <w:sz w:val="18"/>
          <w:szCs w:val="18"/>
        </w:rPr>
      </w:pPr>
    </w:p>
    <w:p w:rsidR="00F448C4" w:rsidRDefault="005C5199" w:rsidP="005C5199">
      <w:pPr>
        <w:tabs>
          <w:tab w:val="left" w:pos="360"/>
          <w:tab w:val="center" w:pos="5400"/>
          <w:tab w:val="center" w:pos="6480"/>
        </w:tabs>
        <w:contextualSpacing/>
        <w:rPr>
          <w:rFonts w:ascii="Verdana" w:eastAsia="Times New Roman" w:hAnsi="Verdana" w:cs="Times New Roman"/>
          <w:b/>
          <w:sz w:val="18"/>
          <w:szCs w:val="18"/>
        </w:rPr>
      </w:pPr>
      <w:r w:rsidRPr="005C5199">
        <w:rPr>
          <w:rFonts w:ascii="Verdana" w:eastAsia="Times New Roman" w:hAnsi="Verdana" w:cs="Times New Roman"/>
          <w:sz w:val="18"/>
          <w:szCs w:val="18"/>
        </w:rPr>
        <w:t>c.</w:t>
      </w:r>
      <w:r w:rsidRPr="005C5199">
        <w:rPr>
          <w:rFonts w:ascii="Verdana" w:eastAsia="Times New Roman" w:hAnsi="Verdana" w:cs="Times New Roman"/>
          <w:sz w:val="18"/>
          <w:szCs w:val="18"/>
        </w:rPr>
        <w:tab/>
      </w:r>
      <w:r w:rsidRPr="007173F5">
        <w:rPr>
          <w:rFonts w:ascii="Verdana" w:eastAsia="Times New Roman" w:hAnsi="Verdana" w:cs="Times New Roman"/>
          <w:b/>
          <w:sz w:val="18"/>
          <w:szCs w:val="18"/>
        </w:rPr>
        <w:t xml:space="preserve">Politically oriented groups other than </w:t>
      </w:r>
    </w:p>
    <w:p w:rsidR="005C5199" w:rsidRPr="00F448C4" w:rsidRDefault="00F448C4" w:rsidP="005C5199">
      <w:pPr>
        <w:tabs>
          <w:tab w:val="left" w:pos="360"/>
          <w:tab w:val="center" w:pos="5400"/>
          <w:tab w:val="center" w:pos="6480"/>
        </w:tabs>
        <w:contextualSpacing/>
        <w:rPr>
          <w:rFonts w:ascii="Verdana" w:eastAsia="Times New Roman" w:hAnsi="Verdana" w:cs="Times New Roman"/>
          <w:b/>
          <w:sz w:val="18"/>
          <w:szCs w:val="18"/>
        </w:rPr>
      </w:pPr>
      <w:r>
        <w:rPr>
          <w:rFonts w:ascii="Verdana" w:eastAsia="Times New Roman" w:hAnsi="Verdana" w:cs="Times New Roman"/>
          <w:b/>
          <w:sz w:val="18"/>
          <w:szCs w:val="18"/>
        </w:rPr>
        <w:tab/>
        <w:t xml:space="preserve">   </w:t>
      </w:r>
      <w:proofErr w:type="gramStart"/>
      <w:r w:rsidR="005C5199" w:rsidRPr="007173F5">
        <w:rPr>
          <w:rFonts w:ascii="Verdana" w:eastAsia="Times New Roman" w:hAnsi="Verdana" w:cs="Times New Roman"/>
          <w:b/>
          <w:sz w:val="18"/>
          <w:szCs w:val="18"/>
        </w:rPr>
        <w:t>parties</w:t>
      </w:r>
      <w:proofErr w:type="gramEnd"/>
      <w:r w:rsidR="005C5199" w:rsidRPr="007173F5">
        <w:rPr>
          <w:rFonts w:ascii="Verdana" w:eastAsia="Times New Roman" w:hAnsi="Verdana" w:cs="Times New Roman"/>
          <w:b/>
          <w:sz w:val="18"/>
          <w:szCs w:val="18"/>
        </w:rPr>
        <w:t xml:space="preserve"> and</w:t>
      </w:r>
      <w:r>
        <w:rPr>
          <w:rFonts w:ascii="Verdana" w:eastAsia="Times New Roman" w:hAnsi="Verdana" w:cs="Times New Roman"/>
          <w:b/>
          <w:sz w:val="18"/>
          <w:szCs w:val="18"/>
        </w:rPr>
        <w:t xml:space="preserve"> </w:t>
      </w:r>
      <w:r w:rsidR="00BC2709" w:rsidRPr="007173F5">
        <w:rPr>
          <w:rFonts w:ascii="Verdana" w:eastAsia="Times New Roman" w:hAnsi="Verdana" w:cs="Times New Roman"/>
          <w:b/>
          <w:sz w:val="18"/>
          <w:szCs w:val="18"/>
        </w:rPr>
        <w:t>candidates</w:t>
      </w:r>
      <w:r w:rsidR="00BC2709">
        <w:rPr>
          <w:rFonts w:ascii="Verdana" w:eastAsia="Times New Roman" w:hAnsi="Verdana" w:cs="Times New Roman"/>
          <w:sz w:val="18"/>
          <w:szCs w:val="18"/>
        </w:rPr>
        <w:tab/>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Pr>
          <w:rFonts w:ascii="Verdana" w:eastAsia="Times New Roman" w:hAnsi="Verdana" w:cs="Times New Roman"/>
          <w:sz w:val="18"/>
          <w:szCs w:val="18"/>
        </w:rPr>
        <w:tab/>
      </w:r>
      <w:r w:rsidRPr="005C78CD">
        <w:rPr>
          <w:rFonts w:ascii="Verdana" w:hAnsi="Verdana" w:cs="Arial"/>
          <w:sz w:val="18"/>
          <w:szCs w:val="18"/>
        </w:rPr>
        <w:t>Jul 7-Aug 4, 2014 [N</w:t>
      </w:r>
      <w:r w:rsidRPr="005C78CD">
        <w:rPr>
          <w:rFonts w:ascii="Verdana" w:eastAsia="Times New Roman" w:hAnsi="Verdana" w:cs="Times New Roman"/>
          <w:sz w:val="18"/>
          <w:szCs w:val="17"/>
        </w:rPr>
        <w:t>=1,035]</w:t>
      </w:r>
      <w:r w:rsidRPr="005C78CD">
        <w:rPr>
          <w:rFonts w:ascii="Verdana" w:eastAsia="Times New Roman" w:hAnsi="Verdana" w:cs="Times New Roman"/>
          <w:sz w:val="18"/>
          <w:szCs w:val="17"/>
        </w:rPr>
        <w:tab/>
      </w:r>
      <w:r w:rsidR="004873A9" w:rsidRPr="005C78CD">
        <w:rPr>
          <w:rFonts w:ascii="Verdana" w:eastAsia="Times New Roman" w:hAnsi="Verdana" w:cs="Times New Roman"/>
          <w:sz w:val="18"/>
          <w:szCs w:val="17"/>
        </w:rPr>
        <w:t>37</w:t>
      </w:r>
      <w:r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59</w:t>
      </w:r>
      <w:r w:rsidR="00C42379"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ab/>
        <w:t>4</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web mode [N=481]</w:t>
      </w:r>
      <w:r w:rsidR="004873A9" w:rsidRPr="005C78CD">
        <w:rPr>
          <w:rFonts w:ascii="Verdana" w:eastAsia="Times New Roman" w:hAnsi="Verdana" w:cs="Times New Roman"/>
          <w:i/>
          <w:sz w:val="18"/>
          <w:szCs w:val="17"/>
        </w:rPr>
        <w:tab/>
        <w:t>35</w:t>
      </w:r>
      <w:r w:rsidR="004873A9" w:rsidRPr="005C78CD">
        <w:rPr>
          <w:rFonts w:ascii="Verdana" w:eastAsia="Times New Roman" w:hAnsi="Verdana" w:cs="Times New Roman"/>
          <w:i/>
          <w:sz w:val="18"/>
          <w:szCs w:val="17"/>
        </w:rPr>
        <w:tab/>
        <w:t>65</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r>
      <w:r w:rsidR="0097172E">
        <w:rPr>
          <w:rFonts w:ascii="Verdana" w:eastAsia="Times New Roman" w:hAnsi="Verdana" w:cs="Times New Roman"/>
          <w:i/>
          <w:sz w:val="18"/>
          <w:szCs w:val="17"/>
        </w:rPr>
        <w:t>0</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phone mode [N=457]</w:t>
      </w:r>
      <w:r w:rsidRPr="005C78CD">
        <w:rPr>
          <w:rFonts w:ascii="Verdana" w:eastAsia="Times New Roman" w:hAnsi="Verdana" w:cs="Times New Roman"/>
          <w:i/>
          <w:sz w:val="18"/>
          <w:szCs w:val="17"/>
        </w:rPr>
        <w:tab/>
      </w:r>
      <w:r w:rsidR="004873A9" w:rsidRPr="005C78CD">
        <w:rPr>
          <w:rFonts w:ascii="Verdana" w:eastAsia="Times New Roman" w:hAnsi="Verdana" w:cs="Times New Roman"/>
          <w:i/>
          <w:sz w:val="18"/>
          <w:szCs w:val="17"/>
        </w:rPr>
        <w:t>37</w:t>
      </w:r>
      <w:r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58</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t>5</w:t>
      </w:r>
    </w:p>
    <w:p w:rsidR="0047700C" w:rsidRPr="005C78CD" w:rsidRDefault="0047700C" w:rsidP="005C5199">
      <w:pPr>
        <w:tabs>
          <w:tab w:val="left" w:pos="360"/>
          <w:tab w:val="center" w:pos="5400"/>
          <w:tab w:val="center" w:pos="6480"/>
        </w:tabs>
        <w:contextualSpacing/>
        <w:rPr>
          <w:rFonts w:ascii="Verdana" w:eastAsia="Times New Roman" w:hAnsi="Verdana" w:cs="Times New Roman"/>
          <w:sz w:val="18"/>
          <w:szCs w:val="18"/>
        </w:rPr>
      </w:pPr>
    </w:p>
    <w:p w:rsidR="00F448C4" w:rsidRDefault="005C5199" w:rsidP="005C5199">
      <w:pPr>
        <w:tabs>
          <w:tab w:val="left" w:pos="360"/>
          <w:tab w:val="center" w:pos="5400"/>
          <w:tab w:val="center" w:pos="6480"/>
        </w:tabs>
        <w:contextualSpacing/>
        <w:rPr>
          <w:rFonts w:ascii="Verdana" w:eastAsia="Times New Roman" w:hAnsi="Verdana" w:cs="Times New Roman"/>
          <w:b/>
          <w:sz w:val="18"/>
          <w:szCs w:val="18"/>
        </w:rPr>
      </w:pPr>
      <w:r w:rsidRPr="005C78CD">
        <w:rPr>
          <w:rFonts w:ascii="Verdana" w:eastAsia="Times New Roman" w:hAnsi="Verdana" w:cs="Times New Roman"/>
          <w:sz w:val="18"/>
          <w:szCs w:val="18"/>
        </w:rPr>
        <w:t>d.</w:t>
      </w:r>
      <w:r w:rsidRPr="005C78CD">
        <w:rPr>
          <w:rFonts w:ascii="Verdana" w:eastAsia="Times New Roman" w:hAnsi="Verdana" w:cs="Times New Roman"/>
          <w:sz w:val="18"/>
          <w:szCs w:val="18"/>
        </w:rPr>
        <w:tab/>
      </w:r>
      <w:r w:rsidRPr="005C78CD">
        <w:rPr>
          <w:rFonts w:ascii="Verdana" w:eastAsia="Times New Roman" w:hAnsi="Verdana" w:cs="Times New Roman"/>
          <w:b/>
          <w:sz w:val="18"/>
          <w:szCs w:val="18"/>
        </w:rPr>
        <w:t xml:space="preserve">A state or local election office, such as the </w:t>
      </w:r>
    </w:p>
    <w:p w:rsidR="00F448C4" w:rsidRDefault="00F448C4" w:rsidP="005C5199">
      <w:pPr>
        <w:tabs>
          <w:tab w:val="left" w:pos="360"/>
          <w:tab w:val="center" w:pos="5400"/>
          <w:tab w:val="center" w:pos="6480"/>
        </w:tabs>
        <w:contextualSpacing/>
        <w:rPr>
          <w:rFonts w:ascii="Verdana" w:eastAsia="Times New Roman" w:hAnsi="Verdana" w:cs="Times New Roman"/>
          <w:b/>
          <w:sz w:val="18"/>
          <w:szCs w:val="18"/>
        </w:rPr>
      </w:pPr>
      <w:r>
        <w:rPr>
          <w:rFonts w:ascii="Verdana" w:eastAsia="Times New Roman" w:hAnsi="Verdana" w:cs="Times New Roman"/>
          <w:b/>
          <w:sz w:val="18"/>
          <w:szCs w:val="18"/>
        </w:rPr>
        <w:tab/>
        <w:t xml:space="preserve">   </w:t>
      </w:r>
      <w:r w:rsidR="005C5199" w:rsidRPr="005C78CD">
        <w:rPr>
          <w:rFonts w:ascii="Verdana" w:eastAsia="Times New Roman" w:hAnsi="Verdana" w:cs="Times New Roman"/>
          <w:b/>
          <w:sz w:val="18"/>
          <w:szCs w:val="18"/>
        </w:rPr>
        <w:t>Board of</w:t>
      </w:r>
      <w:r>
        <w:rPr>
          <w:rFonts w:ascii="Verdana" w:eastAsia="Times New Roman" w:hAnsi="Verdana" w:cs="Times New Roman"/>
          <w:b/>
          <w:sz w:val="18"/>
          <w:szCs w:val="18"/>
        </w:rPr>
        <w:t xml:space="preserve"> </w:t>
      </w:r>
      <w:r w:rsidR="005C5199" w:rsidRPr="005C78CD">
        <w:rPr>
          <w:rFonts w:ascii="Verdana" w:eastAsia="Times New Roman" w:hAnsi="Verdana" w:cs="Times New Roman"/>
          <w:b/>
          <w:sz w:val="18"/>
          <w:szCs w:val="18"/>
        </w:rPr>
        <w:t>Elections or the S</w:t>
      </w:r>
      <w:r w:rsidR="00BC2709" w:rsidRPr="005C78CD">
        <w:rPr>
          <w:rFonts w:ascii="Verdana" w:eastAsia="Times New Roman" w:hAnsi="Verdana" w:cs="Times New Roman"/>
          <w:b/>
          <w:sz w:val="18"/>
          <w:szCs w:val="18"/>
        </w:rPr>
        <w:t xml:space="preserve">ecretary of </w:t>
      </w:r>
    </w:p>
    <w:p w:rsidR="005C5199" w:rsidRPr="00F448C4" w:rsidRDefault="00F448C4" w:rsidP="005C5199">
      <w:pPr>
        <w:tabs>
          <w:tab w:val="left" w:pos="360"/>
          <w:tab w:val="center" w:pos="5400"/>
          <w:tab w:val="center" w:pos="6480"/>
        </w:tabs>
        <w:contextualSpacing/>
        <w:rPr>
          <w:rFonts w:ascii="Verdana" w:eastAsia="Times New Roman" w:hAnsi="Verdana" w:cs="Times New Roman"/>
          <w:b/>
          <w:sz w:val="18"/>
          <w:szCs w:val="18"/>
        </w:rPr>
      </w:pPr>
      <w:r>
        <w:rPr>
          <w:rFonts w:ascii="Verdana" w:eastAsia="Times New Roman" w:hAnsi="Verdana" w:cs="Times New Roman"/>
          <w:b/>
          <w:sz w:val="18"/>
          <w:szCs w:val="18"/>
        </w:rPr>
        <w:tab/>
        <w:t xml:space="preserve">   </w:t>
      </w:r>
      <w:r w:rsidR="00BC2709" w:rsidRPr="005C78CD">
        <w:rPr>
          <w:rFonts w:ascii="Verdana" w:eastAsia="Times New Roman" w:hAnsi="Verdana" w:cs="Times New Roman"/>
          <w:b/>
          <w:sz w:val="18"/>
          <w:szCs w:val="18"/>
        </w:rPr>
        <w:t>State’s office</w:t>
      </w:r>
      <w:r w:rsidR="00BC2709" w:rsidRPr="005C78CD">
        <w:rPr>
          <w:rFonts w:ascii="Verdana" w:eastAsia="Times New Roman" w:hAnsi="Verdana" w:cs="Times New Roman"/>
          <w:sz w:val="18"/>
          <w:szCs w:val="18"/>
        </w:rPr>
        <w:tab/>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hAnsi="Verdana" w:cs="Arial"/>
          <w:sz w:val="18"/>
          <w:szCs w:val="18"/>
        </w:rPr>
        <w:t>Jul 7-Aug 4, 2014 [N</w:t>
      </w:r>
      <w:r w:rsidRPr="005C78CD">
        <w:rPr>
          <w:rFonts w:ascii="Verdana" w:eastAsia="Times New Roman" w:hAnsi="Verdana" w:cs="Times New Roman"/>
          <w:sz w:val="18"/>
          <w:szCs w:val="17"/>
        </w:rPr>
        <w:t>=1,035]</w:t>
      </w:r>
      <w:r w:rsidRPr="005C78CD">
        <w:rPr>
          <w:rFonts w:ascii="Verdana" w:eastAsia="Times New Roman" w:hAnsi="Verdana" w:cs="Times New Roman"/>
          <w:sz w:val="18"/>
          <w:szCs w:val="17"/>
        </w:rPr>
        <w:tab/>
      </w:r>
      <w:r w:rsidR="004873A9" w:rsidRPr="005C78CD">
        <w:rPr>
          <w:rFonts w:ascii="Verdana" w:eastAsia="Times New Roman" w:hAnsi="Verdana" w:cs="Times New Roman"/>
          <w:sz w:val="18"/>
          <w:szCs w:val="17"/>
        </w:rPr>
        <w:t>30</w:t>
      </w:r>
      <w:r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68</w:t>
      </w:r>
      <w:r w:rsidR="00C42379"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ab/>
        <w:t>2</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web mode [N=</w:t>
      </w:r>
      <w:r w:rsidRPr="005421EE">
        <w:rPr>
          <w:rFonts w:ascii="Verdana" w:eastAsia="Times New Roman" w:hAnsi="Verdana" w:cs="Times New Roman"/>
          <w:i/>
          <w:sz w:val="18"/>
          <w:szCs w:val="17"/>
        </w:rPr>
        <w:t>481]</w:t>
      </w:r>
      <w:r w:rsidR="004873A9" w:rsidRPr="005C78CD">
        <w:rPr>
          <w:rFonts w:ascii="Verdana" w:eastAsia="Times New Roman" w:hAnsi="Verdana" w:cs="Times New Roman"/>
          <w:i/>
          <w:sz w:val="18"/>
          <w:szCs w:val="17"/>
        </w:rPr>
        <w:tab/>
        <w:t>19</w:t>
      </w:r>
      <w:r w:rsidR="004873A9" w:rsidRPr="005C78CD">
        <w:rPr>
          <w:rFonts w:ascii="Verdana" w:eastAsia="Times New Roman" w:hAnsi="Verdana" w:cs="Times New Roman"/>
          <w:i/>
          <w:sz w:val="18"/>
          <w:szCs w:val="17"/>
        </w:rPr>
        <w:tab/>
        <w:t>81</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r>
      <w:r w:rsidR="0097172E">
        <w:rPr>
          <w:rFonts w:ascii="Verdana" w:eastAsia="Times New Roman" w:hAnsi="Verdana" w:cs="Times New Roman"/>
          <w:i/>
          <w:sz w:val="18"/>
          <w:szCs w:val="17"/>
        </w:rPr>
        <w:t>0</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phone mode [N=457]</w:t>
      </w:r>
      <w:r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42</w:t>
      </w:r>
      <w:r w:rsidR="00C42379" w:rsidRPr="005C78CD">
        <w:rPr>
          <w:rFonts w:ascii="Verdana" w:eastAsia="Times New Roman" w:hAnsi="Verdana" w:cs="Times New Roman"/>
          <w:i/>
          <w:sz w:val="18"/>
          <w:szCs w:val="17"/>
        </w:rPr>
        <w:tab/>
        <w:t>55</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t>2</w:t>
      </w:r>
    </w:p>
    <w:p w:rsidR="0047700C" w:rsidRPr="005C78CD" w:rsidRDefault="0047700C" w:rsidP="005C5199">
      <w:pPr>
        <w:tabs>
          <w:tab w:val="left" w:pos="360"/>
          <w:tab w:val="center" w:pos="5400"/>
          <w:tab w:val="center" w:pos="6480"/>
        </w:tabs>
        <w:contextualSpacing/>
        <w:rPr>
          <w:rFonts w:ascii="Verdana" w:eastAsia="Times New Roman" w:hAnsi="Verdana" w:cs="Times New Roman"/>
          <w:sz w:val="18"/>
          <w:szCs w:val="18"/>
        </w:rPr>
      </w:pPr>
    </w:p>
    <w:p w:rsidR="005C5199" w:rsidRPr="005C78CD" w:rsidRDefault="0047700C" w:rsidP="005C5199">
      <w:pPr>
        <w:tabs>
          <w:tab w:val="left" w:pos="360"/>
          <w:tab w:val="center" w:pos="540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e.</w:t>
      </w:r>
      <w:r w:rsidRPr="005C78CD">
        <w:rPr>
          <w:rFonts w:ascii="Verdana" w:eastAsia="Times New Roman" w:hAnsi="Verdana" w:cs="Times New Roman"/>
          <w:sz w:val="18"/>
          <w:szCs w:val="18"/>
        </w:rPr>
        <w:tab/>
      </w:r>
      <w:r w:rsidRPr="005C78CD">
        <w:rPr>
          <w:rFonts w:ascii="Verdana" w:eastAsia="Times New Roman" w:hAnsi="Verdana" w:cs="Times New Roman"/>
          <w:b/>
          <w:sz w:val="18"/>
          <w:szCs w:val="18"/>
        </w:rPr>
        <w:t>Othe</w:t>
      </w:r>
      <w:r w:rsidR="00D05FD6" w:rsidRPr="005C78CD">
        <w:rPr>
          <w:rFonts w:ascii="Verdana" w:eastAsia="Times New Roman" w:hAnsi="Verdana" w:cs="Times New Roman"/>
          <w:b/>
          <w:sz w:val="18"/>
          <w:szCs w:val="18"/>
        </w:rPr>
        <w:t>r</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hAnsi="Verdana" w:cs="Arial"/>
          <w:sz w:val="18"/>
          <w:szCs w:val="18"/>
        </w:rPr>
        <w:t>Jul 7-Aug 4, 2014 [N</w:t>
      </w:r>
      <w:r w:rsidRPr="005C78CD">
        <w:rPr>
          <w:rFonts w:ascii="Verdana" w:eastAsia="Times New Roman" w:hAnsi="Verdana" w:cs="Times New Roman"/>
          <w:sz w:val="18"/>
          <w:szCs w:val="17"/>
        </w:rPr>
        <w:t>=1,035]</w:t>
      </w:r>
      <w:r w:rsidRPr="005C78CD">
        <w:rPr>
          <w:rFonts w:ascii="Verdana" w:eastAsia="Times New Roman" w:hAnsi="Verdana" w:cs="Times New Roman"/>
          <w:sz w:val="18"/>
          <w:szCs w:val="17"/>
        </w:rPr>
        <w:tab/>
      </w:r>
      <w:r w:rsidR="004873A9" w:rsidRPr="005C78CD">
        <w:rPr>
          <w:rFonts w:ascii="Verdana" w:eastAsia="Times New Roman" w:hAnsi="Verdana" w:cs="Times New Roman"/>
          <w:sz w:val="18"/>
          <w:szCs w:val="17"/>
        </w:rPr>
        <w:t>9</w:t>
      </w:r>
      <w:r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89</w:t>
      </w:r>
      <w:r w:rsidR="00C42379" w:rsidRPr="005C78CD">
        <w:rPr>
          <w:rFonts w:ascii="Verdana" w:eastAsia="Times New Roman" w:hAnsi="Verdana" w:cs="Times New Roman"/>
          <w:sz w:val="18"/>
          <w:szCs w:val="17"/>
        </w:rPr>
        <w:tab/>
      </w:r>
      <w:r w:rsidR="00C42379" w:rsidRPr="005C78CD">
        <w:rPr>
          <w:rFonts w:ascii="Verdana" w:eastAsia="Times New Roman" w:hAnsi="Verdana" w:cs="Times New Roman"/>
          <w:sz w:val="18"/>
          <w:szCs w:val="17"/>
        </w:rPr>
        <w:tab/>
        <w:t>1</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web mode [N=481]</w:t>
      </w:r>
      <w:r w:rsidR="004873A9" w:rsidRPr="005C78CD">
        <w:rPr>
          <w:rFonts w:ascii="Verdana" w:eastAsia="Times New Roman" w:hAnsi="Verdana" w:cs="Times New Roman"/>
          <w:i/>
          <w:sz w:val="18"/>
          <w:szCs w:val="17"/>
        </w:rPr>
        <w:tab/>
        <w:t>3</w:t>
      </w:r>
      <w:r w:rsidR="004873A9" w:rsidRPr="005C78CD">
        <w:rPr>
          <w:rFonts w:ascii="Verdana" w:eastAsia="Times New Roman" w:hAnsi="Verdana" w:cs="Times New Roman"/>
          <w:i/>
          <w:sz w:val="18"/>
          <w:szCs w:val="17"/>
        </w:rPr>
        <w:tab/>
        <w:t>97</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r>
      <w:r w:rsidR="0097172E">
        <w:rPr>
          <w:rFonts w:ascii="Verdana" w:eastAsia="Times New Roman" w:hAnsi="Verdana" w:cs="Times New Roman"/>
          <w:i/>
          <w:sz w:val="18"/>
          <w:szCs w:val="17"/>
        </w:rPr>
        <w:t>0</w:t>
      </w:r>
    </w:p>
    <w:p w:rsidR="00DF5E44" w:rsidRPr="005C78CD" w:rsidRDefault="00DF5E44" w:rsidP="00C42379">
      <w:pPr>
        <w:tabs>
          <w:tab w:val="left" w:pos="720"/>
          <w:tab w:val="center" w:pos="5040"/>
          <w:tab w:val="center" w:pos="6480"/>
        </w:tabs>
        <w:contextualSpacing/>
        <w:rPr>
          <w:rFonts w:ascii="Verdana" w:eastAsia="Times New Roman" w:hAnsi="Verdana" w:cs="Times New Roman"/>
          <w:sz w:val="18"/>
          <w:szCs w:val="18"/>
        </w:rPr>
      </w:pPr>
      <w:r w:rsidRPr="005C78CD">
        <w:rPr>
          <w:rFonts w:ascii="Verdana" w:eastAsia="Times New Roman" w:hAnsi="Verdana" w:cs="Times New Roman"/>
          <w:sz w:val="18"/>
          <w:szCs w:val="18"/>
        </w:rPr>
        <w:tab/>
      </w:r>
      <w:r w:rsidRPr="005C78CD">
        <w:rPr>
          <w:rFonts w:ascii="Verdana" w:eastAsia="Times New Roman" w:hAnsi="Verdana" w:cs="Times New Roman"/>
          <w:i/>
          <w:sz w:val="18"/>
          <w:szCs w:val="17"/>
        </w:rPr>
        <w:t>Based on phone mode [N=457]</w:t>
      </w:r>
      <w:r w:rsidRPr="005C78CD">
        <w:rPr>
          <w:rFonts w:ascii="Verdana" w:eastAsia="Times New Roman" w:hAnsi="Verdana" w:cs="Times New Roman"/>
          <w:i/>
          <w:sz w:val="18"/>
          <w:szCs w:val="17"/>
        </w:rPr>
        <w:tab/>
      </w:r>
      <w:r w:rsidR="004873A9" w:rsidRPr="005C78CD">
        <w:rPr>
          <w:rFonts w:ascii="Verdana" w:eastAsia="Times New Roman" w:hAnsi="Verdana" w:cs="Times New Roman"/>
          <w:i/>
          <w:sz w:val="18"/>
          <w:szCs w:val="17"/>
        </w:rPr>
        <w:t>14</w:t>
      </w:r>
      <w:r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85</w:t>
      </w:r>
      <w:r w:rsidR="00C42379" w:rsidRPr="005C78CD">
        <w:rPr>
          <w:rFonts w:ascii="Verdana" w:eastAsia="Times New Roman" w:hAnsi="Verdana" w:cs="Times New Roman"/>
          <w:i/>
          <w:sz w:val="18"/>
          <w:szCs w:val="17"/>
        </w:rPr>
        <w:tab/>
      </w:r>
      <w:r w:rsidR="00C42379" w:rsidRPr="005C78CD">
        <w:rPr>
          <w:rFonts w:ascii="Verdana" w:eastAsia="Times New Roman" w:hAnsi="Verdana" w:cs="Times New Roman"/>
          <w:i/>
          <w:sz w:val="18"/>
          <w:szCs w:val="17"/>
        </w:rPr>
        <w:tab/>
        <w:t>1</w:t>
      </w:r>
    </w:p>
    <w:p w:rsidR="005C5199" w:rsidRPr="005C78CD" w:rsidRDefault="005C5199" w:rsidP="005C5199">
      <w:pPr>
        <w:tabs>
          <w:tab w:val="left" w:pos="720"/>
        </w:tabs>
        <w:contextualSpacing/>
        <w:rPr>
          <w:rFonts w:ascii="Verdana" w:eastAsia="Times New Roman" w:hAnsi="Verdana" w:cs="Times New Roman"/>
          <w:b/>
          <w:sz w:val="18"/>
          <w:szCs w:val="18"/>
        </w:rPr>
      </w:pPr>
    </w:p>
    <w:p w:rsidR="00070E89" w:rsidRDefault="00070E89">
      <w:pPr>
        <w:rPr>
          <w:rFonts w:ascii="Verdana" w:eastAsia="Times New Roman" w:hAnsi="Verdana" w:cs="Times New Roman"/>
          <w:b/>
          <w:sz w:val="18"/>
          <w:szCs w:val="18"/>
        </w:rPr>
      </w:pPr>
    </w:p>
    <w:p w:rsidR="005C5199" w:rsidRPr="005C78CD" w:rsidRDefault="005C5199" w:rsidP="005C5199">
      <w:pPr>
        <w:contextualSpacing/>
        <w:rPr>
          <w:rFonts w:ascii="Verdana" w:eastAsia="Times New Roman" w:hAnsi="Verdana" w:cs="Times New Roman"/>
          <w:b/>
          <w:sz w:val="18"/>
          <w:szCs w:val="18"/>
        </w:rPr>
      </w:pPr>
      <w:r w:rsidRPr="005C78CD">
        <w:rPr>
          <w:rFonts w:ascii="Verdana" w:eastAsia="Times New Roman" w:hAnsi="Verdana" w:cs="Times New Roman"/>
          <w:b/>
          <w:sz w:val="18"/>
          <w:szCs w:val="18"/>
        </w:rPr>
        <w:t>ASK ALL CITIZENS [N=</w:t>
      </w:r>
      <w:r w:rsidR="00316572" w:rsidRPr="005C78CD">
        <w:rPr>
          <w:rFonts w:ascii="Verdana" w:eastAsia="Times New Roman" w:hAnsi="Verdana" w:cs="Times New Roman"/>
          <w:b/>
          <w:sz w:val="18"/>
          <w:szCs w:val="18"/>
        </w:rPr>
        <w:t>3,</w:t>
      </w:r>
      <w:r w:rsidR="00D8474F" w:rsidRPr="005C78CD">
        <w:rPr>
          <w:rFonts w:ascii="Verdana" w:eastAsia="Times New Roman" w:hAnsi="Verdana" w:cs="Times New Roman"/>
          <w:b/>
          <w:sz w:val="18"/>
          <w:szCs w:val="18"/>
        </w:rPr>
        <w:t>276</w:t>
      </w:r>
      <w:r w:rsidRPr="005C78CD">
        <w:rPr>
          <w:rFonts w:ascii="Verdana" w:eastAsia="Times New Roman" w:hAnsi="Verdana" w:cs="Times New Roman"/>
          <w:b/>
          <w:sz w:val="18"/>
          <w:szCs w:val="18"/>
        </w:rPr>
        <w:t>]:</w:t>
      </w:r>
    </w:p>
    <w:p w:rsidR="005C5199" w:rsidRPr="005C78CD" w:rsidRDefault="005C5199" w:rsidP="005C5199">
      <w:pPr>
        <w:ind w:left="1440" w:hanging="1440"/>
        <w:contextualSpacing/>
        <w:rPr>
          <w:rFonts w:ascii="Verdana" w:eastAsia="Times New Roman" w:hAnsi="Verdana" w:cs="Times New Roman"/>
          <w:sz w:val="18"/>
          <w:szCs w:val="18"/>
        </w:rPr>
      </w:pPr>
      <w:r w:rsidRPr="005C78CD">
        <w:rPr>
          <w:rFonts w:ascii="Verdana" w:eastAsia="Times New Roman" w:hAnsi="Verdana" w:cs="Times New Roman"/>
          <w:sz w:val="18"/>
          <w:szCs w:val="18"/>
        </w:rPr>
        <w:t>SEARCH</w:t>
      </w:r>
      <w:r w:rsidRPr="005C78CD">
        <w:rPr>
          <w:rFonts w:ascii="Verdana" w:eastAsia="Times New Roman" w:hAnsi="Verdana" w:cs="Times New Roman"/>
          <w:sz w:val="18"/>
          <w:szCs w:val="18"/>
        </w:rPr>
        <w:tab/>
      </w:r>
      <w:r w:rsidRPr="005C78CD">
        <w:rPr>
          <w:rFonts w:ascii="Verdana" w:eastAsia="Times New Roman" w:hAnsi="Verdana" w:cs="Times New Roman"/>
          <w:b/>
          <w:sz w:val="18"/>
          <w:szCs w:val="18"/>
        </w:rPr>
        <w:t>And in the past 30 days, have you searched for information about an upcoming election?</w:t>
      </w:r>
      <w:r w:rsidRPr="005C78CD">
        <w:rPr>
          <w:rFonts w:ascii="Verdana" w:eastAsia="Times New Roman" w:hAnsi="Verdana" w:cs="Times New Roman"/>
          <w:sz w:val="18"/>
          <w:szCs w:val="18"/>
        </w:rPr>
        <w:t xml:space="preserve"> </w:t>
      </w:r>
    </w:p>
    <w:p w:rsidR="005C5199" w:rsidRPr="005C78CD" w:rsidRDefault="005C5199" w:rsidP="005C5199">
      <w:pPr>
        <w:ind w:left="1440" w:hanging="1440"/>
        <w:contextualSpacing/>
        <w:rPr>
          <w:rFonts w:ascii="Verdana" w:eastAsia="Times New Roman" w:hAnsi="Verdana" w:cs="Times New Roman"/>
          <w:sz w:val="18"/>
          <w:szCs w:val="18"/>
        </w:rPr>
      </w:pPr>
    </w:p>
    <w:p w:rsidR="007A500A" w:rsidRPr="007173F5" w:rsidRDefault="007A500A" w:rsidP="007A500A">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roofErr w:type="gramStart"/>
      <w:r w:rsidRPr="007173F5">
        <w:rPr>
          <w:rFonts w:ascii="Verdana" w:eastAsia="Times New Roman" w:hAnsi="Verdana" w:cs="Times New Roman"/>
          <w:b/>
          <w:sz w:val="18"/>
          <w:szCs w:val="17"/>
        </w:rPr>
        <w:t>(VOL.)</w:t>
      </w:r>
      <w:proofErr w:type="gramEnd"/>
    </w:p>
    <w:p w:rsidR="007A500A" w:rsidRDefault="007A500A" w:rsidP="007A500A">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DK/Refused</w:t>
      </w:r>
    </w:p>
    <w:p w:rsidR="007A500A" w:rsidRDefault="007A500A" w:rsidP="007A500A">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3,276</w:t>
      </w:r>
      <w:r w:rsidRPr="003523EC">
        <w:rPr>
          <w:rFonts w:ascii="Verdana" w:eastAsia="Times New Roman" w:hAnsi="Verdana" w:cs="Times New Roman"/>
          <w:sz w:val="18"/>
          <w:szCs w:val="17"/>
        </w:rPr>
        <w:t>]</w:t>
      </w:r>
      <w:r>
        <w:rPr>
          <w:rFonts w:ascii="Verdana" w:eastAsia="Times New Roman" w:hAnsi="Verdana" w:cs="Times New Roman"/>
          <w:sz w:val="18"/>
          <w:szCs w:val="17"/>
        </w:rPr>
        <w:tab/>
        <w:t>14</w:t>
      </w:r>
      <w:r>
        <w:rPr>
          <w:rFonts w:ascii="Verdana" w:eastAsia="Times New Roman" w:hAnsi="Verdana" w:cs="Times New Roman"/>
          <w:sz w:val="18"/>
          <w:szCs w:val="17"/>
        </w:rPr>
        <w:tab/>
        <w:t>86</w:t>
      </w:r>
      <w:r>
        <w:rPr>
          <w:rFonts w:ascii="Verdana" w:eastAsia="Times New Roman" w:hAnsi="Verdana" w:cs="Times New Roman"/>
          <w:sz w:val="18"/>
          <w:szCs w:val="17"/>
        </w:rPr>
        <w:tab/>
        <w:t>0</w:t>
      </w:r>
    </w:p>
    <w:p w:rsidR="007A500A" w:rsidRDefault="007A500A" w:rsidP="007A500A">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1,485</w:t>
      </w:r>
      <w:r w:rsidRPr="003523EC">
        <w:rPr>
          <w:rFonts w:ascii="Verdana" w:eastAsia="Times New Roman" w:hAnsi="Verdana" w:cs="Times New Roman"/>
          <w:i/>
          <w:sz w:val="18"/>
          <w:szCs w:val="17"/>
        </w:rPr>
        <w:t>]</w:t>
      </w:r>
      <w:r>
        <w:rPr>
          <w:rFonts w:ascii="Verdana" w:eastAsia="Times New Roman" w:hAnsi="Verdana" w:cs="Times New Roman"/>
          <w:i/>
          <w:sz w:val="18"/>
          <w:szCs w:val="17"/>
        </w:rPr>
        <w:tab/>
        <w:t>15</w:t>
      </w:r>
      <w:r>
        <w:rPr>
          <w:rFonts w:ascii="Verdana" w:eastAsia="Times New Roman" w:hAnsi="Verdana" w:cs="Times New Roman"/>
          <w:i/>
          <w:sz w:val="18"/>
          <w:szCs w:val="17"/>
        </w:rPr>
        <w:tab/>
        <w:t>85</w:t>
      </w:r>
      <w:r>
        <w:rPr>
          <w:rFonts w:ascii="Verdana" w:eastAsia="Times New Roman" w:hAnsi="Verdana" w:cs="Times New Roman"/>
          <w:i/>
          <w:sz w:val="18"/>
          <w:szCs w:val="17"/>
        </w:rPr>
        <w:tab/>
        <w:t>0</w:t>
      </w:r>
    </w:p>
    <w:p w:rsidR="007A500A" w:rsidRDefault="007A500A" w:rsidP="007A500A">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1,454</w:t>
      </w:r>
      <w:r w:rsidRPr="003523EC">
        <w:rPr>
          <w:rFonts w:ascii="Verdana" w:eastAsia="Times New Roman" w:hAnsi="Verdana" w:cs="Times New Roman"/>
          <w:i/>
          <w:sz w:val="18"/>
          <w:szCs w:val="17"/>
        </w:rPr>
        <w:t>]</w:t>
      </w:r>
      <w:r>
        <w:rPr>
          <w:rFonts w:ascii="Verdana" w:eastAsia="Times New Roman" w:hAnsi="Verdana" w:cs="Times New Roman"/>
          <w:i/>
          <w:sz w:val="18"/>
          <w:szCs w:val="17"/>
        </w:rPr>
        <w:tab/>
        <w:t>15</w:t>
      </w:r>
      <w:r>
        <w:rPr>
          <w:rFonts w:ascii="Verdana" w:eastAsia="Times New Roman" w:hAnsi="Verdana" w:cs="Times New Roman"/>
          <w:i/>
          <w:sz w:val="18"/>
          <w:szCs w:val="17"/>
        </w:rPr>
        <w:tab/>
        <w:t>85</w:t>
      </w:r>
      <w:r>
        <w:rPr>
          <w:rFonts w:ascii="Verdana" w:eastAsia="Times New Roman" w:hAnsi="Verdana" w:cs="Times New Roman"/>
          <w:i/>
          <w:sz w:val="18"/>
          <w:szCs w:val="17"/>
        </w:rPr>
        <w:tab/>
        <w:t>0</w:t>
      </w:r>
    </w:p>
    <w:p w:rsidR="007A500A" w:rsidRDefault="007A500A"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0366E6" w:rsidRDefault="000366E6" w:rsidP="009F642D">
      <w:pPr>
        <w:tabs>
          <w:tab w:val="center" w:pos="720"/>
          <w:tab w:val="center" w:pos="2160"/>
          <w:tab w:val="center" w:pos="3600"/>
        </w:tabs>
        <w:rPr>
          <w:rFonts w:ascii="Verdana" w:eastAsia="Times New Roman" w:hAnsi="Verdana" w:cs="Times New Roman"/>
          <w:sz w:val="18"/>
          <w:szCs w:val="17"/>
        </w:rPr>
      </w:pPr>
    </w:p>
    <w:p w:rsidR="005C5199" w:rsidRPr="005C5199" w:rsidRDefault="005C5199" w:rsidP="005C5199">
      <w:pPr>
        <w:contextualSpacing/>
        <w:rPr>
          <w:rFonts w:ascii="Verdana" w:eastAsia="Times New Roman" w:hAnsi="Verdana" w:cs="Times New Roman"/>
          <w:b/>
          <w:sz w:val="18"/>
          <w:szCs w:val="18"/>
        </w:rPr>
      </w:pPr>
      <w:r w:rsidRPr="005C5199">
        <w:rPr>
          <w:rFonts w:ascii="Verdana" w:eastAsia="Times New Roman" w:hAnsi="Verdana" w:cs="Times New Roman"/>
          <w:b/>
          <w:sz w:val="18"/>
          <w:szCs w:val="18"/>
        </w:rPr>
        <w:lastRenderedPageBreak/>
        <w:t>IF YES, SEARCHED (SEARCH=1) [N=</w:t>
      </w:r>
      <w:r w:rsidR="00D22640">
        <w:rPr>
          <w:rFonts w:ascii="Verdana" w:eastAsia="Times New Roman" w:hAnsi="Verdana" w:cs="Times New Roman"/>
          <w:b/>
          <w:sz w:val="18"/>
          <w:szCs w:val="18"/>
        </w:rPr>
        <w:t>598</w:t>
      </w:r>
      <w:r w:rsidRPr="005C5199">
        <w:rPr>
          <w:rFonts w:ascii="Verdana" w:eastAsia="Times New Roman" w:hAnsi="Verdana" w:cs="Times New Roman"/>
          <w:b/>
          <w:sz w:val="18"/>
          <w:szCs w:val="18"/>
        </w:rPr>
        <w:t>]:</w:t>
      </w:r>
    </w:p>
    <w:p w:rsidR="005C5199" w:rsidRPr="005C78CD" w:rsidRDefault="005C5199" w:rsidP="005C78CD">
      <w:pPr>
        <w:ind w:left="1440" w:hanging="1440"/>
        <w:contextualSpacing/>
        <w:rPr>
          <w:rFonts w:ascii="Verdana" w:eastAsia="Times New Roman" w:hAnsi="Verdana" w:cs="Times New Roman"/>
          <w:b/>
          <w:sz w:val="18"/>
          <w:szCs w:val="18"/>
        </w:rPr>
      </w:pPr>
      <w:r w:rsidRPr="005C5199">
        <w:rPr>
          <w:rFonts w:ascii="Verdana" w:eastAsia="Times New Roman" w:hAnsi="Verdana" w:cs="Times New Roman"/>
          <w:sz w:val="18"/>
          <w:szCs w:val="18"/>
        </w:rPr>
        <w:t>SEARCHWHAT</w:t>
      </w:r>
      <w:r w:rsidRPr="005C5199">
        <w:rPr>
          <w:rFonts w:ascii="Verdana" w:eastAsia="Times New Roman" w:hAnsi="Verdana" w:cs="Times New Roman"/>
          <w:sz w:val="18"/>
          <w:szCs w:val="18"/>
        </w:rPr>
        <w:tab/>
      </w:r>
      <w:r w:rsidRPr="005C78CD">
        <w:rPr>
          <w:rFonts w:ascii="Verdana" w:eastAsia="Times New Roman" w:hAnsi="Verdana" w:cs="Times New Roman"/>
          <w:b/>
          <w:sz w:val="18"/>
          <w:szCs w:val="18"/>
        </w:rPr>
        <w:t xml:space="preserve">Did you search for any of the following types of information? </w:t>
      </w:r>
      <w:r w:rsidRPr="005C78CD">
        <w:rPr>
          <w:rFonts w:ascii="Verdana" w:eastAsia="Times New Roman" w:hAnsi="Verdana" w:cs="Times New Roman"/>
          <w:b/>
          <w:i/>
          <w:sz w:val="18"/>
          <w:szCs w:val="18"/>
        </w:rPr>
        <w:t>Check all that apply.</w:t>
      </w:r>
      <w:r w:rsidRPr="005C5199">
        <w:rPr>
          <w:rFonts w:ascii="Verdana" w:eastAsia="Times New Roman" w:hAnsi="Verdana" w:cs="Times New Roman"/>
          <w:sz w:val="18"/>
          <w:szCs w:val="18"/>
        </w:rPr>
        <w:t xml:space="preserve"> </w:t>
      </w:r>
      <w:r w:rsidRPr="005C5199">
        <w:rPr>
          <w:rFonts w:ascii="Verdana" w:eastAsia="Times New Roman" w:hAnsi="Verdana" w:cs="Times New Roman"/>
          <w:b/>
          <w:sz w:val="18"/>
          <w:szCs w:val="18"/>
        </w:rPr>
        <w:t>[RANDOMIZE A-G]</w:t>
      </w:r>
    </w:p>
    <w:p w:rsidR="00021E77" w:rsidRPr="007173F5" w:rsidRDefault="00021E77" w:rsidP="00021E77">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roofErr w:type="gramStart"/>
      <w:r w:rsidRPr="007173F5">
        <w:rPr>
          <w:rFonts w:ascii="Verdana" w:eastAsia="Times New Roman" w:hAnsi="Verdana" w:cs="Times New Roman"/>
          <w:b/>
          <w:sz w:val="18"/>
          <w:szCs w:val="17"/>
        </w:rPr>
        <w:t>(VOL.)</w:t>
      </w:r>
      <w:proofErr w:type="gramEnd"/>
    </w:p>
    <w:p w:rsidR="00021E77" w:rsidRDefault="00021E77" w:rsidP="00021E77">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Yes</w:t>
      </w:r>
      <w:r w:rsidRPr="007173F5">
        <w:rPr>
          <w:rFonts w:ascii="Verdana" w:eastAsia="Times New Roman" w:hAnsi="Verdana" w:cs="Times New Roman"/>
          <w:sz w:val="18"/>
          <w:szCs w:val="17"/>
        </w:rPr>
        <w:tab/>
      </w:r>
      <w:r w:rsidRPr="007173F5">
        <w:rPr>
          <w:rFonts w:ascii="Verdana" w:eastAsia="Times New Roman" w:hAnsi="Verdana" w:cs="Times New Roman"/>
          <w:sz w:val="18"/>
          <w:szCs w:val="17"/>
          <w:u w:val="single"/>
        </w:rPr>
        <w:t>No</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DK/Refused</w:t>
      </w:r>
    </w:p>
    <w:p w:rsidR="00021E77" w:rsidRDefault="009F642D" w:rsidP="00021E77">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a.</w:t>
      </w:r>
      <w:r w:rsidRPr="005C5199">
        <w:rPr>
          <w:rFonts w:ascii="Verdana" w:eastAsia="Times New Roman" w:hAnsi="Verdana" w:cs="Times New Roman"/>
          <w:sz w:val="18"/>
          <w:szCs w:val="18"/>
        </w:rPr>
        <w:tab/>
      </w:r>
      <w:r w:rsidRPr="005C78CD">
        <w:rPr>
          <w:rFonts w:ascii="Verdana" w:eastAsia="Times New Roman" w:hAnsi="Verdana" w:cs="Times New Roman"/>
          <w:b/>
          <w:sz w:val="18"/>
          <w:szCs w:val="18"/>
        </w:rPr>
        <w:t>Information about your voter registration</w:t>
      </w:r>
    </w:p>
    <w:p w:rsidR="00021E77" w:rsidRDefault="00021E77" w:rsidP="00021E77">
      <w:pPr>
        <w:tabs>
          <w:tab w:val="left" w:pos="36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sidR="00F448C4">
        <w:rPr>
          <w:rFonts w:ascii="Verdana" w:eastAsia="Times New Roman" w:hAnsi="Verdana" w:cs="Times New Roman"/>
          <w:b/>
          <w:sz w:val="18"/>
          <w:szCs w:val="18"/>
        </w:rPr>
        <w:t xml:space="preserve">  </w:t>
      </w:r>
      <w:r w:rsidR="009F642D" w:rsidRPr="005C78CD">
        <w:rPr>
          <w:rFonts w:ascii="Verdana" w:eastAsia="Times New Roman" w:hAnsi="Verdana" w:cs="Times New Roman"/>
          <w:b/>
          <w:sz w:val="18"/>
          <w:szCs w:val="18"/>
        </w:rPr>
        <w:t xml:space="preserve"> </w:t>
      </w:r>
      <w:proofErr w:type="gramStart"/>
      <w:r w:rsidR="009F642D" w:rsidRPr="005C78CD">
        <w:rPr>
          <w:rFonts w:ascii="Verdana" w:eastAsia="Times New Roman" w:hAnsi="Verdana" w:cs="Times New Roman"/>
          <w:b/>
          <w:sz w:val="18"/>
          <w:szCs w:val="18"/>
        </w:rPr>
        <w:t>status</w:t>
      </w:r>
      <w:proofErr w:type="gramEnd"/>
    </w:p>
    <w:p w:rsidR="00021E77" w:rsidRDefault="009F642D" w:rsidP="00021E77">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sidR="00D22640">
        <w:rPr>
          <w:rFonts w:ascii="Verdana" w:eastAsia="Times New Roman" w:hAnsi="Verdana" w:cs="Times New Roman"/>
          <w:sz w:val="18"/>
          <w:szCs w:val="17"/>
        </w:rPr>
        <w:t>598</w:t>
      </w:r>
      <w:r w:rsidRPr="003523EC">
        <w:rPr>
          <w:rFonts w:ascii="Verdana" w:eastAsia="Times New Roman" w:hAnsi="Verdana" w:cs="Times New Roman"/>
          <w:sz w:val="18"/>
          <w:szCs w:val="17"/>
        </w:rPr>
        <w:t>]</w:t>
      </w:r>
      <w:r>
        <w:rPr>
          <w:rFonts w:ascii="Verdana" w:eastAsia="Times New Roman" w:hAnsi="Verdana" w:cs="Times New Roman"/>
          <w:sz w:val="18"/>
          <w:szCs w:val="17"/>
        </w:rPr>
        <w:tab/>
      </w:r>
      <w:r w:rsidR="00D22640">
        <w:rPr>
          <w:rFonts w:ascii="Verdana" w:eastAsia="Times New Roman" w:hAnsi="Verdana" w:cs="Times New Roman"/>
          <w:sz w:val="18"/>
          <w:szCs w:val="17"/>
        </w:rPr>
        <w:t>12</w:t>
      </w:r>
      <w:r w:rsidR="00E15068">
        <w:rPr>
          <w:rFonts w:ascii="Verdana" w:eastAsia="Times New Roman" w:hAnsi="Verdana" w:cs="Times New Roman"/>
          <w:sz w:val="18"/>
          <w:szCs w:val="17"/>
        </w:rPr>
        <w:tab/>
      </w:r>
      <w:r w:rsidR="00D22640">
        <w:rPr>
          <w:rFonts w:ascii="Verdana" w:eastAsia="Times New Roman" w:hAnsi="Verdana" w:cs="Times New Roman"/>
          <w:sz w:val="18"/>
          <w:szCs w:val="17"/>
        </w:rPr>
        <w:t>84</w:t>
      </w:r>
      <w:r w:rsidR="00E15068">
        <w:rPr>
          <w:rFonts w:ascii="Verdana" w:eastAsia="Times New Roman" w:hAnsi="Verdana" w:cs="Times New Roman"/>
          <w:sz w:val="18"/>
          <w:szCs w:val="17"/>
        </w:rPr>
        <w:tab/>
      </w:r>
      <w:r w:rsidR="00D22640">
        <w:rPr>
          <w:rFonts w:ascii="Verdana" w:eastAsia="Times New Roman" w:hAnsi="Verdana" w:cs="Times New Roman"/>
          <w:sz w:val="18"/>
          <w:szCs w:val="17"/>
        </w:rPr>
        <w:t>4</w:t>
      </w:r>
    </w:p>
    <w:p w:rsidR="00021E77" w:rsidRDefault="00021E77" w:rsidP="00021E77">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sidR="009F642D">
        <w:rPr>
          <w:rFonts w:ascii="Verdana" w:eastAsia="Times New Roman" w:hAnsi="Verdana" w:cs="Times New Roman"/>
          <w:i/>
          <w:sz w:val="18"/>
          <w:szCs w:val="17"/>
        </w:rPr>
        <w:t>Based on web mode</w:t>
      </w:r>
      <w:r w:rsidR="009F642D" w:rsidRPr="00C8395A">
        <w:rPr>
          <w:rFonts w:ascii="Verdana" w:eastAsia="Times New Roman" w:hAnsi="Verdana" w:cs="Times New Roman"/>
          <w:i/>
          <w:sz w:val="18"/>
          <w:szCs w:val="17"/>
        </w:rPr>
        <w:t xml:space="preserve"> </w:t>
      </w:r>
      <w:r w:rsidR="009F642D" w:rsidRPr="003523EC">
        <w:rPr>
          <w:rFonts w:ascii="Verdana" w:eastAsia="Times New Roman" w:hAnsi="Verdana" w:cs="Times New Roman"/>
          <w:i/>
          <w:sz w:val="18"/>
          <w:szCs w:val="17"/>
        </w:rPr>
        <w:t>[N=</w:t>
      </w:r>
      <w:r w:rsidR="00D22640">
        <w:rPr>
          <w:rFonts w:ascii="Verdana" w:eastAsia="Times New Roman" w:hAnsi="Verdana" w:cs="Times New Roman"/>
          <w:i/>
          <w:sz w:val="18"/>
          <w:szCs w:val="17"/>
        </w:rPr>
        <w:t>278</w:t>
      </w:r>
      <w:r w:rsidR="009F642D" w:rsidRPr="003523EC">
        <w:rPr>
          <w:rFonts w:ascii="Verdana" w:eastAsia="Times New Roman" w:hAnsi="Verdana" w:cs="Times New Roman"/>
          <w:i/>
          <w:sz w:val="18"/>
          <w:szCs w:val="17"/>
        </w:rPr>
        <w:t>]</w:t>
      </w:r>
      <w:r w:rsidR="00E15068">
        <w:rPr>
          <w:rFonts w:ascii="Verdana" w:eastAsia="Times New Roman" w:hAnsi="Verdana" w:cs="Times New Roman"/>
          <w:i/>
          <w:sz w:val="18"/>
          <w:szCs w:val="17"/>
        </w:rPr>
        <w:tab/>
      </w:r>
      <w:r w:rsidR="00D22640">
        <w:rPr>
          <w:rFonts w:ascii="Verdana" w:eastAsia="Times New Roman" w:hAnsi="Verdana" w:cs="Times New Roman"/>
          <w:i/>
          <w:sz w:val="18"/>
          <w:szCs w:val="17"/>
        </w:rPr>
        <w:t>6</w:t>
      </w:r>
      <w:r w:rsidR="00E15068">
        <w:rPr>
          <w:rFonts w:ascii="Verdana" w:eastAsia="Times New Roman" w:hAnsi="Verdana" w:cs="Times New Roman"/>
          <w:i/>
          <w:sz w:val="18"/>
          <w:szCs w:val="17"/>
        </w:rPr>
        <w:tab/>
      </w:r>
      <w:r w:rsidR="00D22640">
        <w:rPr>
          <w:rFonts w:ascii="Verdana" w:eastAsia="Times New Roman" w:hAnsi="Verdana" w:cs="Times New Roman"/>
          <w:i/>
          <w:sz w:val="18"/>
          <w:szCs w:val="17"/>
        </w:rPr>
        <w:t>92</w:t>
      </w:r>
      <w:r w:rsidR="00E15068">
        <w:rPr>
          <w:rFonts w:ascii="Verdana" w:eastAsia="Times New Roman" w:hAnsi="Verdana" w:cs="Times New Roman"/>
          <w:i/>
          <w:sz w:val="18"/>
          <w:szCs w:val="17"/>
        </w:rPr>
        <w:tab/>
      </w:r>
      <w:r w:rsidR="00D22640">
        <w:rPr>
          <w:rFonts w:ascii="Verdana" w:eastAsia="Times New Roman" w:hAnsi="Verdana" w:cs="Times New Roman"/>
          <w:i/>
          <w:sz w:val="18"/>
          <w:szCs w:val="17"/>
        </w:rPr>
        <w:t>2</w:t>
      </w:r>
    </w:p>
    <w:p w:rsidR="00F83D50" w:rsidRDefault="00021E77" w:rsidP="00F83D50">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sidR="009F642D">
        <w:rPr>
          <w:rFonts w:ascii="Verdana" w:eastAsia="Times New Roman" w:hAnsi="Verdana" w:cs="Times New Roman"/>
          <w:i/>
          <w:sz w:val="18"/>
          <w:szCs w:val="17"/>
        </w:rPr>
        <w:t xml:space="preserve">Based on phone mode </w:t>
      </w:r>
      <w:r w:rsidR="009F642D" w:rsidRPr="003523EC">
        <w:rPr>
          <w:rFonts w:ascii="Verdana" w:eastAsia="Times New Roman" w:hAnsi="Verdana" w:cs="Times New Roman"/>
          <w:i/>
          <w:sz w:val="18"/>
          <w:szCs w:val="17"/>
        </w:rPr>
        <w:t>[N=</w:t>
      </w:r>
      <w:r w:rsidR="00D22640">
        <w:rPr>
          <w:rFonts w:ascii="Verdana" w:eastAsia="Times New Roman" w:hAnsi="Verdana" w:cs="Times New Roman"/>
          <w:i/>
          <w:sz w:val="18"/>
          <w:szCs w:val="17"/>
        </w:rPr>
        <w:t>282</w:t>
      </w:r>
      <w:r w:rsidR="009F642D" w:rsidRPr="003523EC">
        <w:rPr>
          <w:rFonts w:ascii="Verdana" w:eastAsia="Times New Roman" w:hAnsi="Verdana" w:cs="Times New Roman"/>
          <w:i/>
          <w:sz w:val="18"/>
          <w:szCs w:val="17"/>
        </w:rPr>
        <w:t>]</w:t>
      </w:r>
      <w:r w:rsidR="00E15068">
        <w:rPr>
          <w:rFonts w:ascii="Verdana" w:eastAsia="Times New Roman" w:hAnsi="Verdana" w:cs="Times New Roman"/>
          <w:i/>
          <w:sz w:val="18"/>
          <w:szCs w:val="17"/>
        </w:rPr>
        <w:tab/>
      </w:r>
      <w:r w:rsidR="00D22640">
        <w:rPr>
          <w:rFonts w:ascii="Verdana" w:eastAsia="Times New Roman" w:hAnsi="Verdana" w:cs="Times New Roman"/>
          <w:i/>
          <w:sz w:val="18"/>
          <w:szCs w:val="17"/>
        </w:rPr>
        <w:t>14</w:t>
      </w:r>
      <w:r w:rsidR="009F642D">
        <w:rPr>
          <w:rFonts w:ascii="Verdana" w:eastAsia="Times New Roman" w:hAnsi="Verdana" w:cs="Times New Roman"/>
          <w:i/>
          <w:sz w:val="18"/>
          <w:szCs w:val="17"/>
        </w:rPr>
        <w:tab/>
      </w:r>
      <w:r w:rsidR="00D22640">
        <w:rPr>
          <w:rFonts w:ascii="Verdana" w:eastAsia="Times New Roman" w:hAnsi="Verdana" w:cs="Times New Roman"/>
          <w:i/>
          <w:sz w:val="18"/>
          <w:szCs w:val="17"/>
        </w:rPr>
        <w:t>81</w:t>
      </w:r>
      <w:r w:rsidR="009F642D">
        <w:rPr>
          <w:rFonts w:ascii="Verdana" w:eastAsia="Times New Roman" w:hAnsi="Verdana" w:cs="Times New Roman"/>
          <w:i/>
          <w:sz w:val="18"/>
          <w:szCs w:val="17"/>
        </w:rPr>
        <w:tab/>
      </w:r>
      <w:r w:rsidR="00D22640">
        <w:rPr>
          <w:rFonts w:ascii="Verdana" w:eastAsia="Times New Roman" w:hAnsi="Verdana" w:cs="Times New Roman"/>
          <w:i/>
          <w:sz w:val="18"/>
          <w:szCs w:val="17"/>
        </w:rPr>
        <w:t>5</w:t>
      </w:r>
    </w:p>
    <w:p w:rsidR="00F83D50" w:rsidRDefault="00F83D50" w:rsidP="00F83D50">
      <w:pPr>
        <w:tabs>
          <w:tab w:val="left" w:pos="720"/>
          <w:tab w:val="center" w:pos="5040"/>
          <w:tab w:val="center" w:pos="6480"/>
          <w:tab w:val="center" w:pos="7920"/>
        </w:tabs>
        <w:rPr>
          <w:rFonts w:ascii="Verdana" w:eastAsia="Times New Roman" w:hAnsi="Verdana" w:cs="Times New Roman"/>
          <w:sz w:val="18"/>
          <w:szCs w:val="17"/>
          <w:u w:val="single"/>
        </w:rPr>
      </w:pPr>
    </w:p>
    <w:p w:rsidR="00F83D50" w:rsidRDefault="005C5199" w:rsidP="00F83D50">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b.</w:t>
      </w:r>
      <w:r w:rsidRPr="005C5199">
        <w:rPr>
          <w:rFonts w:ascii="Verdana" w:eastAsia="Times New Roman" w:hAnsi="Verdana" w:cs="Times New Roman"/>
          <w:sz w:val="18"/>
          <w:szCs w:val="18"/>
        </w:rPr>
        <w:tab/>
      </w:r>
      <w:r w:rsidRPr="005C78CD">
        <w:rPr>
          <w:rFonts w:ascii="Verdana" w:eastAsia="Times New Roman" w:hAnsi="Verdana" w:cs="Times New Roman"/>
          <w:b/>
          <w:sz w:val="18"/>
          <w:szCs w:val="18"/>
        </w:rPr>
        <w:t>The date of an upcoming election</w:t>
      </w:r>
      <w:r w:rsidR="00BC2709">
        <w:rPr>
          <w:rFonts w:ascii="Verdana" w:eastAsia="Times New Roman" w:hAnsi="Verdana" w:cs="Times New Roman"/>
          <w:sz w:val="18"/>
          <w:szCs w:val="18"/>
        </w:rPr>
        <w:tab/>
      </w:r>
    </w:p>
    <w:p w:rsidR="00F83D50" w:rsidRDefault="00D22640" w:rsidP="00F83D50">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598</w:t>
      </w:r>
      <w:r w:rsidRPr="003523EC">
        <w:rPr>
          <w:rFonts w:ascii="Verdana" w:eastAsia="Times New Roman" w:hAnsi="Verdana" w:cs="Times New Roman"/>
          <w:sz w:val="18"/>
          <w:szCs w:val="17"/>
        </w:rPr>
        <w:t>]</w:t>
      </w:r>
      <w:r>
        <w:rPr>
          <w:rFonts w:ascii="Verdana" w:eastAsia="Times New Roman" w:hAnsi="Verdana" w:cs="Times New Roman"/>
          <w:sz w:val="18"/>
          <w:szCs w:val="17"/>
        </w:rPr>
        <w:tab/>
        <w:t>42</w:t>
      </w:r>
      <w:r>
        <w:rPr>
          <w:rFonts w:ascii="Verdana" w:eastAsia="Times New Roman" w:hAnsi="Verdana" w:cs="Times New Roman"/>
          <w:sz w:val="18"/>
          <w:szCs w:val="17"/>
        </w:rPr>
        <w:tab/>
        <w:t>55</w:t>
      </w:r>
      <w:r>
        <w:rPr>
          <w:rFonts w:ascii="Verdana" w:eastAsia="Times New Roman" w:hAnsi="Verdana" w:cs="Times New Roman"/>
          <w:sz w:val="18"/>
          <w:szCs w:val="17"/>
        </w:rPr>
        <w:tab/>
        <w:t>4</w:t>
      </w:r>
    </w:p>
    <w:p w:rsidR="00F83D50" w:rsidRDefault="00D22640" w:rsidP="00F83D50">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278</w:t>
      </w:r>
      <w:r w:rsidRPr="003523EC">
        <w:rPr>
          <w:rFonts w:ascii="Verdana" w:eastAsia="Times New Roman" w:hAnsi="Verdana" w:cs="Times New Roman"/>
          <w:i/>
          <w:sz w:val="18"/>
          <w:szCs w:val="17"/>
        </w:rPr>
        <w:t>]</w:t>
      </w:r>
      <w:r>
        <w:rPr>
          <w:rFonts w:ascii="Verdana" w:eastAsia="Times New Roman" w:hAnsi="Verdana" w:cs="Times New Roman"/>
          <w:i/>
          <w:sz w:val="18"/>
          <w:szCs w:val="17"/>
        </w:rPr>
        <w:tab/>
        <w:t>32</w:t>
      </w:r>
      <w:r>
        <w:rPr>
          <w:rFonts w:ascii="Verdana" w:eastAsia="Times New Roman" w:hAnsi="Verdana" w:cs="Times New Roman"/>
          <w:i/>
          <w:sz w:val="18"/>
          <w:szCs w:val="17"/>
        </w:rPr>
        <w:tab/>
        <w:t>66</w:t>
      </w:r>
      <w:r>
        <w:rPr>
          <w:rFonts w:ascii="Verdana" w:eastAsia="Times New Roman" w:hAnsi="Verdana" w:cs="Times New Roman"/>
          <w:i/>
          <w:sz w:val="18"/>
          <w:szCs w:val="17"/>
        </w:rPr>
        <w:tab/>
        <w:t>2</w:t>
      </w:r>
    </w:p>
    <w:p w:rsidR="00F23B30" w:rsidRDefault="00D22640" w:rsidP="00F23B30">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282</w:t>
      </w:r>
      <w:r w:rsidRPr="003523EC">
        <w:rPr>
          <w:rFonts w:ascii="Verdana" w:eastAsia="Times New Roman" w:hAnsi="Verdana" w:cs="Times New Roman"/>
          <w:i/>
          <w:sz w:val="18"/>
          <w:szCs w:val="17"/>
        </w:rPr>
        <w:t>]</w:t>
      </w:r>
      <w:r>
        <w:rPr>
          <w:rFonts w:ascii="Verdana" w:eastAsia="Times New Roman" w:hAnsi="Verdana" w:cs="Times New Roman"/>
          <w:i/>
          <w:sz w:val="18"/>
          <w:szCs w:val="17"/>
        </w:rPr>
        <w:tab/>
        <w:t>46</w:t>
      </w:r>
      <w:r>
        <w:rPr>
          <w:rFonts w:ascii="Verdana" w:eastAsia="Times New Roman" w:hAnsi="Verdana" w:cs="Times New Roman"/>
          <w:i/>
          <w:sz w:val="18"/>
          <w:szCs w:val="17"/>
        </w:rPr>
        <w:tab/>
        <w:t>49</w:t>
      </w:r>
      <w:r>
        <w:rPr>
          <w:rFonts w:ascii="Verdana" w:eastAsia="Times New Roman" w:hAnsi="Verdana" w:cs="Times New Roman"/>
          <w:i/>
          <w:sz w:val="18"/>
          <w:szCs w:val="17"/>
        </w:rPr>
        <w:tab/>
        <w:t>4</w:t>
      </w:r>
    </w:p>
    <w:p w:rsidR="00F23B30" w:rsidRDefault="00F23B30" w:rsidP="00F23B30">
      <w:pPr>
        <w:tabs>
          <w:tab w:val="left" w:pos="720"/>
          <w:tab w:val="center" w:pos="5040"/>
          <w:tab w:val="center" w:pos="6480"/>
          <w:tab w:val="center" w:pos="7920"/>
        </w:tabs>
        <w:rPr>
          <w:rFonts w:ascii="Verdana" w:eastAsia="Times New Roman" w:hAnsi="Verdana" w:cs="Times New Roman"/>
          <w:sz w:val="18"/>
          <w:szCs w:val="17"/>
          <w:u w:val="single"/>
        </w:rPr>
      </w:pPr>
    </w:p>
    <w:p w:rsidR="00F23B30" w:rsidRDefault="005C5199" w:rsidP="00F23B30">
      <w:pPr>
        <w:tabs>
          <w:tab w:val="left" w:pos="720"/>
          <w:tab w:val="center" w:pos="5040"/>
          <w:tab w:val="center" w:pos="6480"/>
          <w:tab w:val="center" w:pos="7920"/>
        </w:tabs>
        <w:rPr>
          <w:rFonts w:ascii="Verdana" w:eastAsia="Times New Roman" w:hAnsi="Verdana" w:cs="Times New Roman"/>
          <w:sz w:val="18"/>
          <w:szCs w:val="17"/>
          <w:u w:val="single"/>
        </w:rPr>
      </w:pPr>
      <w:r w:rsidRPr="009F642D">
        <w:rPr>
          <w:rFonts w:ascii="Verdana" w:eastAsia="Times New Roman" w:hAnsi="Verdana" w:cs="Times New Roman"/>
          <w:b/>
          <w:sz w:val="18"/>
          <w:szCs w:val="18"/>
        </w:rPr>
        <w:t>NO ITEM C</w:t>
      </w:r>
    </w:p>
    <w:p w:rsidR="00F23B30" w:rsidRDefault="00F23B30" w:rsidP="00F23B30">
      <w:pPr>
        <w:tabs>
          <w:tab w:val="left" w:pos="720"/>
          <w:tab w:val="center" w:pos="5040"/>
          <w:tab w:val="center" w:pos="6480"/>
          <w:tab w:val="center" w:pos="7920"/>
        </w:tabs>
        <w:rPr>
          <w:rFonts w:ascii="Verdana" w:eastAsia="Times New Roman" w:hAnsi="Verdana" w:cs="Times New Roman"/>
          <w:sz w:val="18"/>
          <w:szCs w:val="17"/>
          <w:u w:val="single"/>
        </w:rPr>
      </w:pPr>
    </w:p>
    <w:p w:rsidR="00F23B30" w:rsidRDefault="005C5199" w:rsidP="00F23B30">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d.</w:t>
      </w:r>
      <w:r w:rsidRPr="005C5199">
        <w:rPr>
          <w:rFonts w:ascii="Verdana" w:eastAsia="Times New Roman" w:hAnsi="Verdana" w:cs="Times New Roman"/>
          <w:sz w:val="18"/>
          <w:szCs w:val="18"/>
        </w:rPr>
        <w:tab/>
      </w:r>
      <w:r w:rsidRPr="005C78CD">
        <w:rPr>
          <w:rFonts w:ascii="Verdana" w:eastAsia="Times New Roman" w:hAnsi="Verdana" w:cs="Times New Roman"/>
          <w:b/>
          <w:sz w:val="18"/>
          <w:szCs w:val="18"/>
        </w:rPr>
        <w:t>The loca</w:t>
      </w:r>
      <w:r w:rsidR="00BC2709" w:rsidRPr="005C78CD">
        <w:rPr>
          <w:rFonts w:ascii="Verdana" w:eastAsia="Times New Roman" w:hAnsi="Verdana" w:cs="Times New Roman"/>
          <w:b/>
          <w:sz w:val="18"/>
          <w:szCs w:val="18"/>
        </w:rPr>
        <w:t>tion of your polling place</w:t>
      </w:r>
      <w:r w:rsidR="00BC2709">
        <w:rPr>
          <w:rFonts w:ascii="Verdana" w:eastAsia="Times New Roman" w:hAnsi="Verdana" w:cs="Times New Roman"/>
          <w:sz w:val="18"/>
          <w:szCs w:val="18"/>
        </w:rPr>
        <w:tab/>
      </w:r>
    </w:p>
    <w:p w:rsidR="00F23B30" w:rsidRDefault="00F23B30" w:rsidP="00F23B30">
      <w:pPr>
        <w:tabs>
          <w:tab w:val="left" w:pos="720"/>
          <w:tab w:val="center" w:pos="5040"/>
          <w:tab w:val="center" w:pos="6480"/>
          <w:tab w:val="center" w:pos="7920"/>
        </w:tabs>
        <w:rPr>
          <w:rFonts w:ascii="Verdana" w:eastAsia="Times New Roman" w:hAnsi="Verdana" w:cs="Times New Roman"/>
          <w:sz w:val="18"/>
          <w:szCs w:val="17"/>
          <w:u w:val="single"/>
        </w:rPr>
      </w:pPr>
      <w:r w:rsidRPr="00F23B30">
        <w:rPr>
          <w:rFonts w:ascii="Verdana" w:eastAsia="Times New Roman" w:hAnsi="Verdana" w:cs="Times New Roman"/>
          <w:sz w:val="18"/>
          <w:szCs w:val="17"/>
        </w:rPr>
        <w:tab/>
      </w:r>
      <w:r w:rsidR="00D22640" w:rsidRPr="00C8395A">
        <w:rPr>
          <w:rFonts w:ascii="Verdana" w:hAnsi="Verdana" w:cs="Arial"/>
          <w:sz w:val="18"/>
          <w:szCs w:val="18"/>
        </w:rPr>
        <w:t>Jul 7-Aug 4, 2014</w:t>
      </w:r>
      <w:r w:rsidR="00D22640">
        <w:rPr>
          <w:rFonts w:ascii="Verdana" w:hAnsi="Verdana" w:cs="Arial"/>
          <w:sz w:val="18"/>
          <w:szCs w:val="18"/>
        </w:rPr>
        <w:t xml:space="preserve"> [N</w:t>
      </w:r>
      <w:r w:rsidR="00D22640" w:rsidRPr="003523EC">
        <w:rPr>
          <w:rFonts w:ascii="Verdana" w:eastAsia="Times New Roman" w:hAnsi="Verdana" w:cs="Times New Roman"/>
          <w:sz w:val="18"/>
          <w:szCs w:val="17"/>
        </w:rPr>
        <w:t>=</w:t>
      </w:r>
      <w:r w:rsidR="00D22640">
        <w:rPr>
          <w:rFonts w:ascii="Verdana" w:eastAsia="Times New Roman" w:hAnsi="Verdana" w:cs="Times New Roman"/>
          <w:sz w:val="18"/>
          <w:szCs w:val="17"/>
        </w:rPr>
        <w:t>598</w:t>
      </w:r>
      <w:r w:rsidR="00D22640" w:rsidRPr="003523EC">
        <w:rPr>
          <w:rFonts w:ascii="Verdana" w:eastAsia="Times New Roman" w:hAnsi="Verdana" w:cs="Times New Roman"/>
          <w:sz w:val="18"/>
          <w:szCs w:val="17"/>
        </w:rPr>
        <w:t>]</w:t>
      </w:r>
      <w:r w:rsidR="00D22640">
        <w:rPr>
          <w:rFonts w:ascii="Verdana" w:eastAsia="Times New Roman" w:hAnsi="Verdana" w:cs="Times New Roman"/>
          <w:sz w:val="18"/>
          <w:szCs w:val="17"/>
        </w:rPr>
        <w:tab/>
        <w:t>21</w:t>
      </w:r>
      <w:r w:rsidR="00D22640">
        <w:rPr>
          <w:rFonts w:ascii="Verdana" w:eastAsia="Times New Roman" w:hAnsi="Verdana" w:cs="Times New Roman"/>
          <w:sz w:val="18"/>
          <w:szCs w:val="17"/>
        </w:rPr>
        <w:tab/>
        <w:t>75</w:t>
      </w:r>
      <w:r w:rsidR="00D22640">
        <w:rPr>
          <w:rFonts w:ascii="Verdana" w:eastAsia="Times New Roman" w:hAnsi="Verdana" w:cs="Times New Roman"/>
          <w:sz w:val="18"/>
          <w:szCs w:val="17"/>
        </w:rPr>
        <w:tab/>
        <w:t>4</w:t>
      </w:r>
    </w:p>
    <w:p w:rsidR="00F23B30" w:rsidRDefault="00F23B30" w:rsidP="00F23B30">
      <w:pPr>
        <w:tabs>
          <w:tab w:val="left" w:pos="720"/>
          <w:tab w:val="center" w:pos="5040"/>
          <w:tab w:val="center" w:pos="6480"/>
          <w:tab w:val="center" w:pos="7920"/>
        </w:tabs>
        <w:rPr>
          <w:rFonts w:ascii="Verdana" w:eastAsia="Times New Roman" w:hAnsi="Verdana" w:cs="Times New Roman"/>
          <w:sz w:val="18"/>
          <w:szCs w:val="17"/>
          <w:u w:val="single"/>
        </w:rPr>
      </w:pPr>
      <w:r w:rsidRPr="00F23B30">
        <w:rPr>
          <w:rFonts w:ascii="Verdana" w:eastAsia="Times New Roman" w:hAnsi="Verdana" w:cs="Times New Roman"/>
          <w:sz w:val="18"/>
          <w:szCs w:val="17"/>
        </w:rPr>
        <w:tab/>
      </w:r>
      <w:r w:rsidR="00D22640">
        <w:rPr>
          <w:rFonts w:ascii="Verdana" w:eastAsia="Times New Roman" w:hAnsi="Verdana" w:cs="Times New Roman"/>
          <w:i/>
          <w:sz w:val="18"/>
          <w:szCs w:val="17"/>
        </w:rPr>
        <w:t>Based on web mode</w:t>
      </w:r>
      <w:r w:rsidR="00D22640" w:rsidRPr="00C8395A">
        <w:rPr>
          <w:rFonts w:ascii="Verdana" w:eastAsia="Times New Roman" w:hAnsi="Verdana" w:cs="Times New Roman"/>
          <w:i/>
          <w:sz w:val="18"/>
          <w:szCs w:val="17"/>
        </w:rPr>
        <w:t xml:space="preserve"> </w:t>
      </w:r>
      <w:r w:rsidR="00D22640" w:rsidRPr="003523EC">
        <w:rPr>
          <w:rFonts w:ascii="Verdana" w:eastAsia="Times New Roman" w:hAnsi="Verdana" w:cs="Times New Roman"/>
          <w:i/>
          <w:sz w:val="18"/>
          <w:szCs w:val="17"/>
        </w:rPr>
        <w:t>[N=</w:t>
      </w:r>
      <w:r w:rsidR="00D22640">
        <w:rPr>
          <w:rFonts w:ascii="Verdana" w:eastAsia="Times New Roman" w:hAnsi="Verdana" w:cs="Times New Roman"/>
          <w:i/>
          <w:sz w:val="18"/>
          <w:szCs w:val="17"/>
        </w:rPr>
        <w:t>278</w:t>
      </w:r>
      <w:r w:rsidR="00D22640" w:rsidRPr="003523EC">
        <w:rPr>
          <w:rFonts w:ascii="Verdana" w:eastAsia="Times New Roman" w:hAnsi="Verdana" w:cs="Times New Roman"/>
          <w:i/>
          <w:sz w:val="18"/>
          <w:szCs w:val="17"/>
        </w:rPr>
        <w:t>]</w:t>
      </w:r>
      <w:r w:rsidR="00D22640">
        <w:rPr>
          <w:rFonts w:ascii="Verdana" w:eastAsia="Times New Roman" w:hAnsi="Verdana" w:cs="Times New Roman"/>
          <w:i/>
          <w:sz w:val="18"/>
          <w:szCs w:val="17"/>
        </w:rPr>
        <w:tab/>
        <w:t>13</w:t>
      </w:r>
      <w:r w:rsidR="00D22640">
        <w:rPr>
          <w:rFonts w:ascii="Verdana" w:eastAsia="Times New Roman" w:hAnsi="Verdana" w:cs="Times New Roman"/>
          <w:i/>
          <w:sz w:val="18"/>
          <w:szCs w:val="17"/>
        </w:rPr>
        <w:tab/>
        <w:t>85</w:t>
      </w:r>
      <w:r w:rsidR="00D22640">
        <w:rPr>
          <w:rFonts w:ascii="Verdana" w:eastAsia="Times New Roman" w:hAnsi="Verdana" w:cs="Times New Roman"/>
          <w:i/>
          <w:sz w:val="18"/>
          <w:szCs w:val="17"/>
        </w:rPr>
        <w:tab/>
        <w:t>2</w:t>
      </w:r>
    </w:p>
    <w:p w:rsidR="00D22640" w:rsidRPr="00F23B30" w:rsidRDefault="00F23B30" w:rsidP="00F23B30">
      <w:pPr>
        <w:tabs>
          <w:tab w:val="left" w:pos="720"/>
          <w:tab w:val="center" w:pos="5040"/>
          <w:tab w:val="center" w:pos="6480"/>
          <w:tab w:val="center" w:pos="7920"/>
        </w:tabs>
        <w:rPr>
          <w:rFonts w:ascii="Verdana" w:eastAsia="Times New Roman" w:hAnsi="Verdana" w:cs="Times New Roman"/>
          <w:sz w:val="18"/>
          <w:szCs w:val="17"/>
          <w:u w:val="single"/>
        </w:rPr>
      </w:pPr>
      <w:r w:rsidRPr="00F23B30">
        <w:rPr>
          <w:rFonts w:ascii="Verdana" w:eastAsia="Times New Roman" w:hAnsi="Verdana" w:cs="Times New Roman"/>
          <w:sz w:val="18"/>
          <w:szCs w:val="17"/>
        </w:rPr>
        <w:tab/>
      </w:r>
      <w:r w:rsidR="00D22640">
        <w:rPr>
          <w:rFonts w:ascii="Verdana" w:eastAsia="Times New Roman" w:hAnsi="Verdana" w:cs="Times New Roman"/>
          <w:i/>
          <w:sz w:val="18"/>
          <w:szCs w:val="17"/>
        </w:rPr>
        <w:t xml:space="preserve">Based on phone mode </w:t>
      </w:r>
      <w:r w:rsidR="00D22640" w:rsidRPr="003523EC">
        <w:rPr>
          <w:rFonts w:ascii="Verdana" w:eastAsia="Times New Roman" w:hAnsi="Verdana" w:cs="Times New Roman"/>
          <w:i/>
          <w:sz w:val="18"/>
          <w:szCs w:val="17"/>
        </w:rPr>
        <w:t>[N=</w:t>
      </w:r>
      <w:r w:rsidR="00D22640">
        <w:rPr>
          <w:rFonts w:ascii="Verdana" w:eastAsia="Times New Roman" w:hAnsi="Verdana" w:cs="Times New Roman"/>
          <w:i/>
          <w:sz w:val="18"/>
          <w:szCs w:val="17"/>
        </w:rPr>
        <w:t>282</w:t>
      </w:r>
      <w:r w:rsidR="00D22640" w:rsidRPr="003523EC">
        <w:rPr>
          <w:rFonts w:ascii="Verdana" w:eastAsia="Times New Roman" w:hAnsi="Verdana" w:cs="Times New Roman"/>
          <w:i/>
          <w:sz w:val="18"/>
          <w:szCs w:val="17"/>
        </w:rPr>
        <w:t>]</w:t>
      </w:r>
      <w:r w:rsidR="00D22640">
        <w:rPr>
          <w:rFonts w:ascii="Verdana" w:eastAsia="Times New Roman" w:hAnsi="Verdana" w:cs="Times New Roman"/>
          <w:i/>
          <w:sz w:val="18"/>
          <w:szCs w:val="17"/>
        </w:rPr>
        <w:tab/>
        <w:t>25</w:t>
      </w:r>
      <w:r w:rsidR="00D22640">
        <w:rPr>
          <w:rFonts w:ascii="Verdana" w:eastAsia="Times New Roman" w:hAnsi="Verdana" w:cs="Times New Roman"/>
          <w:i/>
          <w:sz w:val="18"/>
          <w:szCs w:val="17"/>
        </w:rPr>
        <w:tab/>
        <w:t>71</w:t>
      </w:r>
      <w:r w:rsidR="00D22640">
        <w:rPr>
          <w:rFonts w:ascii="Verdana" w:eastAsia="Times New Roman" w:hAnsi="Verdana" w:cs="Times New Roman"/>
          <w:i/>
          <w:sz w:val="18"/>
          <w:szCs w:val="17"/>
        </w:rPr>
        <w:tab/>
        <w:t>4</w:t>
      </w:r>
    </w:p>
    <w:p w:rsidR="004E17F3" w:rsidRDefault="004E17F3">
      <w:pPr>
        <w:rPr>
          <w:rFonts w:ascii="Verdana" w:eastAsia="Times New Roman" w:hAnsi="Verdana" w:cs="Times New Roman"/>
          <w:sz w:val="18"/>
          <w:szCs w:val="18"/>
        </w:rPr>
      </w:pPr>
    </w:p>
    <w:p w:rsidR="00F61251" w:rsidRDefault="005C5199" w:rsidP="00F61251">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e.</w:t>
      </w:r>
      <w:r w:rsidRPr="005C5199">
        <w:rPr>
          <w:rFonts w:ascii="Verdana" w:eastAsia="Times New Roman" w:hAnsi="Verdana" w:cs="Times New Roman"/>
          <w:sz w:val="18"/>
          <w:szCs w:val="18"/>
        </w:rPr>
        <w:tab/>
      </w:r>
      <w:r w:rsidR="00BC2709" w:rsidRPr="005C78CD">
        <w:rPr>
          <w:rFonts w:ascii="Verdana" w:eastAsia="Times New Roman" w:hAnsi="Verdana" w:cs="Times New Roman"/>
          <w:b/>
          <w:sz w:val="18"/>
          <w:szCs w:val="18"/>
        </w:rPr>
        <w:t>A sample ballot</w:t>
      </w:r>
      <w:r w:rsidR="00BC2709">
        <w:rPr>
          <w:rFonts w:ascii="Verdana" w:eastAsia="Times New Roman" w:hAnsi="Verdana" w:cs="Times New Roman"/>
          <w:sz w:val="18"/>
          <w:szCs w:val="18"/>
        </w:rPr>
        <w:tab/>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598</w:t>
      </w:r>
      <w:r w:rsidRPr="003523EC">
        <w:rPr>
          <w:rFonts w:ascii="Verdana" w:eastAsia="Times New Roman" w:hAnsi="Verdana" w:cs="Times New Roman"/>
          <w:sz w:val="18"/>
          <w:szCs w:val="17"/>
        </w:rPr>
        <w:t>]</w:t>
      </w:r>
      <w:r>
        <w:rPr>
          <w:rFonts w:ascii="Verdana" w:eastAsia="Times New Roman" w:hAnsi="Verdana" w:cs="Times New Roman"/>
          <w:sz w:val="18"/>
          <w:szCs w:val="17"/>
        </w:rPr>
        <w:tab/>
        <w:t>16</w:t>
      </w:r>
      <w:r>
        <w:rPr>
          <w:rFonts w:ascii="Verdana" w:eastAsia="Times New Roman" w:hAnsi="Verdana" w:cs="Times New Roman"/>
          <w:sz w:val="18"/>
          <w:szCs w:val="17"/>
        </w:rPr>
        <w:tab/>
        <w:t>80</w:t>
      </w:r>
      <w:r>
        <w:rPr>
          <w:rFonts w:ascii="Verdana" w:eastAsia="Times New Roman" w:hAnsi="Verdana" w:cs="Times New Roman"/>
          <w:sz w:val="18"/>
          <w:szCs w:val="17"/>
        </w:rPr>
        <w:tab/>
        <w:t>4</w:t>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278</w:t>
      </w:r>
      <w:r w:rsidRPr="003523EC">
        <w:rPr>
          <w:rFonts w:ascii="Verdana" w:eastAsia="Times New Roman" w:hAnsi="Verdana" w:cs="Times New Roman"/>
          <w:i/>
          <w:sz w:val="18"/>
          <w:szCs w:val="17"/>
        </w:rPr>
        <w:t>]</w:t>
      </w:r>
      <w:r>
        <w:rPr>
          <w:rFonts w:ascii="Verdana" w:eastAsia="Times New Roman" w:hAnsi="Verdana" w:cs="Times New Roman"/>
          <w:i/>
          <w:sz w:val="18"/>
          <w:szCs w:val="17"/>
        </w:rPr>
        <w:tab/>
        <w:t>13</w:t>
      </w:r>
      <w:r>
        <w:rPr>
          <w:rFonts w:ascii="Verdana" w:eastAsia="Times New Roman" w:hAnsi="Verdana" w:cs="Times New Roman"/>
          <w:i/>
          <w:sz w:val="18"/>
          <w:szCs w:val="17"/>
        </w:rPr>
        <w:tab/>
        <w:t>85</w:t>
      </w:r>
      <w:r>
        <w:rPr>
          <w:rFonts w:ascii="Verdana" w:eastAsia="Times New Roman" w:hAnsi="Verdana" w:cs="Times New Roman"/>
          <w:i/>
          <w:sz w:val="18"/>
          <w:szCs w:val="17"/>
        </w:rPr>
        <w:tab/>
        <w:t>2</w:t>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282</w:t>
      </w:r>
      <w:r w:rsidRPr="003523EC">
        <w:rPr>
          <w:rFonts w:ascii="Verdana" w:eastAsia="Times New Roman" w:hAnsi="Verdana" w:cs="Times New Roman"/>
          <w:i/>
          <w:sz w:val="18"/>
          <w:szCs w:val="17"/>
        </w:rPr>
        <w:t>]</w:t>
      </w:r>
      <w:r>
        <w:rPr>
          <w:rFonts w:ascii="Verdana" w:eastAsia="Times New Roman" w:hAnsi="Verdana" w:cs="Times New Roman"/>
          <w:i/>
          <w:sz w:val="18"/>
          <w:szCs w:val="17"/>
        </w:rPr>
        <w:tab/>
        <w:t>17</w:t>
      </w:r>
      <w:r>
        <w:rPr>
          <w:rFonts w:ascii="Verdana" w:eastAsia="Times New Roman" w:hAnsi="Verdana" w:cs="Times New Roman"/>
          <w:i/>
          <w:sz w:val="18"/>
          <w:szCs w:val="17"/>
        </w:rPr>
        <w:tab/>
        <w:t>79</w:t>
      </w:r>
      <w:r>
        <w:rPr>
          <w:rFonts w:ascii="Verdana" w:eastAsia="Times New Roman" w:hAnsi="Verdana" w:cs="Times New Roman"/>
          <w:i/>
          <w:sz w:val="18"/>
          <w:szCs w:val="17"/>
        </w:rPr>
        <w:tab/>
        <w:t>4</w:t>
      </w:r>
    </w:p>
    <w:p w:rsidR="00F61251" w:rsidRDefault="00F61251" w:rsidP="00F61251">
      <w:pPr>
        <w:tabs>
          <w:tab w:val="left" w:pos="720"/>
          <w:tab w:val="center" w:pos="5040"/>
          <w:tab w:val="center" w:pos="6480"/>
          <w:tab w:val="center" w:pos="7920"/>
        </w:tabs>
        <w:rPr>
          <w:rFonts w:ascii="Verdana" w:eastAsia="Times New Roman" w:hAnsi="Verdana" w:cs="Times New Roman"/>
          <w:sz w:val="18"/>
          <w:szCs w:val="17"/>
          <w:u w:val="single"/>
        </w:rPr>
      </w:pPr>
    </w:p>
    <w:p w:rsidR="00F61251" w:rsidRDefault="005C5199" w:rsidP="00F61251">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f.</w:t>
      </w:r>
      <w:r w:rsidRPr="005C5199">
        <w:rPr>
          <w:rFonts w:ascii="Verdana" w:eastAsia="Times New Roman" w:hAnsi="Verdana" w:cs="Times New Roman"/>
          <w:sz w:val="18"/>
          <w:szCs w:val="18"/>
        </w:rPr>
        <w:tab/>
      </w:r>
      <w:r w:rsidRPr="005421EE">
        <w:rPr>
          <w:rFonts w:ascii="Verdana" w:eastAsia="Times New Roman" w:hAnsi="Verdana" w:cs="Times New Roman"/>
          <w:b/>
          <w:sz w:val="18"/>
          <w:szCs w:val="18"/>
        </w:rPr>
        <w:t xml:space="preserve">Any information about the rules or </w:t>
      </w:r>
    </w:p>
    <w:p w:rsidR="00F61251" w:rsidRDefault="00F61251" w:rsidP="00F61251">
      <w:pPr>
        <w:tabs>
          <w:tab w:val="left" w:pos="360"/>
          <w:tab w:val="center" w:pos="5040"/>
          <w:tab w:val="center" w:pos="6480"/>
          <w:tab w:val="center" w:pos="7920"/>
        </w:tabs>
        <w:rPr>
          <w:rFonts w:ascii="Verdana" w:eastAsia="Times New Roman" w:hAnsi="Verdana" w:cs="Times New Roman"/>
          <w:sz w:val="18"/>
          <w:szCs w:val="17"/>
          <w:u w:val="single"/>
        </w:rPr>
      </w:pPr>
      <w:r w:rsidRPr="00F61251">
        <w:rPr>
          <w:rFonts w:ascii="Verdana" w:eastAsia="Times New Roman" w:hAnsi="Verdana" w:cs="Times New Roman"/>
          <w:sz w:val="18"/>
          <w:szCs w:val="17"/>
        </w:rPr>
        <w:tab/>
      </w:r>
      <w:r w:rsidR="002D6BEC">
        <w:rPr>
          <w:rFonts w:ascii="Verdana" w:eastAsia="Times New Roman" w:hAnsi="Verdana" w:cs="Times New Roman"/>
          <w:b/>
          <w:sz w:val="18"/>
          <w:szCs w:val="18"/>
        </w:rPr>
        <w:t xml:space="preserve">   </w:t>
      </w:r>
      <w:proofErr w:type="gramStart"/>
      <w:r w:rsidR="002D6BEC">
        <w:rPr>
          <w:rFonts w:ascii="Verdana" w:eastAsia="Times New Roman" w:hAnsi="Verdana" w:cs="Times New Roman"/>
          <w:b/>
          <w:sz w:val="18"/>
          <w:szCs w:val="18"/>
        </w:rPr>
        <w:t>requirements</w:t>
      </w:r>
      <w:proofErr w:type="gramEnd"/>
      <w:r w:rsidR="002D6BEC">
        <w:rPr>
          <w:rFonts w:ascii="Verdana" w:eastAsia="Times New Roman" w:hAnsi="Verdana" w:cs="Times New Roman"/>
          <w:b/>
          <w:sz w:val="18"/>
          <w:szCs w:val="18"/>
        </w:rPr>
        <w:t xml:space="preserve"> </w:t>
      </w:r>
      <w:r w:rsidR="00BC2709" w:rsidRPr="005421EE">
        <w:rPr>
          <w:rFonts w:ascii="Verdana" w:eastAsia="Times New Roman" w:hAnsi="Verdana" w:cs="Times New Roman"/>
          <w:b/>
          <w:sz w:val="18"/>
          <w:szCs w:val="18"/>
        </w:rPr>
        <w:t>for voting</w:t>
      </w:r>
      <w:r w:rsidR="00BC2709">
        <w:rPr>
          <w:rFonts w:ascii="Verdana" w:eastAsia="Times New Roman" w:hAnsi="Verdana" w:cs="Times New Roman"/>
          <w:sz w:val="18"/>
          <w:szCs w:val="18"/>
        </w:rPr>
        <w:tab/>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598</w:t>
      </w:r>
      <w:r w:rsidRPr="003523EC">
        <w:rPr>
          <w:rFonts w:ascii="Verdana" w:eastAsia="Times New Roman" w:hAnsi="Verdana" w:cs="Times New Roman"/>
          <w:sz w:val="18"/>
          <w:szCs w:val="17"/>
        </w:rPr>
        <w:t>]</w:t>
      </w:r>
      <w:r>
        <w:rPr>
          <w:rFonts w:ascii="Verdana" w:eastAsia="Times New Roman" w:hAnsi="Verdana" w:cs="Times New Roman"/>
          <w:sz w:val="18"/>
          <w:szCs w:val="17"/>
        </w:rPr>
        <w:tab/>
        <w:t>10</w:t>
      </w:r>
      <w:r>
        <w:rPr>
          <w:rFonts w:ascii="Verdana" w:eastAsia="Times New Roman" w:hAnsi="Verdana" w:cs="Times New Roman"/>
          <w:sz w:val="18"/>
          <w:szCs w:val="17"/>
        </w:rPr>
        <w:tab/>
        <w:t>86</w:t>
      </w:r>
      <w:r>
        <w:rPr>
          <w:rFonts w:ascii="Verdana" w:eastAsia="Times New Roman" w:hAnsi="Verdana" w:cs="Times New Roman"/>
          <w:sz w:val="18"/>
          <w:szCs w:val="17"/>
        </w:rPr>
        <w:tab/>
        <w:t>4</w:t>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278</w:t>
      </w:r>
      <w:r w:rsidRPr="003523EC">
        <w:rPr>
          <w:rFonts w:ascii="Verdana" w:eastAsia="Times New Roman" w:hAnsi="Verdana" w:cs="Times New Roman"/>
          <w:i/>
          <w:sz w:val="18"/>
          <w:szCs w:val="17"/>
        </w:rPr>
        <w:t>]</w:t>
      </w:r>
      <w:r>
        <w:rPr>
          <w:rFonts w:ascii="Verdana" w:eastAsia="Times New Roman" w:hAnsi="Verdana" w:cs="Times New Roman"/>
          <w:i/>
          <w:sz w:val="18"/>
          <w:szCs w:val="17"/>
        </w:rPr>
        <w:tab/>
        <w:t>5</w:t>
      </w:r>
      <w:r>
        <w:rPr>
          <w:rFonts w:ascii="Verdana" w:eastAsia="Times New Roman" w:hAnsi="Verdana" w:cs="Times New Roman"/>
          <w:i/>
          <w:sz w:val="18"/>
          <w:szCs w:val="17"/>
        </w:rPr>
        <w:tab/>
        <w:t>93</w:t>
      </w:r>
      <w:r>
        <w:rPr>
          <w:rFonts w:ascii="Verdana" w:eastAsia="Times New Roman" w:hAnsi="Verdana" w:cs="Times New Roman"/>
          <w:i/>
          <w:sz w:val="18"/>
          <w:szCs w:val="17"/>
        </w:rPr>
        <w:tab/>
        <w:t>2</w:t>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282</w:t>
      </w:r>
      <w:r w:rsidRPr="003523EC">
        <w:rPr>
          <w:rFonts w:ascii="Verdana" w:eastAsia="Times New Roman" w:hAnsi="Verdana" w:cs="Times New Roman"/>
          <w:i/>
          <w:sz w:val="18"/>
          <w:szCs w:val="17"/>
        </w:rPr>
        <w:t>]</w:t>
      </w:r>
      <w:r>
        <w:rPr>
          <w:rFonts w:ascii="Verdana" w:eastAsia="Times New Roman" w:hAnsi="Verdana" w:cs="Times New Roman"/>
          <w:i/>
          <w:sz w:val="18"/>
          <w:szCs w:val="17"/>
        </w:rPr>
        <w:tab/>
        <w:t>12</w:t>
      </w:r>
      <w:r>
        <w:rPr>
          <w:rFonts w:ascii="Verdana" w:eastAsia="Times New Roman" w:hAnsi="Verdana" w:cs="Times New Roman"/>
          <w:i/>
          <w:sz w:val="18"/>
          <w:szCs w:val="17"/>
        </w:rPr>
        <w:tab/>
        <w:t>84</w:t>
      </w:r>
      <w:r>
        <w:rPr>
          <w:rFonts w:ascii="Verdana" w:eastAsia="Times New Roman" w:hAnsi="Verdana" w:cs="Times New Roman"/>
          <w:i/>
          <w:sz w:val="18"/>
          <w:szCs w:val="17"/>
        </w:rPr>
        <w:tab/>
        <w:t>4</w:t>
      </w:r>
    </w:p>
    <w:p w:rsidR="00F61251" w:rsidRDefault="00F61251" w:rsidP="00F61251">
      <w:pPr>
        <w:tabs>
          <w:tab w:val="left" w:pos="720"/>
          <w:tab w:val="center" w:pos="5040"/>
          <w:tab w:val="center" w:pos="6480"/>
          <w:tab w:val="center" w:pos="7920"/>
        </w:tabs>
        <w:rPr>
          <w:rFonts w:ascii="Verdana" w:eastAsia="Times New Roman" w:hAnsi="Verdana" w:cs="Times New Roman"/>
          <w:sz w:val="18"/>
          <w:szCs w:val="17"/>
          <w:u w:val="single"/>
        </w:rPr>
      </w:pPr>
    </w:p>
    <w:p w:rsidR="00F61251" w:rsidRDefault="005C5199" w:rsidP="00F61251">
      <w:pPr>
        <w:tabs>
          <w:tab w:val="left" w:pos="360"/>
          <w:tab w:val="center" w:pos="5040"/>
          <w:tab w:val="center" w:pos="6480"/>
          <w:tab w:val="center" w:pos="7920"/>
        </w:tabs>
        <w:rPr>
          <w:rFonts w:ascii="Verdana" w:eastAsia="Times New Roman" w:hAnsi="Verdana" w:cs="Times New Roman"/>
          <w:sz w:val="18"/>
          <w:szCs w:val="17"/>
          <w:u w:val="single"/>
        </w:rPr>
      </w:pPr>
      <w:r w:rsidRPr="005C5199">
        <w:rPr>
          <w:rFonts w:ascii="Verdana" w:eastAsia="Times New Roman" w:hAnsi="Verdana" w:cs="Times New Roman"/>
          <w:sz w:val="18"/>
          <w:szCs w:val="18"/>
        </w:rPr>
        <w:t xml:space="preserve">g. </w:t>
      </w:r>
      <w:r w:rsidRPr="005C5199">
        <w:rPr>
          <w:rFonts w:ascii="Verdana" w:eastAsia="Times New Roman" w:hAnsi="Verdana" w:cs="Times New Roman"/>
          <w:sz w:val="18"/>
          <w:szCs w:val="18"/>
        </w:rPr>
        <w:tab/>
      </w:r>
      <w:r w:rsidRPr="005421EE">
        <w:rPr>
          <w:rFonts w:ascii="Verdana" w:eastAsia="Times New Roman" w:hAnsi="Verdana" w:cs="Times New Roman"/>
          <w:b/>
          <w:sz w:val="18"/>
          <w:szCs w:val="18"/>
        </w:rPr>
        <w:t>Information about a candidate or candidates</w:t>
      </w:r>
    </w:p>
    <w:p w:rsidR="00F61251" w:rsidRDefault="00951D5F" w:rsidP="00F61251">
      <w:pPr>
        <w:tabs>
          <w:tab w:val="left" w:pos="36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b/>
          <w:sz w:val="18"/>
          <w:szCs w:val="18"/>
        </w:rPr>
        <w:tab/>
        <w:t xml:space="preserve">   </w:t>
      </w:r>
      <w:proofErr w:type="gramStart"/>
      <w:r>
        <w:rPr>
          <w:rFonts w:ascii="Verdana" w:eastAsia="Times New Roman" w:hAnsi="Verdana" w:cs="Times New Roman"/>
          <w:b/>
          <w:sz w:val="18"/>
          <w:szCs w:val="18"/>
        </w:rPr>
        <w:t>in</w:t>
      </w:r>
      <w:proofErr w:type="gramEnd"/>
      <w:r>
        <w:rPr>
          <w:rFonts w:ascii="Verdana" w:eastAsia="Times New Roman" w:hAnsi="Verdana" w:cs="Times New Roman"/>
          <w:b/>
          <w:sz w:val="18"/>
          <w:szCs w:val="18"/>
        </w:rPr>
        <w:t xml:space="preserve"> </w:t>
      </w:r>
      <w:r w:rsidR="00BC2709" w:rsidRPr="005421EE">
        <w:rPr>
          <w:rFonts w:ascii="Verdana" w:eastAsia="Times New Roman" w:hAnsi="Verdana" w:cs="Times New Roman"/>
          <w:b/>
          <w:sz w:val="18"/>
          <w:szCs w:val="18"/>
        </w:rPr>
        <w:t>an election</w:t>
      </w:r>
      <w:r w:rsidR="00BC2709">
        <w:rPr>
          <w:rFonts w:ascii="Verdana" w:eastAsia="Times New Roman" w:hAnsi="Verdana" w:cs="Times New Roman"/>
          <w:sz w:val="18"/>
          <w:szCs w:val="18"/>
        </w:rPr>
        <w:tab/>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598</w:t>
      </w:r>
      <w:r w:rsidRPr="003523EC">
        <w:rPr>
          <w:rFonts w:ascii="Verdana" w:eastAsia="Times New Roman" w:hAnsi="Verdana" w:cs="Times New Roman"/>
          <w:sz w:val="18"/>
          <w:szCs w:val="17"/>
        </w:rPr>
        <w:t>]</w:t>
      </w:r>
      <w:r>
        <w:rPr>
          <w:rFonts w:ascii="Verdana" w:eastAsia="Times New Roman" w:hAnsi="Verdana" w:cs="Times New Roman"/>
          <w:sz w:val="18"/>
          <w:szCs w:val="17"/>
        </w:rPr>
        <w:tab/>
        <w:t>86</w:t>
      </w:r>
      <w:r>
        <w:rPr>
          <w:rFonts w:ascii="Verdana" w:eastAsia="Times New Roman" w:hAnsi="Verdana" w:cs="Times New Roman"/>
          <w:sz w:val="18"/>
          <w:szCs w:val="17"/>
        </w:rPr>
        <w:tab/>
        <w:t>10</w:t>
      </w:r>
      <w:r>
        <w:rPr>
          <w:rFonts w:ascii="Verdana" w:eastAsia="Times New Roman" w:hAnsi="Verdana" w:cs="Times New Roman"/>
          <w:sz w:val="18"/>
          <w:szCs w:val="17"/>
        </w:rPr>
        <w:tab/>
        <w:t>4</w:t>
      </w:r>
    </w:p>
    <w:p w:rsid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278</w:t>
      </w:r>
      <w:r w:rsidRPr="003523EC">
        <w:rPr>
          <w:rFonts w:ascii="Verdana" w:eastAsia="Times New Roman" w:hAnsi="Verdana" w:cs="Times New Roman"/>
          <w:i/>
          <w:sz w:val="18"/>
          <w:szCs w:val="17"/>
        </w:rPr>
        <w:t>]</w:t>
      </w:r>
      <w:r>
        <w:rPr>
          <w:rFonts w:ascii="Verdana" w:eastAsia="Times New Roman" w:hAnsi="Verdana" w:cs="Times New Roman"/>
          <w:i/>
          <w:sz w:val="18"/>
          <w:szCs w:val="17"/>
        </w:rPr>
        <w:tab/>
        <w:t>84</w:t>
      </w:r>
      <w:r>
        <w:rPr>
          <w:rFonts w:ascii="Verdana" w:eastAsia="Times New Roman" w:hAnsi="Verdana" w:cs="Times New Roman"/>
          <w:i/>
          <w:sz w:val="18"/>
          <w:szCs w:val="17"/>
        </w:rPr>
        <w:tab/>
        <w:t>14</w:t>
      </w:r>
      <w:r>
        <w:rPr>
          <w:rFonts w:ascii="Verdana" w:eastAsia="Times New Roman" w:hAnsi="Verdana" w:cs="Times New Roman"/>
          <w:i/>
          <w:sz w:val="18"/>
          <w:szCs w:val="17"/>
        </w:rPr>
        <w:tab/>
        <w:t>2</w:t>
      </w:r>
    </w:p>
    <w:p w:rsidR="00D22640" w:rsidRPr="00F61251" w:rsidRDefault="00D22640" w:rsidP="00F61251">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282</w:t>
      </w:r>
      <w:r w:rsidRPr="003523EC">
        <w:rPr>
          <w:rFonts w:ascii="Verdana" w:eastAsia="Times New Roman" w:hAnsi="Verdana" w:cs="Times New Roman"/>
          <w:i/>
          <w:sz w:val="18"/>
          <w:szCs w:val="17"/>
        </w:rPr>
        <w:t>]</w:t>
      </w:r>
      <w:r>
        <w:rPr>
          <w:rFonts w:ascii="Verdana" w:eastAsia="Times New Roman" w:hAnsi="Verdana" w:cs="Times New Roman"/>
          <w:i/>
          <w:sz w:val="18"/>
          <w:szCs w:val="17"/>
        </w:rPr>
        <w:tab/>
        <w:t>88</w:t>
      </w:r>
      <w:r>
        <w:rPr>
          <w:rFonts w:ascii="Verdana" w:eastAsia="Times New Roman" w:hAnsi="Verdana" w:cs="Times New Roman"/>
          <w:i/>
          <w:sz w:val="18"/>
          <w:szCs w:val="17"/>
        </w:rPr>
        <w:tab/>
        <w:t>7</w:t>
      </w:r>
      <w:r>
        <w:rPr>
          <w:rFonts w:ascii="Verdana" w:eastAsia="Times New Roman" w:hAnsi="Verdana" w:cs="Times New Roman"/>
          <w:i/>
          <w:sz w:val="18"/>
          <w:szCs w:val="17"/>
        </w:rPr>
        <w:tab/>
        <w:t>4</w:t>
      </w:r>
    </w:p>
    <w:p w:rsidR="008C7B6C" w:rsidRDefault="008C7B6C" w:rsidP="008C7B6C">
      <w:pPr>
        <w:tabs>
          <w:tab w:val="center" w:pos="720"/>
          <w:tab w:val="center" w:pos="2160"/>
          <w:tab w:val="center" w:pos="3600"/>
          <w:tab w:val="left" w:pos="4410"/>
        </w:tabs>
        <w:rPr>
          <w:rFonts w:ascii="Verdana" w:eastAsia="Times New Roman" w:hAnsi="Verdana" w:cs="Times New Roman"/>
          <w:sz w:val="18"/>
          <w:szCs w:val="18"/>
        </w:rPr>
      </w:pPr>
    </w:p>
    <w:p w:rsidR="006019B5" w:rsidRPr="005C78CD" w:rsidRDefault="006019B5" w:rsidP="006019B5">
      <w:pPr>
        <w:ind w:left="1440" w:hanging="1440"/>
        <w:contextualSpacing/>
        <w:rPr>
          <w:rFonts w:ascii="Verdana" w:eastAsia="Times New Roman" w:hAnsi="Verdana" w:cs="Times New Roman"/>
          <w:b/>
          <w:sz w:val="18"/>
          <w:szCs w:val="18"/>
        </w:rPr>
      </w:pPr>
      <w:r>
        <w:rPr>
          <w:rFonts w:ascii="Verdana" w:eastAsia="Times New Roman" w:hAnsi="Verdana" w:cs="Times New Roman"/>
          <w:sz w:val="18"/>
          <w:szCs w:val="18"/>
        </w:rPr>
        <w:t>LOCATION</w:t>
      </w:r>
      <w:r w:rsidRPr="005C5199">
        <w:rPr>
          <w:rFonts w:ascii="Verdana" w:eastAsia="Times New Roman" w:hAnsi="Verdana" w:cs="Times New Roman"/>
          <w:sz w:val="18"/>
          <w:szCs w:val="18"/>
        </w:rPr>
        <w:tab/>
      </w:r>
      <w:r>
        <w:rPr>
          <w:rFonts w:ascii="Verdana" w:eastAsia="Times New Roman" w:hAnsi="Verdana" w:cs="Times New Roman"/>
          <w:b/>
          <w:sz w:val="18"/>
          <w:szCs w:val="18"/>
        </w:rPr>
        <w:t xml:space="preserve">Where were you while you were taking this survey? </w:t>
      </w:r>
    </w:p>
    <w:p w:rsidR="006019B5" w:rsidRPr="007173F5" w:rsidRDefault="006019B5" w:rsidP="006019B5">
      <w:pPr>
        <w:tabs>
          <w:tab w:val="center" w:pos="5040"/>
          <w:tab w:val="center" w:pos="6480"/>
          <w:tab w:val="center" w:pos="7920"/>
        </w:tabs>
        <w:rPr>
          <w:rFonts w:ascii="Verdana" w:eastAsia="Times New Roman" w:hAnsi="Verdana" w:cs="Times New Roman"/>
          <w:sz w:val="18"/>
          <w:szCs w:val="17"/>
        </w:rPr>
      </w:pPr>
      <w:r w:rsidRPr="007173F5">
        <w:rPr>
          <w:rFonts w:ascii="Verdana" w:eastAsia="Times New Roman" w:hAnsi="Verdana" w:cs="Times New Roman"/>
          <w:sz w:val="18"/>
          <w:szCs w:val="17"/>
        </w:rPr>
        <w:tab/>
      </w:r>
      <w:r>
        <w:rPr>
          <w:rFonts w:ascii="Verdana" w:eastAsia="Times New Roman" w:hAnsi="Verdana" w:cs="Times New Roman"/>
          <w:sz w:val="18"/>
          <w:szCs w:val="17"/>
        </w:rPr>
        <w:t>Away</w:t>
      </w:r>
      <w:r w:rsidRPr="007173F5">
        <w:rPr>
          <w:rFonts w:ascii="Verdana" w:eastAsia="Times New Roman" w:hAnsi="Verdana" w:cs="Times New Roman"/>
          <w:sz w:val="18"/>
          <w:szCs w:val="17"/>
        </w:rPr>
        <w:tab/>
      </w:r>
      <w:r w:rsidRPr="007173F5">
        <w:rPr>
          <w:rFonts w:ascii="Verdana" w:eastAsia="Times New Roman" w:hAnsi="Verdana" w:cs="Times New Roman"/>
          <w:sz w:val="18"/>
          <w:szCs w:val="17"/>
        </w:rPr>
        <w:tab/>
      </w:r>
    </w:p>
    <w:p w:rsidR="006019B5" w:rsidRDefault="006019B5" w:rsidP="006019B5">
      <w:pPr>
        <w:tabs>
          <w:tab w:val="center" w:pos="5040"/>
          <w:tab w:val="center" w:pos="6480"/>
          <w:tab w:val="center" w:pos="7920"/>
        </w:tabs>
        <w:rPr>
          <w:rFonts w:ascii="Verdana" w:eastAsia="Times New Roman" w:hAnsi="Verdana" w:cs="Times New Roman"/>
          <w:sz w:val="18"/>
          <w:szCs w:val="17"/>
          <w:u w:val="single"/>
        </w:rPr>
      </w:pPr>
      <w:r w:rsidRPr="007173F5">
        <w:rPr>
          <w:rFonts w:ascii="Verdana" w:eastAsia="Times New Roman" w:hAnsi="Verdana" w:cs="Times New Roman"/>
          <w:sz w:val="18"/>
          <w:szCs w:val="17"/>
        </w:rPr>
        <w:tab/>
      </w:r>
      <w:proofErr w:type="gramStart"/>
      <w:r>
        <w:rPr>
          <w:rFonts w:ascii="Verdana" w:eastAsia="Times New Roman" w:hAnsi="Verdana" w:cs="Times New Roman"/>
          <w:sz w:val="18"/>
          <w:szCs w:val="17"/>
          <w:u w:val="single"/>
        </w:rPr>
        <w:t>from</w:t>
      </w:r>
      <w:proofErr w:type="gramEnd"/>
      <w:r>
        <w:rPr>
          <w:rFonts w:ascii="Verdana" w:eastAsia="Times New Roman" w:hAnsi="Verdana" w:cs="Times New Roman"/>
          <w:sz w:val="18"/>
          <w:szCs w:val="17"/>
          <w:u w:val="single"/>
        </w:rPr>
        <w:t xml:space="preserve"> home</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At home</w:t>
      </w:r>
      <w:r w:rsidRPr="007173F5">
        <w:rPr>
          <w:rFonts w:ascii="Verdana" w:eastAsia="Times New Roman" w:hAnsi="Verdana" w:cs="Times New Roman"/>
          <w:sz w:val="18"/>
          <w:szCs w:val="17"/>
        </w:rPr>
        <w:tab/>
      </w:r>
      <w:r>
        <w:rPr>
          <w:rFonts w:ascii="Verdana" w:eastAsia="Times New Roman" w:hAnsi="Verdana" w:cs="Times New Roman"/>
          <w:sz w:val="18"/>
          <w:szCs w:val="17"/>
          <w:u w:val="single"/>
        </w:rPr>
        <w:t>Both</w:t>
      </w:r>
    </w:p>
    <w:p w:rsidR="006019B5" w:rsidRDefault="006019B5" w:rsidP="006019B5">
      <w:pPr>
        <w:tabs>
          <w:tab w:val="left" w:pos="720"/>
          <w:tab w:val="center" w:pos="5040"/>
          <w:tab w:val="center" w:pos="6480"/>
          <w:tab w:val="center" w:pos="7920"/>
        </w:tabs>
        <w:rPr>
          <w:rFonts w:ascii="Verdana" w:eastAsia="Times New Roman" w:hAnsi="Verdana" w:cs="Times New Roman"/>
          <w:sz w:val="18"/>
          <w:szCs w:val="17"/>
          <w:u w:val="single"/>
        </w:rPr>
      </w:pPr>
      <w:r>
        <w:rPr>
          <w:rFonts w:ascii="Verdana" w:eastAsia="Times New Roman" w:hAnsi="Verdana" w:cs="Times New Roman"/>
          <w:sz w:val="18"/>
          <w:szCs w:val="18"/>
        </w:rPr>
        <w:tab/>
      </w:r>
      <w:r w:rsidRPr="00C8395A">
        <w:rPr>
          <w:rFonts w:ascii="Verdana" w:hAnsi="Verdana" w:cs="Arial"/>
          <w:sz w:val="18"/>
          <w:szCs w:val="18"/>
        </w:rPr>
        <w:t>Jul 7-Aug 4, 2014</w:t>
      </w:r>
      <w:r>
        <w:rPr>
          <w:rFonts w:ascii="Verdana" w:hAnsi="Verdana" w:cs="Arial"/>
          <w:sz w:val="18"/>
          <w:szCs w:val="18"/>
        </w:rPr>
        <w:t xml:space="preserve"> [N</w:t>
      </w:r>
      <w:r w:rsidRPr="003523EC">
        <w:rPr>
          <w:rFonts w:ascii="Verdana" w:eastAsia="Times New Roman" w:hAnsi="Verdana" w:cs="Times New Roman"/>
          <w:sz w:val="18"/>
          <w:szCs w:val="17"/>
        </w:rPr>
        <w:t>=</w:t>
      </w:r>
      <w:r>
        <w:rPr>
          <w:rFonts w:ascii="Verdana" w:eastAsia="Times New Roman" w:hAnsi="Verdana" w:cs="Times New Roman"/>
          <w:sz w:val="18"/>
          <w:szCs w:val="17"/>
        </w:rPr>
        <w:t>3,351</w:t>
      </w:r>
      <w:r w:rsidRPr="003523EC">
        <w:rPr>
          <w:rFonts w:ascii="Verdana" w:eastAsia="Times New Roman" w:hAnsi="Verdana" w:cs="Times New Roman"/>
          <w:sz w:val="18"/>
          <w:szCs w:val="17"/>
        </w:rPr>
        <w:t>]</w:t>
      </w:r>
      <w:r>
        <w:rPr>
          <w:rFonts w:ascii="Verdana" w:eastAsia="Times New Roman" w:hAnsi="Verdana" w:cs="Times New Roman"/>
          <w:sz w:val="18"/>
          <w:szCs w:val="17"/>
        </w:rPr>
        <w:tab/>
        <w:t>17</w:t>
      </w:r>
      <w:r>
        <w:rPr>
          <w:rFonts w:ascii="Verdana" w:eastAsia="Times New Roman" w:hAnsi="Verdana" w:cs="Times New Roman"/>
          <w:sz w:val="18"/>
          <w:szCs w:val="17"/>
        </w:rPr>
        <w:tab/>
        <w:t>82</w:t>
      </w:r>
      <w:r>
        <w:rPr>
          <w:rFonts w:ascii="Verdana" w:eastAsia="Times New Roman" w:hAnsi="Verdana" w:cs="Times New Roman"/>
          <w:sz w:val="18"/>
          <w:szCs w:val="17"/>
        </w:rPr>
        <w:tab/>
        <w:t>1</w:t>
      </w:r>
    </w:p>
    <w:p w:rsidR="006019B5" w:rsidRDefault="006019B5" w:rsidP="006019B5">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Pr>
          <w:rFonts w:ascii="Verdana" w:eastAsia="Times New Roman" w:hAnsi="Verdana" w:cs="Times New Roman"/>
          <w:i/>
          <w:sz w:val="18"/>
          <w:szCs w:val="17"/>
        </w:rPr>
        <w:t>Based on web mode</w:t>
      </w:r>
      <w:r w:rsidRPr="00C8395A">
        <w:rPr>
          <w:rFonts w:ascii="Verdana" w:eastAsia="Times New Roman" w:hAnsi="Verdana" w:cs="Times New Roman"/>
          <w:i/>
          <w:sz w:val="18"/>
          <w:szCs w:val="17"/>
        </w:rPr>
        <w:t xml:space="preserve"> </w:t>
      </w:r>
      <w:r w:rsidRPr="003523EC">
        <w:rPr>
          <w:rFonts w:ascii="Verdana" w:eastAsia="Times New Roman" w:hAnsi="Verdana" w:cs="Times New Roman"/>
          <w:i/>
          <w:sz w:val="18"/>
          <w:szCs w:val="17"/>
        </w:rPr>
        <w:t>[N=</w:t>
      </w:r>
      <w:r>
        <w:rPr>
          <w:rFonts w:ascii="Verdana" w:eastAsia="Times New Roman" w:hAnsi="Verdana" w:cs="Times New Roman"/>
          <w:i/>
          <w:sz w:val="18"/>
          <w:szCs w:val="17"/>
        </w:rPr>
        <w:t>1,509</w:t>
      </w:r>
      <w:r w:rsidRPr="003523EC">
        <w:rPr>
          <w:rFonts w:ascii="Verdana" w:eastAsia="Times New Roman" w:hAnsi="Verdana" w:cs="Times New Roman"/>
          <w:i/>
          <w:sz w:val="18"/>
          <w:szCs w:val="17"/>
        </w:rPr>
        <w:t>]</w:t>
      </w:r>
      <w:r>
        <w:rPr>
          <w:rFonts w:ascii="Verdana" w:eastAsia="Times New Roman" w:hAnsi="Verdana" w:cs="Times New Roman"/>
          <w:i/>
          <w:sz w:val="18"/>
          <w:szCs w:val="17"/>
        </w:rPr>
        <w:tab/>
        <w:t>21</w:t>
      </w:r>
      <w:r>
        <w:rPr>
          <w:rFonts w:ascii="Verdana" w:eastAsia="Times New Roman" w:hAnsi="Verdana" w:cs="Times New Roman"/>
          <w:i/>
          <w:sz w:val="18"/>
          <w:szCs w:val="17"/>
        </w:rPr>
        <w:tab/>
        <w:t>77</w:t>
      </w:r>
      <w:r>
        <w:rPr>
          <w:rFonts w:ascii="Verdana" w:eastAsia="Times New Roman" w:hAnsi="Verdana" w:cs="Times New Roman"/>
          <w:i/>
          <w:sz w:val="18"/>
          <w:szCs w:val="17"/>
        </w:rPr>
        <w:tab/>
        <w:t>1</w:t>
      </w:r>
    </w:p>
    <w:p w:rsidR="006019B5" w:rsidRDefault="006019B5" w:rsidP="006019B5">
      <w:pPr>
        <w:tabs>
          <w:tab w:val="left" w:pos="720"/>
          <w:tab w:val="center" w:pos="5040"/>
          <w:tab w:val="center" w:pos="6480"/>
          <w:tab w:val="center" w:pos="7920"/>
        </w:tabs>
        <w:rPr>
          <w:rFonts w:ascii="Verdana" w:eastAsia="Times New Roman" w:hAnsi="Verdana" w:cs="Times New Roman"/>
          <w:sz w:val="18"/>
          <w:szCs w:val="17"/>
          <w:u w:val="single"/>
        </w:rPr>
      </w:pPr>
      <w:r w:rsidRPr="00021E77">
        <w:rPr>
          <w:rFonts w:ascii="Verdana" w:eastAsia="Times New Roman" w:hAnsi="Verdana" w:cs="Times New Roman"/>
          <w:sz w:val="18"/>
          <w:szCs w:val="17"/>
        </w:rPr>
        <w:tab/>
      </w:r>
      <w:r>
        <w:rPr>
          <w:rFonts w:ascii="Verdana" w:eastAsia="Times New Roman" w:hAnsi="Verdana" w:cs="Times New Roman"/>
          <w:i/>
          <w:sz w:val="18"/>
          <w:szCs w:val="17"/>
        </w:rPr>
        <w:t xml:space="preserve">Based on phone mode </w:t>
      </w:r>
      <w:r w:rsidRPr="003523EC">
        <w:rPr>
          <w:rFonts w:ascii="Verdana" w:eastAsia="Times New Roman" w:hAnsi="Verdana" w:cs="Times New Roman"/>
          <w:i/>
          <w:sz w:val="18"/>
          <w:szCs w:val="17"/>
        </w:rPr>
        <w:t>[N=</w:t>
      </w:r>
      <w:r>
        <w:rPr>
          <w:rFonts w:ascii="Verdana" w:eastAsia="Times New Roman" w:hAnsi="Verdana" w:cs="Times New Roman"/>
          <w:i/>
          <w:sz w:val="18"/>
          <w:szCs w:val="17"/>
        </w:rPr>
        <w:t>1,492</w:t>
      </w:r>
      <w:r w:rsidRPr="003523EC">
        <w:rPr>
          <w:rFonts w:ascii="Verdana" w:eastAsia="Times New Roman" w:hAnsi="Verdana" w:cs="Times New Roman"/>
          <w:i/>
          <w:sz w:val="18"/>
          <w:szCs w:val="17"/>
        </w:rPr>
        <w:t>]</w:t>
      </w:r>
      <w:r>
        <w:rPr>
          <w:rFonts w:ascii="Verdana" w:eastAsia="Times New Roman" w:hAnsi="Verdana" w:cs="Times New Roman"/>
          <w:i/>
          <w:sz w:val="18"/>
          <w:szCs w:val="17"/>
        </w:rPr>
        <w:tab/>
        <w:t>15</w:t>
      </w:r>
      <w:r>
        <w:rPr>
          <w:rFonts w:ascii="Verdana" w:eastAsia="Times New Roman" w:hAnsi="Verdana" w:cs="Times New Roman"/>
          <w:i/>
          <w:sz w:val="18"/>
          <w:szCs w:val="17"/>
        </w:rPr>
        <w:tab/>
        <w:t>85</w:t>
      </w:r>
      <w:r>
        <w:rPr>
          <w:rFonts w:ascii="Verdana" w:eastAsia="Times New Roman" w:hAnsi="Verdana" w:cs="Times New Roman"/>
          <w:i/>
          <w:sz w:val="18"/>
          <w:szCs w:val="17"/>
        </w:rPr>
        <w:tab/>
        <w:t>*</w:t>
      </w:r>
    </w:p>
    <w:p w:rsidR="006019B5" w:rsidRDefault="006019B5" w:rsidP="008C7B6C">
      <w:pPr>
        <w:tabs>
          <w:tab w:val="center" w:pos="720"/>
          <w:tab w:val="center" w:pos="2160"/>
          <w:tab w:val="center" w:pos="3600"/>
          <w:tab w:val="left" w:pos="4410"/>
        </w:tabs>
        <w:rPr>
          <w:rFonts w:ascii="Verdana" w:eastAsia="Times New Roman" w:hAnsi="Verdana" w:cs="Times New Roman"/>
          <w:sz w:val="18"/>
          <w:szCs w:val="18"/>
        </w:rPr>
      </w:pPr>
    </w:p>
    <w:sectPr w:rsidR="006019B5" w:rsidSect="002A5D3E">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81" w:rsidRDefault="00296E81" w:rsidP="00713608">
      <w:r>
        <w:separator/>
      </w:r>
    </w:p>
  </w:endnote>
  <w:endnote w:type="continuationSeparator" w:id="0">
    <w:p w:rsidR="00296E81" w:rsidRDefault="00296E81" w:rsidP="0071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81" w:rsidRDefault="00296E81" w:rsidP="007136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6E81" w:rsidRDefault="00296E81" w:rsidP="00713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81" w:rsidRPr="00BC28B4" w:rsidRDefault="00296E81" w:rsidP="00BC28B4">
    <w:pPr>
      <w:pStyle w:val="BodyFootnote"/>
      <w:jc w:val="center"/>
      <w:rPr>
        <w:rFonts w:ascii="Franklin Gothic Book" w:hAnsi="Franklin Gothic Book"/>
        <w:sz w:val="18"/>
        <w:szCs w:val="18"/>
      </w:rPr>
    </w:pPr>
    <w:r w:rsidRPr="00725D50">
      <w:rPr>
        <w:rFonts w:ascii="Franklin Gothic Book" w:hAnsi="Franklin Gothic Book"/>
        <w:sz w:val="18"/>
        <w:szCs w:val="18"/>
      </w:rPr>
      <w:t>www.pewresearch.org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81" w:rsidRDefault="00296E81" w:rsidP="00713608">
      <w:r>
        <w:separator/>
      </w:r>
    </w:p>
  </w:footnote>
  <w:footnote w:type="continuationSeparator" w:id="0">
    <w:p w:rsidR="00296E81" w:rsidRDefault="00296E81" w:rsidP="00713608">
      <w:r>
        <w:continuationSeparator/>
      </w:r>
    </w:p>
  </w:footnote>
  <w:footnote w:id="1">
    <w:p w:rsidR="00296E81" w:rsidRPr="009D3814" w:rsidRDefault="00296E81" w:rsidP="009D3814">
      <w:pPr>
        <w:pStyle w:val="FootnoteText"/>
        <w:rPr>
          <w:rFonts w:ascii="Verdana" w:hAnsi="Verdana"/>
          <w:sz w:val="15"/>
          <w:szCs w:val="15"/>
        </w:rPr>
      </w:pPr>
      <w:r w:rsidRPr="009D3814">
        <w:rPr>
          <w:rStyle w:val="FootnoteReference"/>
          <w:rFonts w:ascii="Verdana" w:hAnsi="Verdana"/>
          <w:sz w:val="15"/>
          <w:szCs w:val="15"/>
        </w:rPr>
        <w:footnoteRef/>
      </w:r>
      <w:r w:rsidRPr="009D3814">
        <w:rPr>
          <w:rFonts w:ascii="Verdana" w:hAnsi="Verdana"/>
          <w:sz w:val="15"/>
          <w:szCs w:val="15"/>
        </w:rPr>
        <w:t xml:space="preserve"> Question wording in this topline is that from the web version of the survey. For those questions asked on the phone, wording was adapted slightly so that it could be asked over the phone. Question wording for the phone version of the survey is available on request.</w:t>
      </w:r>
    </w:p>
  </w:footnote>
  <w:footnote w:id="2">
    <w:p w:rsidR="00296E81" w:rsidRPr="00047C43" w:rsidRDefault="00296E81">
      <w:pPr>
        <w:pStyle w:val="FootnoteText"/>
        <w:rPr>
          <w:rFonts w:ascii="Verdana" w:hAnsi="Verdana"/>
          <w:sz w:val="15"/>
          <w:szCs w:val="15"/>
        </w:rPr>
      </w:pPr>
      <w:r w:rsidRPr="00047C43">
        <w:rPr>
          <w:rStyle w:val="FootnoteReference"/>
          <w:rFonts w:ascii="Verdana" w:hAnsi="Verdana"/>
          <w:sz w:val="15"/>
          <w:szCs w:val="15"/>
        </w:rPr>
        <w:footnoteRef/>
      </w:r>
      <w:r w:rsidRPr="00047C43">
        <w:rPr>
          <w:rFonts w:ascii="Verdana" w:hAnsi="Verdana"/>
          <w:sz w:val="15"/>
          <w:szCs w:val="15"/>
        </w:rPr>
        <w:t xml:space="preserve"> </w:t>
      </w:r>
      <w:r w:rsidR="00991E25" w:rsidRPr="008941BB">
        <w:rPr>
          <w:rFonts w:ascii="Verdana" w:hAnsi="Verdana"/>
          <w:sz w:val="15"/>
          <w:szCs w:val="15"/>
        </w:rPr>
        <w:t xml:space="preserve">Total represents a combination </w:t>
      </w:r>
      <w:r w:rsidRPr="008941BB">
        <w:rPr>
          <w:rFonts w:ascii="Verdana" w:hAnsi="Verdana"/>
          <w:sz w:val="15"/>
          <w:szCs w:val="15"/>
        </w:rPr>
        <w:t>a combination of web respondents randomly assigned to answer using the web mode, web respondents randomly assigned to answer using the phone mode and non-web respondents who took the survey over the phone</w:t>
      </w:r>
      <w:r>
        <w:rPr>
          <w:rFonts w:ascii="Verdana" w:hAnsi="Verdana"/>
          <w:sz w:val="15"/>
          <w:szCs w:val="15"/>
        </w:rPr>
        <w:t>. Results for non-web phone group respondents are not shown here.</w:t>
      </w:r>
    </w:p>
  </w:footnote>
  <w:footnote w:id="3">
    <w:p w:rsidR="000D33F7" w:rsidRDefault="000D33F7">
      <w:pPr>
        <w:pStyle w:val="FootnoteText"/>
      </w:pPr>
      <w:r>
        <w:rPr>
          <w:rStyle w:val="FootnoteReference"/>
        </w:rPr>
        <w:footnoteRef/>
      </w:r>
      <w:r>
        <w:t xml:space="preserve"> </w:t>
      </w:r>
      <w:r>
        <w:rPr>
          <w:rFonts w:ascii="Verdana" w:hAnsi="Verdana"/>
          <w:sz w:val="15"/>
          <w:szCs w:val="15"/>
        </w:rPr>
        <w:t>Weights for these respondents allow them to represent the U.S. 18+ adult no</w:t>
      </w:r>
      <w:r w:rsidR="00552978">
        <w:rPr>
          <w:rFonts w:ascii="Verdana" w:hAnsi="Verdana"/>
          <w:sz w:val="15"/>
          <w:szCs w:val="15"/>
        </w:rPr>
        <w:t>n-institutionalized population.</w:t>
      </w:r>
    </w:p>
  </w:footnote>
  <w:footnote w:id="4">
    <w:p w:rsidR="00296E81" w:rsidRPr="008941BB" w:rsidRDefault="00296E81">
      <w:pPr>
        <w:pStyle w:val="FootnoteText"/>
        <w:rPr>
          <w:rFonts w:ascii="Verdana" w:hAnsi="Verdana"/>
          <w:sz w:val="15"/>
          <w:szCs w:val="15"/>
        </w:rPr>
      </w:pPr>
      <w:r w:rsidRPr="008941BB">
        <w:rPr>
          <w:rStyle w:val="FootnoteReference"/>
          <w:rFonts w:ascii="Verdana" w:hAnsi="Verdana"/>
          <w:sz w:val="15"/>
          <w:szCs w:val="15"/>
        </w:rPr>
        <w:footnoteRef/>
      </w:r>
      <w:r w:rsidRPr="008941BB">
        <w:rPr>
          <w:rFonts w:ascii="Verdana" w:hAnsi="Verdana"/>
          <w:sz w:val="15"/>
          <w:szCs w:val="15"/>
        </w:rPr>
        <w:t xml:space="preserve"> </w:t>
      </w:r>
      <w:r>
        <w:rPr>
          <w:rFonts w:ascii="Verdana" w:hAnsi="Verdana"/>
          <w:sz w:val="15"/>
          <w:szCs w:val="15"/>
        </w:rPr>
        <w:t>Web respondents are web panelists randomly assigned to answer the web mode. Weights for these respondents allow them to represent the U.S. 18+ adult non-institutionalized population.</w:t>
      </w:r>
    </w:p>
  </w:footnote>
  <w:footnote w:id="5">
    <w:p w:rsidR="00296E81" w:rsidRDefault="00296E81">
      <w:pPr>
        <w:pStyle w:val="FootnoteText"/>
      </w:pPr>
      <w:r w:rsidRPr="008941BB">
        <w:rPr>
          <w:rStyle w:val="FootnoteReference"/>
          <w:rFonts w:ascii="Verdana" w:hAnsi="Verdana"/>
          <w:sz w:val="15"/>
          <w:szCs w:val="15"/>
        </w:rPr>
        <w:footnoteRef/>
      </w:r>
      <w:r w:rsidRPr="008941BB">
        <w:rPr>
          <w:rFonts w:ascii="Verdana" w:hAnsi="Verdana"/>
          <w:sz w:val="15"/>
          <w:szCs w:val="15"/>
        </w:rPr>
        <w:t xml:space="preserve"> </w:t>
      </w:r>
      <w:r>
        <w:rPr>
          <w:rFonts w:ascii="Verdana" w:hAnsi="Verdana"/>
          <w:sz w:val="15"/>
          <w:szCs w:val="15"/>
        </w:rPr>
        <w:t>Phone respondents are web panelists randomly assigned to answer the phone mode. Weights for these respondents allow them to represent the U.S. 18+ adult non-institutionalized population.</w:t>
      </w:r>
    </w:p>
  </w:footnote>
  <w:footnote w:id="6">
    <w:p w:rsidR="00296E81" w:rsidRPr="00DD6F51" w:rsidRDefault="00296E81">
      <w:pPr>
        <w:pStyle w:val="FootnoteText"/>
        <w:rPr>
          <w:rFonts w:ascii="Verdana" w:hAnsi="Verdana"/>
          <w:sz w:val="15"/>
          <w:szCs w:val="15"/>
        </w:rPr>
      </w:pPr>
      <w:r w:rsidRPr="00DD6F51">
        <w:rPr>
          <w:rStyle w:val="FootnoteReference"/>
          <w:rFonts w:ascii="Verdana" w:hAnsi="Verdana"/>
          <w:sz w:val="15"/>
          <w:szCs w:val="15"/>
        </w:rPr>
        <w:footnoteRef/>
      </w:r>
      <w:r w:rsidRPr="00DD6F51">
        <w:rPr>
          <w:rFonts w:ascii="Verdana" w:hAnsi="Verdana"/>
          <w:sz w:val="15"/>
          <w:szCs w:val="15"/>
        </w:rPr>
        <w:t xml:space="preserve"> For more information on this study, please go to &lt;http://www.people-press.org/2012/05/15/assessing-the-representativeness-of-public-opinion-surveys/&gt;.</w:t>
      </w:r>
    </w:p>
  </w:footnote>
  <w:footnote w:id="7">
    <w:p w:rsidR="00296E81" w:rsidRPr="00DD6F51" w:rsidRDefault="00296E81">
      <w:pPr>
        <w:pStyle w:val="FootnoteText"/>
        <w:rPr>
          <w:rFonts w:ascii="Verdana" w:hAnsi="Verdana"/>
          <w:sz w:val="15"/>
          <w:szCs w:val="15"/>
        </w:rPr>
      </w:pPr>
      <w:r w:rsidRPr="00DD6F51">
        <w:rPr>
          <w:rStyle w:val="FootnoteReference"/>
          <w:rFonts w:ascii="Verdana" w:hAnsi="Verdana"/>
          <w:sz w:val="15"/>
          <w:szCs w:val="15"/>
        </w:rPr>
        <w:footnoteRef/>
      </w:r>
      <w:r w:rsidRPr="00DD6F51">
        <w:rPr>
          <w:rFonts w:ascii="Verdana" w:hAnsi="Verdana"/>
          <w:sz w:val="15"/>
          <w:szCs w:val="15"/>
        </w:rPr>
        <w:t xml:space="preserve"> In the November Current Population Survey Supplement, respondents were given additional option of “Less than once a month.” In the benchmark data above, we have combined “Less than once a month” with “Not at all.”</w:t>
      </w:r>
    </w:p>
  </w:footnote>
  <w:footnote w:id="8">
    <w:p w:rsidR="00296E81" w:rsidRPr="00DD6F51" w:rsidRDefault="00296E81" w:rsidP="00CA7905">
      <w:pPr>
        <w:pStyle w:val="FootnoteText"/>
        <w:rPr>
          <w:rFonts w:ascii="Verdana" w:hAnsi="Verdana"/>
          <w:sz w:val="15"/>
          <w:szCs w:val="15"/>
        </w:rPr>
      </w:pPr>
      <w:r w:rsidRPr="00DD6F51">
        <w:rPr>
          <w:rStyle w:val="FootnoteReference"/>
          <w:rFonts w:ascii="Verdana" w:hAnsi="Verdana"/>
          <w:sz w:val="15"/>
          <w:szCs w:val="15"/>
        </w:rPr>
        <w:footnoteRef/>
      </w:r>
      <w:r w:rsidRPr="00DD6F51">
        <w:rPr>
          <w:rFonts w:ascii="Verdana" w:hAnsi="Verdana"/>
          <w:sz w:val="15"/>
          <w:szCs w:val="15"/>
        </w:rPr>
        <w:t xml:space="preserve"> These data are filtered based on respondents who said they used the internet “Less than once a month” or more. </w:t>
      </w:r>
    </w:p>
  </w:footnote>
  <w:footnote w:id="9">
    <w:p w:rsidR="00296E81" w:rsidRPr="008E47BC" w:rsidRDefault="00296E81" w:rsidP="00DD6F51">
      <w:pPr>
        <w:pStyle w:val="FootnoteText"/>
        <w:rPr>
          <w:rFonts w:ascii="Verdana" w:hAnsi="Verdana"/>
          <w:sz w:val="15"/>
          <w:szCs w:val="15"/>
        </w:rPr>
      </w:pPr>
      <w:r w:rsidRPr="008E47BC">
        <w:rPr>
          <w:rStyle w:val="FootnoteReference"/>
          <w:rFonts w:ascii="Verdana" w:hAnsi="Verdana"/>
          <w:sz w:val="15"/>
          <w:szCs w:val="15"/>
        </w:rPr>
        <w:footnoteRef/>
      </w:r>
      <w:r>
        <w:rPr>
          <w:rFonts w:ascii="Verdana" w:hAnsi="Verdana"/>
          <w:sz w:val="15"/>
          <w:szCs w:val="15"/>
        </w:rPr>
        <w:t xml:space="preserve"> </w:t>
      </w:r>
      <w:r w:rsidRPr="008E47BC">
        <w:rPr>
          <w:rFonts w:ascii="Verdana" w:hAnsi="Verdana"/>
          <w:sz w:val="15"/>
          <w:szCs w:val="15"/>
        </w:rPr>
        <w:t>For the High-effort survey, the month changed from January to February to March when each new month began. In the September 2011 Current Population Survey, both questions read “Since September 1</w:t>
      </w:r>
      <w:r w:rsidRPr="008E47BC">
        <w:rPr>
          <w:rFonts w:ascii="Verdana" w:hAnsi="Verdana"/>
          <w:sz w:val="15"/>
          <w:szCs w:val="15"/>
          <w:vertAlign w:val="superscript"/>
        </w:rPr>
        <w:t>st</w:t>
      </w:r>
      <w:r w:rsidRPr="008E47BC">
        <w:rPr>
          <w:rFonts w:ascii="Verdana" w:hAnsi="Verdana"/>
          <w:sz w:val="15"/>
          <w:szCs w:val="15"/>
        </w:rPr>
        <w:t xml:space="preserve"> of last year, have you done…”</w:t>
      </w:r>
    </w:p>
  </w:footnote>
  <w:footnote w:id="10">
    <w:p w:rsidR="00296E81" w:rsidRPr="00DD6F51" w:rsidRDefault="00296E81">
      <w:pPr>
        <w:pStyle w:val="FootnoteText"/>
        <w:rPr>
          <w:rFonts w:ascii="Verdana" w:hAnsi="Verdana"/>
          <w:sz w:val="15"/>
          <w:szCs w:val="15"/>
        </w:rPr>
      </w:pPr>
      <w:r w:rsidRPr="00DD6F51">
        <w:rPr>
          <w:rStyle w:val="FootnoteReference"/>
          <w:rFonts w:ascii="Verdana" w:hAnsi="Verdana"/>
          <w:sz w:val="15"/>
          <w:szCs w:val="15"/>
        </w:rPr>
        <w:footnoteRef/>
      </w:r>
      <w:r w:rsidRPr="00DD6F51">
        <w:rPr>
          <w:rFonts w:ascii="Verdana" w:hAnsi="Verdana"/>
          <w:sz w:val="15"/>
          <w:szCs w:val="15"/>
        </w:rPr>
        <w:t xml:space="preserve"> Only phone respondents could volunteer “Other/depends” response.</w:t>
      </w:r>
    </w:p>
  </w:footnote>
  <w:footnote w:id="11">
    <w:p w:rsidR="00296E81" w:rsidRDefault="00296E81">
      <w:pPr>
        <w:pStyle w:val="FootnoteText"/>
      </w:pPr>
      <w:r>
        <w:rPr>
          <w:rStyle w:val="FootnoteReference"/>
        </w:rPr>
        <w:footnoteRef/>
      </w:r>
      <w:r>
        <w:t xml:space="preserve"> </w:t>
      </w:r>
      <w:r w:rsidRPr="00DD6F51">
        <w:rPr>
          <w:rFonts w:ascii="Verdana" w:hAnsi="Verdana"/>
          <w:sz w:val="15"/>
          <w:szCs w:val="15"/>
        </w:rPr>
        <w:t xml:space="preserve">Data from </w:t>
      </w:r>
      <w:r>
        <w:rPr>
          <w:rFonts w:ascii="Verdana" w:hAnsi="Verdana"/>
          <w:sz w:val="15"/>
          <w:szCs w:val="15"/>
        </w:rPr>
        <w:t>the 2013 National Health Interview Survey</w:t>
      </w:r>
      <w:r w:rsidRPr="00DD6F51">
        <w:rPr>
          <w:rFonts w:ascii="Verdana" w:hAnsi="Verdana"/>
          <w:sz w:val="15"/>
          <w:szCs w:val="15"/>
        </w:rPr>
        <w:t xml:space="preserve"> will be added when available.</w:t>
      </w:r>
    </w:p>
  </w:footnote>
  <w:footnote w:id="12">
    <w:p w:rsidR="00296E81" w:rsidRPr="000962E9" w:rsidRDefault="00296E81">
      <w:pPr>
        <w:pStyle w:val="FootnoteText"/>
        <w:rPr>
          <w:rFonts w:ascii="Verdana" w:hAnsi="Verdana"/>
          <w:sz w:val="15"/>
          <w:szCs w:val="15"/>
        </w:rPr>
      </w:pPr>
      <w:r w:rsidRPr="000962E9">
        <w:rPr>
          <w:rStyle w:val="FootnoteReference"/>
          <w:rFonts w:ascii="Verdana" w:hAnsi="Verdana"/>
          <w:sz w:val="15"/>
          <w:szCs w:val="15"/>
        </w:rPr>
        <w:footnoteRef/>
      </w:r>
      <w:r w:rsidRPr="000962E9">
        <w:rPr>
          <w:rFonts w:ascii="Verdana" w:hAnsi="Verdana"/>
          <w:sz w:val="15"/>
          <w:szCs w:val="15"/>
        </w:rPr>
        <w:t xml:space="preserve"> Phone version of Q.19a-d began “Please tell me how much discrimination there is against each of these groups in our society today” instead of “The next questions ask about discrimination against a few groups in society.”</w:t>
      </w:r>
    </w:p>
  </w:footnote>
  <w:footnote w:id="13">
    <w:p w:rsidR="00296E81" w:rsidRPr="006766C2" w:rsidRDefault="00296E81">
      <w:pPr>
        <w:pStyle w:val="FootnoteText"/>
        <w:rPr>
          <w:rFonts w:ascii="Verdana" w:hAnsi="Verdana"/>
          <w:sz w:val="15"/>
          <w:szCs w:val="15"/>
        </w:rPr>
      </w:pPr>
      <w:r w:rsidRPr="006766C2">
        <w:rPr>
          <w:rStyle w:val="FootnoteReference"/>
          <w:rFonts w:ascii="Verdana" w:hAnsi="Verdana"/>
          <w:sz w:val="15"/>
          <w:szCs w:val="15"/>
        </w:rPr>
        <w:footnoteRef/>
      </w:r>
      <w:r w:rsidRPr="006766C2">
        <w:rPr>
          <w:rFonts w:ascii="Verdana" w:hAnsi="Verdana"/>
          <w:sz w:val="15"/>
          <w:szCs w:val="15"/>
        </w:rPr>
        <w:t xml:space="preserve"> Only phone respondents could volunteer “Neither” or “Both equally” responses.</w:t>
      </w:r>
    </w:p>
  </w:footnote>
  <w:footnote w:id="14">
    <w:p w:rsidR="00296E81" w:rsidRPr="006766C2" w:rsidRDefault="00296E81" w:rsidP="00824FED">
      <w:pPr>
        <w:pStyle w:val="FootnoteText"/>
        <w:rPr>
          <w:rFonts w:ascii="Verdana" w:hAnsi="Verdana"/>
          <w:sz w:val="15"/>
          <w:szCs w:val="15"/>
        </w:rPr>
      </w:pPr>
      <w:r w:rsidRPr="006766C2">
        <w:rPr>
          <w:rStyle w:val="FootnoteReference"/>
          <w:rFonts w:ascii="Verdana" w:hAnsi="Verdana"/>
          <w:sz w:val="15"/>
          <w:szCs w:val="15"/>
        </w:rPr>
        <w:footnoteRef/>
      </w:r>
      <w:r w:rsidRPr="006766C2">
        <w:rPr>
          <w:rFonts w:ascii="Verdana" w:hAnsi="Verdana"/>
          <w:sz w:val="15"/>
          <w:szCs w:val="15"/>
        </w:rPr>
        <w:t xml:space="preserve"> Only phone respondents could volunteer “Both” response.</w:t>
      </w:r>
    </w:p>
  </w:footnote>
  <w:footnote w:id="15">
    <w:p w:rsidR="00296E81" w:rsidRDefault="00296E81" w:rsidP="00824FED">
      <w:pPr>
        <w:pStyle w:val="FootnoteText"/>
      </w:pPr>
      <w:r w:rsidRPr="006766C2">
        <w:rPr>
          <w:rStyle w:val="FootnoteReference"/>
          <w:rFonts w:ascii="Verdana" w:hAnsi="Verdana"/>
          <w:sz w:val="15"/>
          <w:szCs w:val="15"/>
        </w:rPr>
        <w:footnoteRef/>
      </w:r>
      <w:r w:rsidRPr="006766C2">
        <w:rPr>
          <w:rFonts w:ascii="Verdana" w:hAnsi="Verdana"/>
          <w:sz w:val="15"/>
          <w:szCs w:val="15"/>
        </w:rPr>
        <w:t xml:space="preserve"> Only phone respondents could volunteer “Neither” or “Approve of policies” responses.</w:t>
      </w:r>
    </w:p>
  </w:footnote>
  <w:footnote w:id="16">
    <w:p w:rsidR="00296E81" w:rsidRPr="00EC4C4D" w:rsidRDefault="00296E81">
      <w:pPr>
        <w:pStyle w:val="FootnoteText"/>
        <w:rPr>
          <w:rFonts w:ascii="Verdana" w:hAnsi="Verdana"/>
          <w:sz w:val="15"/>
          <w:szCs w:val="15"/>
        </w:rPr>
      </w:pPr>
      <w:r w:rsidRPr="00EC4C4D">
        <w:rPr>
          <w:rStyle w:val="FootnoteReference"/>
          <w:rFonts w:ascii="Verdana" w:hAnsi="Verdana"/>
          <w:sz w:val="15"/>
          <w:szCs w:val="15"/>
        </w:rPr>
        <w:footnoteRef/>
      </w:r>
      <w:r w:rsidRPr="00EC4C4D">
        <w:rPr>
          <w:rFonts w:ascii="Verdana" w:hAnsi="Verdana"/>
          <w:sz w:val="15"/>
          <w:szCs w:val="15"/>
        </w:rPr>
        <w:t xml:space="preserve"> Respondents could select multiple responses, so percent’s may add up to more than 100%.</w:t>
      </w:r>
    </w:p>
  </w:footnote>
  <w:footnote w:id="17">
    <w:p w:rsidR="00296E81" w:rsidRPr="00D26AED" w:rsidRDefault="00296E81">
      <w:pPr>
        <w:pStyle w:val="FootnoteText"/>
        <w:rPr>
          <w:rFonts w:ascii="Verdana" w:hAnsi="Verdana"/>
          <w:sz w:val="15"/>
          <w:szCs w:val="15"/>
        </w:rPr>
      </w:pPr>
      <w:r w:rsidRPr="00EC4C4D">
        <w:rPr>
          <w:rStyle w:val="FootnoteReference"/>
          <w:rFonts w:ascii="Verdana" w:hAnsi="Verdana"/>
          <w:sz w:val="15"/>
          <w:szCs w:val="15"/>
        </w:rPr>
        <w:footnoteRef/>
      </w:r>
      <w:r w:rsidRPr="00EC4C4D">
        <w:rPr>
          <w:rFonts w:ascii="Verdana" w:hAnsi="Verdana"/>
          <w:sz w:val="15"/>
          <w:szCs w:val="15"/>
        </w:rPr>
        <w:t xml:space="preserve"> Form 1 phone mode respondents were asked, “Which of the following describes your race or origin? You can select as many as apply. White, Hispanic, Latino or Spanish origin, Black or African American, Asian or Asian American, American Indian or Alaska Native, Native Hawaiian or other Pacific Islander, or some other race or origin” and Form 2 phone mode respondents were asked,</w:t>
      </w:r>
      <w:r w:rsidRPr="00EC4C4D">
        <w:t xml:space="preserve"> </w:t>
      </w:r>
      <w:r w:rsidRPr="00EC4C4D">
        <w:rPr>
          <w:rFonts w:ascii="Verdana" w:hAnsi="Verdana"/>
          <w:sz w:val="15"/>
          <w:szCs w:val="15"/>
        </w:rPr>
        <w:t xml:space="preserve">“Which of the following describes your race? You can select as many as apply. </w:t>
      </w:r>
      <w:proofErr w:type="gramStart"/>
      <w:r w:rsidRPr="00EC4C4D">
        <w:rPr>
          <w:rFonts w:ascii="Verdana" w:hAnsi="Verdana"/>
          <w:sz w:val="15"/>
          <w:szCs w:val="15"/>
        </w:rPr>
        <w:t>White, Hispanic, Latino or Spanish origin, Black or African American, Asian or Asian American, or some other race or origin.”</w:t>
      </w:r>
      <w:proofErr w:type="gramEnd"/>
    </w:p>
  </w:footnote>
  <w:footnote w:id="18">
    <w:p w:rsidR="00296E81" w:rsidRPr="00392B80" w:rsidRDefault="00296E81">
      <w:pPr>
        <w:pStyle w:val="FootnoteText"/>
        <w:rPr>
          <w:rFonts w:ascii="Verdana" w:hAnsi="Verdana"/>
          <w:sz w:val="15"/>
          <w:szCs w:val="15"/>
        </w:rPr>
      </w:pPr>
      <w:r w:rsidRPr="00392B80">
        <w:rPr>
          <w:rStyle w:val="FootnoteReference"/>
          <w:rFonts w:ascii="Verdana" w:hAnsi="Verdana"/>
          <w:sz w:val="15"/>
          <w:szCs w:val="15"/>
        </w:rPr>
        <w:footnoteRef/>
      </w:r>
      <w:r w:rsidRPr="00392B80">
        <w:rPr>
          <w:rFonts w:ascii="Verdana" w:hAnsi="Verdana"/>
          <w:sz w:val="15"/>
          <w:szCs w:val="15"/>
        </w:rPr>
        <w:t xml:space="preserve"> </w:t>
      </w:r>
      <w:proofErr w:type="gramStart"/>
      <w:r w:rsidRPr="00392B80">
        <w:rPr>
          <w:rFonts w:ascii="Verdana" w:hAnsi="Verdana"/>
          <w:sz w:val="15"/>
          <w:szCs w:val="15"/>
        </w:rPr>
        <w:t xml:space="preserve">2012 Federal Highway Administration data from </w:t>
      </w:r>
      <w:r>
        <w:rPr>
          <w:rFonts w:ascii="Verdana" w:hAnsi="Verdana"/>
          <w:sz w:val="15"/>
          <w:szCs w:val="15"/>
        </w:rPr>
        <w:t>&lt;</w:t>
      </w:r>
      <w:r w:rsidRPr="00392B80">
        <w:rPr>
          <w:rFonts w:ascii="Verdana" w:hAnsi="Verdana"/>
          <w:sz w:val="15"/>
          <w:szCs w:val="15"/>
        </w:rPr>
        <w:t>http://www.fhwa.dot.gov/policyinformation/statistics/2011/dl1c.cfm#foot3</w:t>
      </w:r>
      <w:r>
        <w:rPr>
          <w:rFonts w:ascii="Verdana" w:hAnsi="Verdana"/>
          <w:sz w:val="15"/>
          <w:szCs w:val="15"/>
        </w:rPr>
        <w:t>&gt;.</w:t>
      </w:r>
      <w:proofErr w:type="gramEnd"/>
    </w:p>
  </w:footnote>
  <w:footnote w:id="19">
    <w:p w:rsidR="00296E81" w:rsidRPr="00392B80" w:rsidRDefault="00296E81" w:rsidP="00CA79A4">
      <w:pPr>
        <w:pStyle w:val="FootnoteText"/>
        <w:rPr>
          <w:rFonts w:ascii="Verdana" w:hAnsi="Verdana"/>
          <w:sz w:val="15"/>
          <w:szCs w:val="15"/>
        </w:rPr>
      </w:pPr>
      <w:r w:rsidRPr="00392B80">
        <w:rPr>
          <w:rStyle w:val="FootnoteReference"/>
          <w:rFonts w:ascii="Verdana" w:hAnsi="Verdana"/>
          <w:sz w:val="15"/>
          <w:szCs w:val="15"/>
        </w:rPr>
        <w:footnoteRef/>
      </w:r>
      <w:r w:rsidRPr="00392B80">
        <w:rPr>
          <w:rFonts w:ascii="Verdana" w:hAnsi="Verdana"/>
          <w:sz w:val="15"/>
          <w:szCs w:val="15"/>
        </w:rPr>
        <w:t xml:space="preserve"> </w:t>
      </w:r>
      <w:r>
        <w:rPr>
          <w:rFonts w:ascii="Verdana" w:hAnsi="Verdana"/>
          <w:sz w:val="15"/>
          <w:szCs w:val="15"/>
        </w:rPr>
        <w:t xml:space="preserve">Percentages shown are based on </w:t>
      </w:r>
      <w:r w:rsidRPr="00392B80">
        <w:rPr>
          <w:rFonts w:ascii="Verdana" w:hAnsi="Verdana"/>
          <w:sz w:val="15"/>
          <w:szCs w:val="15"/>
        </w:rPr>
        <w:t>20</w:t>
      </w:r>
      <w:r>
        <w:rPr>
          <w:rFonts w:ascii="Verdana" w:hAnsi="Verdana"/>
          <w:sz w:val="15"/>
          <w:szCs w:val="15"/>
        </w:rPr>
        <w:t>1</w:t>
      </w:r>
      <w:r w:rsidR="00C60F95">
        <w:rPr>
          <w:rFonts w:ascii="Verdana" w:hAnsi="Verdana"/>
          <w:sz w:val="15"/>
          <w:szCs w:val="15"/>
        </w:rPr>
        <w:t>4</w:t>
      </w:r>
      <w:r>
        <w:rPr>
          <w:rFonts w:ascii="Verdana" w:hAnsi="Verdana"/>
          <w:sz w:val="15"/>
          <w:szCs w:val="15"/>
        </w:rPr>
        <w:t xml:space="preserve"> data </w:t>
      </w:r>
      <w:r w:rsidR="00C60F95">
        <w:rPr>
          <w:rFonts w:ascii="Verdana" w:hAnsi="Verdana"/>
          <w:sz w:val="15"/>
          <w:szCs w:val="15"/>
        </w:rPr>
        <w:t xml:space="preserve">obtained through personal communication with State Department </w:t>
      </w:r>
      <w:r>
        <w:rPr>
          <w:rFonts w:ascii="Verdana" w:hAnsi="Verdana"/>
          <w:sz w:val="15"/>
          <w:szCs w:val="15"/>
        </w:rPr>
        <w:t xml:space="preserve">and 2013 U.S. Census Bureau </w:t>
      </w:r>
      <w:r w:rsidRPr="00DD6F51">
        <w:rPr>
          <w:rFonts w:ascii="Verdana" w:hAnsi="Verdana"/>
          <w:sz w:val="15"/>
          <w:szCs w:val="15"/>
        </w:rPr>
        <w:t xml:space="preserve">data. </w:t>
      </w:r>
      <w:r w:rsidR="00C60F95">
        <w:rPr>
          <w:rFonts w:ascii="Verdana" w:hAnsi="Verdana"/>
          <w:sz w:val="15"/>
          <w:szCs w:val="15"/>
        </w:rPr>
        <w:t xml:space="preserve">The Passport statistic is based on valid Passport products in circulation as of 8/26/2014 </w:t>
      </w:r>
      <w:r w:rsidRPr="00DD6F51">
        <w:rPr>
          <w:rFonts w:ascii="Verdana" w:hAnsi="Verdana"/>
          <w:sz w:val="15"/>
          <w:szCs w:val="15"/>
        </w:rPr>
        <w:t>and 201</w:t>
      </w:r>
      <w:r>
        <w:rPr>
          <w:rFonts w:ascii="Verdana" w:hAnsi="Verdana"/>
          <w:sz w:val="15"/>
          <w:szCs w:val="15"/>
        </w:rPr>
        <w:t>3</w:t>
      </w:r>
      <w:r w:rsidRPr="00DD6F51">
        <w:rPr>
          <w:rFonts w:ascii="Verdana" w:hAnsi="Verdana"/>
          <w:sz w:val="15"/>
          <w:szCs w:val="15"/>
        </w:rPr>
        <w:t xml:space="preserve"> </w:t>
      </w:r>
      <w:r>
        <w:rPr>
          <w:rFonts w:ascii="Verdana" w:hAnsi="Verdana"/>
          <w:sz w:val="15"/>
          <w:szCs w:val="15"/>
        </w:rPr>
        <w:t>Census</w:t>
      </w:r>
      <w:r w:rsidRPr="00DD6F51">
        <w:rPr>
          <w:rFonts w:ascii="Verdana" w:hAnsi="Verdana"/>
          <w:sz w:val="15"/>
          <w:szCs w:val="15"/>
        </w:rPr>
        <w:t xml:space="preserve"> data is based on the</w:t>
      </w:r>
      <w:r w:rsidR="00C60F95">
        <w:rPr>
          <w:rFonts w:ascii="Verdana" w:hAnsi="Verdana"/>
          <w:sz w:val="15"/>
          <w:szCs w:val="15"/>
        </w:rPr>
        <w:t xml:space="preserve"> </w:t>
      </w:r>
      <w:r w:rsidR="00C60F95" w:rsidRPr="00C60F95">
        <w:rPr>
          <w:rFonts w:ascii="Verdana" w:hAnsi="Verdana"/>
          <w:sz w:val="15"/>
          <w:szCs w:val="15"/>
        </w:rPr>
        <w:t>18+ US citizen</w:t>
      </w:r>
      <w:r w:rsidRPr="00C60F95">
        <w:rPr>
          <w:rFonts w:ascii="Verdana" w:hAnsi="Verdana"/>
          <w:sz w:val="15"/>
          <w:szCs w:val="15"/>
        </w:rPr>
        <w:t xml:space="preserve"> </w:t>
      </w:r>
      <w:proofErr w:type="gramStart"/>
      <w:r w:rsidRPr="00C60F95">
        <w:rPr>
          <w:rFonts w:ascii="Verdana" w:hAnsi="Verdana"/>
          <w:sz w:val="15"/>
          <w:szCs w:val="15"/>
        </w:rPr>
        <w:t>population</w:t>
      </w:r>
      <w:proofErr w:type="gramEnd"/>
      <w:r w:rsidRPr="00C60F95">
        <w:rPr>
          <w:rFonts w:ascii="Verdana" w:hAnsi="Verdana"/>
          <w:sz w:val="15"/>
          <w:szCs w:val="15"/>
        </w:rPr>
        <w:t>.</w:t>
      </w:r>
    </w:p>
  </w:footnote>
  <w:footnote w:id="20">
    <w:p w:rsidR="00CB5BD0" w:rsidRDefault="00CB5BD0">
      <w:pPr>
        <w:pStyle w:val="FootnoteText"/>
      </w:pPr>
      <w:r>
        <w:rPr>
          <w:rStyle w:val="FootnoteReference"/>
        </w:rPr>
        <w:footnoteRef/>
      </w:r>
      <w:r>
        <w:t xml:space="preserve"> </w:t>
      </w:r>
      <w:r w:rsidR="00C60F95">
        <w:rPr>
          <w:rFonts w:ascii="Verdana" w:hAnsi="Verdana"/>
          <w:sz w:val="15"/>
          <w:szCs w:val="15"/>
        </w:rPr>
        <w:t>Passport</w:t>
      </w:r>
      <w:r w:rsidR="00C60F95" w:rsidRPr="00DD6F51">
        <w:rPr>
          <w:rFonts w:ascii="Verdana" w:hAnsi="Verdana"/>
          <w:sz w:val="15"/>
          <w:szCs w:val="15"/>
        </w:rPr>
        <w:t xml:space="preserve"> statistic</w:t>
      </w:r>
      <w:r w:rsidR="00C60F95">
        <w:rPr>
          <w:rFonts w:ascii="Verdana" w:hAnsi="Verdana"/>
          <w:sz w:val="15"/>
          <w:szCs w:val="15"/>
        </w:rPr>
        <w:t xml:space="preserve"> is</w:t>
      </w:r>
      <w:r w:rsidR="00C60F95" w:rsidRPr="00DD6F51">
        <w:rPr>
          <w:rFonts w:ascii="Verdana" w:hAnsi="Verdana"/>
          <w:sz w:val="15"/>
          <w:szCs w:val="15"/>
        </w:rPr>
        <w:t xml:space="preserve"> based on </w:t>
      </w:r>
      <w:r w:rsidR="00C60F95">
        <w:rPr>
          <w:rFonts w:ascii="Verdana" w:hAnsi="Verdana"/>
          <w:sz w:val="15"/>
          <w:szCs w:val="15"/>
        </w:rPr>
        <w:t xml:space="preserve">the total number of valid Passport products in circulation (books and cards), but this leads to over estimating the percent as some individuals have both a book and a card. For this reason the lower bound of percent of adult population with a Passport book it shown, which assumes all card holders also have a book. </w:t>
      </w:r>
      <w:proofErr w:type="gramStart"/>
      <w:r w:rsidR="00C60F95">
        <w:rPr>
          <w:rFonts w:ascii="Verdana" w:hAnsi="Verdana"/>
          <w:sz w:val="15"/>
          <w:szCs w:val="15"/>
        </w:rPr>
        <w:t xml:space="preserve">The actual percent of US adults with a valid Passport lies somewhere in between these two </w:t>
      </w:r>
      <w:proofErr w:type="spellStart"/>
      <w:r w:rsidR="00C60F95">
        <w:rPr>
          <w:rFonts w:ascii="Verdana" w:hAnsi="Verdana"/>
          <w:sz w:val="15"/>
          <w:szCs w:val="15"/>
        </w:rPr>
        <w:t>percents</w:t>
      </w:r>
      <w:proofErr w:type="spellEnd"/>
      <w:r w:rsidR="00C60F95">
        <w:rPr>
          <w:rFonts w:ascii="Verdana" w:hAnsi="Verdana"/>
          <w:sz w:val="15"/>
          <w:szCs w:val="15"/>
        </w:rPr>
        <w:t>.</w:t>
      </w:r>
      <w:proofErr w:type="gramEnd"/>
      <w:r w:rsidR="00C60F95">
        <w:rPr>
          <w:rFonts w:ascii="Verdana" w:hAnsi="Verdana"/>
          <w:sz w:val="15"/>
          <w:szCs w:val="15"/>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81" w:rsidRPr="00205269" w:rsidRDefault="00296E81" w:rsidP="00AE3517">
    <w:pPr>
      <w:autoSpaceDE w:val="0"/>
      <w:autoSpaceDN w:val="0"/>
      <w:adjustRightInd w:val="0"/>
      <w:spacing w:line="280" w:lineRule="exact"/>
      <w:jc w:val="center"/>
      <w:rPr>
        <w:rFonts w:ascii="Franklin Gothic Demi" w:eastAsia="Franklin Gothic Book" w:hAnsi="Franklin Gothic Demi" w:cs="Times New Roman"/>
        <w:color w:val="808080" w:themeColor="background1" w:themeShade="80"/>
        <w:sz w:val="18"/>
        <w:szCs w:val="18"/>
      </w:rPr>
    </w:pPr>
    <w:r w:rsidRPr="00205269">
      <w:rPr>
        <w:rFonts w:ascii="Franklin Gothic Demi" w:eastAsia="Franklin Gothic Book" w:hAnsi="Franklin Gothic Demi" w:cs="Times New Roman"/>
        <w:color w:val="808080" w:themeColor="background1" w:themeShade="80"/>
        <w:sz w:val="18"/>
        <w:szCs w:val="18"/>
      </w:rPr>
      <w:fldChar w:fldCharType="begin"/>
    </w:r>
    <w:r w:rsidRPr="00205269">
      <w:rPr>
        <w:rFonts w:ascii="Franklin Gothic Demi" w:eastAsia="Franklin Gothic Book" w:hAnsi="Franklin Gothic Demi" w:cs="Times New Roman"/>
        <w:color w:val="808080" w:themeColor="background1" w:themeShade="80"/>
        <w:sz w:val="18"/>
        <w:szCs w:val="18"/>
      </w:rPr>
      <w:instrText xml:space="preserve"> PAGE   \* MERGEFORMAT </w:instrText>
    </w:r>
    <w:r w:rsidRPr="00205269">
      <w:rPr>
        <w:rFonts w:ascii="Franklin Gothic Demi" w:eastAsia="Franklin Gothic Book" w:hAnsi="Franklin Gothic Demi" w:cs="Times New Roman"/>
        <w:color w:val="808080" w:themeColor="background1" w:themeShade="80"/>
        <w:sz w:val="18"/>
        <w:szCs w:val="18"/>
      </w:rPr>
      <w:fldChar w:fldCharType="separate"/>
    </w:r>
    <w:r w:rsidR="00834668">
      <w:rPr>
        <w:rFonts w:ascii="Franklin Gothic Demi" w:eastAsia="Franklin Gothic Book" w:hAnsi="Franklin Gothic Demi" w:cs="Times New Roman"/>
        <w:noProof/>
        <w:color w:val="808080" w:themeColor="background1" w:themeShade="80"/>
        <w:sz w:val="18"/>
        <w:szCs w:val="18"/>
      </w:rPr>
      <w:t>1</w:t>
    </w:r>
    <w:r w:rsidRPr="00205269">
      <w:rPr>
        <w:rFonts w:ascii="Franklin Gothic Demi" w:eastAsia="Franklin Gothic Book" w:hAnsi="Franklin Gothic Demi" w:cs="Times New Roman"/>
        <w:color w:val="808080" w:themeColor="background1" w:themeShade="80"/>
        <w:sz w:val="18"/>
        <w:szCs w:val="18"/>
      </w:rPr>
      <w:fldChar w:fldCharType="end"/>
    </w:r>
  </w:p>
  <w:p w:rsidR="00296E81" w:rsidRDefault="00296E81" w:rsidP="00AE3517">
    <w:pPr>
      <w:autoSpaceDE w:val="0"/>
      <w:autoSpaceDN w:val="0"/>
      <w:adjustRightInd w:val="0"/>
      <w:spacing w:after="320" w:line="280" w:lineRule="exact"/>
      <w:jc w:val="center"/>
    </w:pPr>
    <w:r w:rsidRPr="001478FF">
      <w:rPr>
        <w:rFonts w:ascii="Franklin Gothic Book" w:eastAsia="Franklin Gothic Book" w:hAnsi="Franklin Gothic Book"/>
        <w:color w:val="7F7F7F"/>
        <w:spacing w:val="4"/>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360"/>
    <w:multiLevelType w:val="hybridMultilevel"/>
    <w:tmpl w:val="28D00E4A"/>
    <w:lvl w:ilvl="0" w:tplc="A9000080">
      <w:start w:val="1"/>
      <w:numFmt w:val="decimal"/>
      <w:lvlText w:val="%1"/>
      <w:lvlJc w:val="left"/>
      <w:pPr>
        <w:ind w:left="720" w:hanging="360"/>
      </w:pPr>
      <w:rPr>
        <w:rFonts w:ascii="Verdana" w:eastAsiaTheme="minorEastAsia" w:hAnsi="Verdana" w:cstheme="minorBidi"/>
        <w:sz w:val="18"/>
        <w:szCs w:val="18"/>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70409"/>
    <w:multiLevelType w:val="hybridMultilevel"/>
    <w:tmpl w:val="F3F46414"/>
    <w:lvl w:ilvl="0" w:tplc="0A18B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00A99"/>
    <w:multiLevelType w:val="hybridMultilevel"/>
    <w:tmpl w:val="8132005E"/>
    <w:lvl w:ilvl="0" w:tplc="976EE69A">
      <w:start w:val="1"/>
      <w:numFmt w:val="decimal"/>
      <w:lvlText w:val="%1"/>
      <w:lvlJc w:val="left"/>
      <w:pPr>
        <w:ind w:left="1440" w:hanging="360"/>
      </w:pPr>
      <w:rPr>
        <w:rFonts w:ascii="Verdana" w:eastAsiaTheme="minorEastAsia" w:hAnsi="Verdana" w:cs="Arial"/>
      </w:rPr>
    </w:lvl>
    <w:lvl w:ilvl="1" w:tplc="65F2577C">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8442D"/>
    <w:multiLevelType w:val="hybridMultilevel"/>
    <w:tmpl w:val="466C1454"/>
    <w:lvl w:ilvl="0" w:tplc="98683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038B9"/>
    <w:multiLevelType w:val="hybridMultilevel"/>
    <w:tmpl w:val="EB2C9D68"/>
    <w:lvl w:ilvl="0" w:tplc="26ECA592">
      <w:start w:val="1"/>
      <w:numFmt w:val="decimal"/>
      <w:lvlText w:val="%1"/>
      <w:lvlJc w:val="left"/>
      <w:pPr>
        <w:ind w:left="1440" w:hanging="360"/>
      </w:pPr>
      <w:rPr>
        <w:rFonts w:ascii="Verdana" w:eastAsiaTheme="minorEastAsia" w:hAnsi="Verdana"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EC7C3B"/>
    <w:multiLevelType w:val="multilevel"/>
    <w:tmpl w:val="5CFA54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C635EA8"/>
    <w:multiLevelType w:val="hybridMultilevel"/>
    <w:tmpl w:val="41B8C4F8"/>
    <w:lvl w:ilvl="0" w:tplc="F9FA71DE">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CAC6228"/>
    <w:multiLevelType w:val="hybridMultilevel"/>
    <w:tmpl w:val="533EDCCE"/>
    <w:lvl w:ilvl="0" w:tplc="12FCC4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EE46981"/>
    <w:multiLevelType w:val="hybridMultilevel"/>
    <w:tmpl w:val="D30E5542"/>
    <w:lvl w:ilvl="0" w:tplc="404E8014">
      <w:start w:val="1"/>
      <w:numFmt w:val="decimal"/>
      <w:lvlText w:val="%1"/>
      <w:lvlJc w:val="left"/>
      <w:pPr>
        <w:ind w:left="1440" w:hanging="360"/>
      </w:pPr>
      <w:rPr>
        <w:rFonts w:ascii="Verdana" w:eastAsiaTheme="minorEastAsia" w:hAnsi="Verdana" w:cs="Arial"/>
      </w:rPr>
    </w:lvl>
    <w:lvl w:ilvl="1" w:tplc="79788AEA">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BF5439"/>
    <w:multiLevelType w:val="hybridMultilevel"/>
    <w:tmpl w:val="2D58DE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468154E"/>
    <w:multiLevelType w:val="hybridMultilevel"/>
    <w:tmpl w:val="BF24727A"/>
    <w:lvl w:ilvl="0" w:tplc="04090003">
      <w:start w:val="1"/>
      <w:numFmt w:val="bullet"/>
      <w:lvlText w:val="o"/>
      <w:lvlJc w:val="left"/>
      <w:pPr>
        <w:ind w:left="1440" w:hanging="360"/>
      </w:pPr>
      <w:rPr>
        <w:rFonts w:ascii="Courier New" w:hAnsi="Courier New" w:hint="default"/>
      </w:rPr>
    </w:lvl>
    <w:lvl w:ilvl="1" w:tplc="352669C4">
      <w:start w:val="1"/>
      <w:numFmt w:val="decimal"/>
      <w:lvlText w:val="%2"/>
      <w:lvlJc w:val="left"/>
      <w:pPr>
        <w:ind w:left="2160" w:hanging="360"/>
      </w:pPr>
      <w:rPr>
        <w:rFonts w:ascii="Verdana" w:eastAsiaTheme="minorEastAsia" w:hAnsi="Verdana" w:cs="Arial"/>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7906ED"/>
    <w:multiLevelType w:val="hybridMultilevel"/>
    <w:tmpl w:val="7A4C258E"/>
    <w:lvl w:ilvl="0" w:tplc="0458255A">
      <w:start w:val="1"/>
      <w:numFmt w:val="decimal"/>
      <w:lvlText w:val="%1"/>
      <w:lvlJc w:val="left"/>
      <w:pPr>
        <w:ind w:left="1440" w:hanging="360"/>
      </w:pPr>
      <w:rPr>
        <w:rFonts w:ascii="Verdana" w:eastAsiaTheme="minorEastAsia" w:hAnsi="Verdana"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E401EE"/>
    <w:multiLevelType w:val="hybridMultilevel"/>
    <w:tmpl w:val="6854B54C"/>
    <w:lvl w:ilvl="0" w:tplc="4F5A9FA0">
      <w:start w:val="1"/>
      <w:numFmt w:val="decimal"/>
      <w:lvlText w:val="%1"/>
      <w:lvlJc w:val="left"/>
      <w:pPr>
        <w:ind w:left="2400" w:hanging="360"/>
      </w:pPr>
      <w:rPr>
        <w:rFonts w:ascii="Verdana" w:eastAsia="Times New Roman"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344BF6"/>
    <w:multiLevelType w:val="hybridMultilevel"/>
    <w:tmpl w:val="40C64E48"/>
    <w:lvl w:ilvl="0" w:tplc="9C24A752">
      <w:start w:val="1"/>
      <w:numFmt w:val="decimal"/>
      <w:lvlText w:val="%1"/>
      <w:lvlJc w:val="left"/>
      <w:pPr>
        <w:ind w:left="612" w:hanging="360"/>
      </w:pPr>
      <w:rPr>
        <w:rFonts w:ascii="Verdana" w:eastAsia="Times New Roman" w:hAnsi="Verdana" w:cs="Arial"/>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4">
    <w:nsid w:val="18465F53"/>
    <w:multiLevelType w:val="hybridMultilevel"/>
    <w:tmpl w:val="99EC8F56"/>
    <w:lvl w:ilvl="0" w:tplc="46886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7130F4"/>
    <w:multiLevelType w:val="hybridMultilevel"/>
    <w:tmpl w:val="FD987C7E"/>
    <w:lvl w:ilvl="0" w:tplc="5F440BF4">
      <w:start w:val="1"/>
      <w:numFmt w:val="decimal"/>
      <w:lvlText w:val="%1"/>
      <w:lvlJc w:val="left"/>
      <w:pPr>
        <w:ind w:left="144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A450DA"/>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EA9008C"/>
    <w:multiLevelType w:val="hybridMultilevel"/>
    <w:tmpl w:val="9884A194"/>
    <w:lvl w:ilvl="0" w:tplc="04090003">
      <w:start w:val="1"/>
      <w:numFmt w:val="bullet"/>
      <w:lvlText w:val="o"/>
      <w:lvlJc w:val="left"/>
      <w:pPr>
        <w:ind w:left="1680" w:hanging="360"/>
      </w:pPr>
      <w:rPr>
        <w:rFonts w:ascii="Courier New" w:hAnsi="Courier New" w:hint="default"/>
      </w:rPr>
    </w:lvl>
    <w:lvl w:ilvl="1" w:tplc="4F5A9FA0">
      <w:start w:val="1"/>
      <w:numFmt w:val="decimal"/>
      <w:lvlText w:val="%2"/>
      <w:lvlJc w:val="left"/>
      <w:pPr>
        <w:ind w:left="2400" w:hanging="360"/>
      </w:pPr>
      <w:rPr>
        <w:rFonts w:ascii="Verdana" w:eastAsia="Times New Roman" w:hAnsi="Verdana" w:cs="Arial"/>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nsid w:val="1FAC3405"/>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F1316C"/>
    <w:multiLevelType w:val="hybridMultilevel"/>
    <w:tmpl w:val="686C9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70F1701"/>
    <w:multiLevelType w:val="hybridMultilevel"/>
    <w:tmpl w:val="FFD40018"/>
    <w:lvl w:ilvl="0" w:tplc="F30CC380">
      <w:start w:val="1"/>
      <w:numFmt w:val="decimal"/>
      <w:lvlText w:val="%1"/>
      <w:lvlJc w:val="left"/>
      <w:pPr>
        <w:ind w:left="1440" w:hanging="360"/>
      </w:pPr>
      <w:rPr>
        <w:rFonts w:ascii="Verdana" w:eastAsiaTheme="minorEastAsia" w:hAnsi="Verdana" w:cs="Arial"/>
      </w:rPr>
    </w:lvl>
    <w:lvl w:ilvl="1" w:tplc="DAF22916">
      <w:start w:val="1"/>
      <w:numFmt w:val="decimal"/>
      <w:lvlText w:val="%2"/>
      <w:lvlJc w:val="left"/>
      <w:pPr>
        <w:ind w:left="2100" w:hanging="6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7DD0CB0"/>
    <w:multiLevelType w:val="hybridMultilevel"/>
    <w:tmpl w:val="32AAF3CA"/>
    <w:lvl w:ilvl="0" w:tplc="1AB26BC8">
      <w:start w:val="1"/>
      <w:numFmt w:val="decimal"/>
      <w:lvlText w:val="%1"/>
      <w:lvlJc w:val="left"/>
      <w:pPr>
        <w:ind w:left="1440" w:hanging="360"/>
      </w:pPr>
      <w:rPr>
        <w:rFonts w:ascii="Verdana" w:eastAsiaTheme="minorEastAsia" w:hAnsi="Verdana" w:cstheme="minorBidi"/>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8CF58A7"/>
    <w:multiLevelType w:val="hybridMultilevel"/>
    <w:tmpl w:val="40C64E48"/>
    <w:lvl w:ilvl="0" w:tplc="9C24A752">
      <w:start w:val="1"/>
      <w:numFmt w:val="decimal"/>
      <w:lvlText w:val="%1"/>
      <w:lvlJc w:val="left"/>
      <w:pPr>
        <w:ind w:left="612" w:hanging="360"/>
      </w:pPr>
      <w:rPr>
        <w:rFonts w:ascii="Verdana" w:eastAsia="Times New Roman" w:hAnsi="Verdana" w:cs="Arial"/>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3">
    <w:nsid w:val="2C4F1D8D"/>
    <w:multiLevelType w:val="hybridMultilevel"/>
    <w:tmpl w:val="43520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25">
    <w:nsid w:val="323F666E"/>
    <w:multiLevelType w:val="hybridMultilevel"/>
    <w:tmpl w:val="40C64E48"/>
    <w:lvl w:ilvl="0" w:tplc="9C24A752">
      <w:start w:val="1"/>
      <w:numFmt w:val="decimal"/>
      <w:lvlText w:val="%1"/>
      <w:lvlJc w:val="left"/>
      <w:pPr>
        <w:ind w:left="612" w:hanging="360"/>
      </w:pPr>
      <w:rPr>
        <w:rFonts w:ascii="Verdana" w:eastAsia="Times New Roman" w:hAnsi="Verdana" w:cs="Arial"/>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6">
    <w:nsid w:val="32D37B7D"/>
    <w:multiLevelType w:val="hybridMultilevel"/>
    <w:tmpl w:val="99EC8F56"/>
    <w:lvl w:ilvl="0" w:tplc="46886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8815D3"/>
    <w:multiLevelType w:val="hybridMultilevel"/>
    <w:tmpl w:val="73900026"/>
    <w:lvl w:ilvl="0" w:tplc="1F8ED7F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37D34F35"/>
    <w:multiLevelType w:val="hybridMultilevel"/>
    <w:tmpl w:val="CE8C4EA0"/>
    <w:lvl w:ilvl="0" w:tplc="DF183636">
      <w:start w:val="1"/>
      <w:numFmt w:val="decimal"/>
      <w:lvlText w:val="%1"/>
      <w:lvlJc w:val="left"/>
      <w:pPr>
        <w:ind w:left="144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86A7402"/>
    <w:multiLevelType w:val="hybridMultilevel"/>
    <w:tmpl w:val="FDC6432A"/>
    <w:lvl w:ilvl="0" w:tplc="04090019">
      <w:start w:val="1"/>
      <w:numFmt w:val="lowerLetter"/>
      <w:lvlText w:val="%1."/>
      <w:lvlJc w:val="left"/>
      <w:pPr>
        <w:ind w:left="720" w:hanging="360"/>
      </w:pPr>
    </w:lvl>
    <w:lvl w:ilvl="1" w:tplc="0FB2654E">
      <w:start w:val="1"/>
      <w:numFmt w:val="decimal"/>
      <w:lvlText w:val="%2"/>
      <w:lvlJc w:val="left"/>
      <w:pPr>
        <w:ind w:left="1836" w:hanging="756"/>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8B77DE6"/>
    <w:multiLevelType w:val="hybridMultilevel"/>
    <w:tmpl w:val="36BADA84"/>
    <w:lvl w:ilvl="0" w:tplc="DF16E26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937637"/>
    <w:multiLevelType w:val="hybridMultilevel"/>
    <w:tmpl w:val="393C0342"/>
    <w:lvl w:ilvl="0" w:tplc="04090003">
      <w:start w:val="1"/>
      <w:numFmt w:val="bullet"/>
      <w:lvlText w:val="o"/>
      <w:lvlJc w:val="left"/>
      <w:pPr>
        <w:ind w:left="720" w:hanging="360"/>
      </w:pPr>
      <w:rPr>
        <w:rFonts w:ascii="Courier New" w:hAnsi="Courier New" w:hint="default"/>
      </w:rPr>
    </w:lvl>
    <w:lvl w:ilvl="1" w:tplc="54385CE6">
      <w:start w:val="1"/>
      <w:numFmt w:val="decimal"/>
      <w:lvlText w:val="%2"/>
      <w:lvlJc w:val="left"/>
      <w:pPr>
        <w:ind w:left="1440" w:hanging="360"/>
      </w:pPr>
      <w:rPr>
        <w:rFonts w:ascii="Verdana" w:eastAsiaTheme="minorEastAsia" w:hAnsi="Verdana"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2E085F"/>
    <w:multiLevelType w:val="hybridMultilevel"/>
    <w:tmpl w:val="B254CEEA"/>
    <w:lvl w:ilvl="0" w:tplc="66A676A6">
      <w:start w:val="1"/>
      <w:numFmt w:val="decimal"/>
      <w:lvlText w:val="%1"/>
      <w:lvlJc w:val="left"/>
      <w:pPr>
        <w:ind w:left="1422" w:hanging="360"/>
      </w:pPr>
      <w:rPr>
        <w:rFonts w:ascii="Verdana" w:eastAsiaTheme="minorEastAsia" w:hAnsi="Verdana" w:cs="Arial"/>
      </w:rPr>
    </w:lvl>
    <w:lvl w:ilvl="1" w:tplc="04090003">
      <w:start w:val="1"/>
      <w:numFmt w:val="bullet"/>
      <w:lvlText w:val="o"/>
      <w:lvlJc w:val="left"/>
      <w:pPr>
        <w:ind w:left="2142" w:hanging="360"/>
      </w:pPr>
      <w:rPr>
        <w:rFonts w:ascii="Courier New" w:hAnsi="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33">
    <w:nsid w:val="449C4F34"/>
    <w:multiLevelType w:val="hybridMultilevel"/>
    <w:tmpl w:val="4A4EE4C6"/>
    <w:lvl w:ilvl="0" w:tplc="428C3F6E">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74159E7"/>
    <w:multiLevelType w:val="hybridMultilevel"/>
    <w:tmpl w:val="AB56AF98"/>
    <w:lvl w:ilvl="0" w:tplc="DCF42960">
      <w:start w:val="1"/>
      <w:numFmt w:val="decimal"/>
      <w:lvlText w:val="%1"/>
      <w:lvlJc w:val="left"/>
      <w:pPr>
        <w:ind w:left="612" w:hanging="360"/>
      </w:pPr>
      <w:rPr>
        <w:rFonts w:ascii="Verdana" w:eastAsiaTheme="minorEastAsia"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294964"/>
    <w:multiLevelType w:val="hybridMultilevel"/>
    <w:tmpl w:val="B6AC9D7E"/>
    <w:lvl w:ilvl="0" w:tplc="D9CCE51A">
      <w:start w:val="1"/>
      <w:numFmt w:val="decimal"/>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6">
    <w:nsid w:val="4AE61436"/>
    <w:multiLevelType w:val="hybridMultilevel"/>
    <w:tmpl w:val="5FD25120"/>
    <w:lvl w:ilvl="0" w:tplc="F96893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8D0F30"/>
    <w:multiLevelType w:val="hybridMultilevel"/>
    <w:tmpl w:val="57AAA1A4"/>
    <w:lvl w:ilvl="0" w:tplc="04090003">
      <w:start w:val="1"/>
      <w:numFmt w:val="bullet"/>
      <w:lvlText w:val="o"/>
      <w:lvlJc w:val="left"/>
      <w:pPr>
        <w:ind w:left="720" w:hanging="360"/>
      </w:pPr>
      <w:rPr>
        <w:rFonts w:ascii="Courier New" w:hAnsi="Courier New" w:hint="default"/>
      </w:rPr>
    </w:lvl>
    <w:lvl w:ilvl="1" w:tplc="A0405636">
      <w:start w:val="1"/>
      <w:numFmt w:val="decimal"/>
      <w:lvlText w:val="%2"/>
      <w:lvlJc w:val="left"/>
      <w:pPr>
        <w:ind w:left="1440" w:hanging="360"/>
      </w:pPr>
      <w:rPr>
        <w:rFonts w:ascii="Verdana" w:eastAsiaTheme="minorEastAsia" w:hAnsi="Verdana"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924D83"/>
    <w:multiLevelType w:val="hybridMultilevel"/>
    <w:tmpl w:val="B6267290"/>
    <w:lvl w:ilvl="0" w:tplc="171CF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1597850"/>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5A60813"/>
    <w:multiLevelType w:val="hybridMultilevel"/>
    <w:tmpl w:val="F1667418"/>
    <w:lvl w:ilvl="0" w:tplc="3E0A7C94">
      <w:start w:val="4"/>
      <w:numFmt w:val="lowerLetter"/>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E4E203B"/>
    <w:multiLevelType w:val="hybridMultilevel"/>
    <w:tmpl w:val="C838C80E"/>
    <w:lvl w:ilvl="0" w:tplc="04090003">
      <w:start w:val="1"/>
      <w:numFmt w:val="bullet"/>
      <w:lvlText w:val="o"/>
      <w:lvlJc w:val="left"/>
      <w:pPr>
        <w:ind w:left="1440" w:hanging="360"/>
      </w:pPr>
      <w:rPr>
        <w:rFonts w:ascii="Courier New" w:hAnsi="Courier New" w:hint="default"/>
      </w:rPr>
    </w:lvl>
    <w:lvl w:ilvl="1" w:tplc="3424C3D0">
      <w:start w:val="1"/>
      <w:numFmt w:val="decimal"/>
      <w:lvlText w:val="%2"/>
      <w:lvlJc w:val="left"/>
      <w:pPr>
        <w:ind w:left="2160" w:hanging="360"/>
      </w:pPr>
      <w:rPr>
        <w:rFonts w:ascii="Verdana" w:eastAsiaTheme="minorEastAsia" w:hAnsi="Verdana" w:cs="Arial"/>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F016F3B"/>
    <w:multiLevelType w:val="hybridMultilevel"/>
    <w:tmpl w:val="36BADA84"/>
    <w:lvl w:ilvl="0" w:tplc="DF16E268">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09E4A2B"/>
    <w:multiLevelType w:val="hybridMultilevel"/>
    <w:tmpl w:val="52E46032"/>
    <w:lvl w:ilvl="0" w:tplc="D1EA7860">
      <w:start w:val="1"/>
      <w:numFmt w:val="decimal"/>
      <w:lvlText w:val="%1"/>
      <w:lvlJc w:val="left"/>
      <w:pPr>
        <w:ind w:left="1512" w:hanging="360"/>
      </w:pPr>
      <w:rPr>
        <w:rFonts w:ascii="Verdana" w:eastAsiaTheme="minorEastAsia" w:hAnsi="Verdana" w:cs="Arial"/>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5">
    <w:nsid w:val="61C33948"/>
    <w:multiLevelType w:val="hybridMultilevel"/>
    <w:tmpl w:val="8F10C26C"/>
    <w:lvl w:ilvl="0" w:tplc="2CE84D20">
      <w:start w:val="1"/>
      <w:numFmt w:val="decimal"/>
      <w:lvlText w:val="%1"/>
      <w:lvlJc w:val="left"/>
      <w:pPr>
        <w:ind w:left="72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8C1DDC"/>
    <w:multiLevelType w:val="hybridMultilevel"/>
    <w:tmpl w:val="3C3C1AA4"/>
    <w:lvl w:ilvl="0" w:tplc="C250157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FB3F0B"/>
    <w:multiLevelType w:val="hybridMultilevel"/>
    <w:tmpl w:val="12E8C00E"/>
    <w:lvl w:ilvl="0" w:tplc="04090003">
      <w:start w:val="1"/>
      <w:numFmt w:val="bullet"/>
      <w:lvlText w:val="o"/>
      <w:lvlJc w:val="left"/>
      <w:pPr>
        <w:ind w:left="1710" w:hanging="360"/>
      </w:pPr>
      <w:rPr>
        <w:rFonts w:ascii="Courier New" w:hAnsi="Courier New" w:hint="default"/>
      </w:rPr>
    </w:lvl>
    <w:lvl w:ilvl="1" w:tplc="89F01E58">
      <w:start w:val="1"/>
      <w:numFmt w:val="decimal"/>
      <w:lvlText w:val="%2"/>
      <w:lvlJc w:val="left"/>
      <w:pPr>
        <w:ind w:left="2430" w:hanging="360"/>
      </w:pPr>
      <w:rPr>
        <w:rFonts w:ascii="Verdana" w:eastAsiaTheme="minorEastAsia" w:hAnsi="Verdana" w:cs="Arial"/>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nsid w:val="69AB0BC4"/>
    <w:multiLevelType w:val="hybridMultilevel"/>
    <w:tmpl w:val="9D66F1B8"/>
    <w:lvl w:ilvl="0" w:tplc="176E3E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7264EE"/>
    <w:multiLevelType w:val="hybridMultilevel"/>
    <w:tmpl w:val="3080141A"/>
    <w:lvl w:ilvl="0" w:tplc="04090003">
      <w:start w:val="1"/>
      <w:numFmt w:val="bullet"/>
      <w:lvlText w:val="o"/>
      <w:lvlJc w:val="left"/>
      <w:pPr>
        <w:ind w:left="1440" w:hanging="360"/>
      </w:pPr>
      <w:rPr>
        <w:rFonts w:ascii="Courier New" w:hAnsi="Courier New" w:hint="default"/>
      </w:rPr>
    </w:lvl>
    <w:lvl w:ilvl="1" w:tplc="6686AA8C">
      <w:start w:val="1"/>
      <w:numFmt w:val="decimal"/>
      <w:lvlText w:val="%2"/>
      <w:lvlJc w:val="left"/>
      <w:pPr>
        <w:ind w:left="2160" w:hanging="360"/>
      </w:pPr>
      <w:rPr>
        <w:rFonts w:ascii="Verdana" w:eastAsiaTheme="minorEastAsia" w:hAnsi="Verdana" w:cs="Arial"/>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ED062E1"/>
    <w:multiLevelType w:val="hybridMultilevel"/>
    <w:tmpl w:val="984E7E38"/>
    <w:lvl w:ilvl="0" w:tplc="A94AF71C">
      <w:start w:val="1"/>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A96371"/>
    <w:multiLevelType w:val="hybridMultilevel"/>
    <w:tmpl w:val="EEA0F948"/>
    <w:lvl w:ilvl="0" w:tplc="E97E2B82">
      <w:start w:val="1"/>
      <w:numFmt w:val="decimal"/>
      <w:lvlText w:val="%1"/>
      <w:lvlJc w:val="left"/>
      <w:pPr>
        <w:ind w:left="1440" w:hanging="360"/>
      </w:pPr>
      <w:rPr>
        <w:rFonts w:ascii="Verdana" w:eastAsiaTheme="minorEastAsia" w:hAnsi="Verdana" w:cs="Arial"/>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FFE42C7"/>
    <w:multiLevelType w:val="hybridMultilevel"/>
    <w:tmpl w:val="40C64E48"/>
    <w:lvl w:ilvl="0" w:tplc="9C24A752">
      <w:start w:val="1"/>
      <w:numFmt w:val="decimal"/>
      <w:lvlText w:val="%1"/>
      <w:lvlJc w:val="left"/>
      <w:pPr>
        <w:ind w:left="612" w:hanging="360"/>
      </w:pPr>
      <w:rPr>
        <w:rFonts w:ascii="Verdana" w:eastAsia="Times New Roman" w:hAnsi="Verdana" w:cs="Arial"/>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53">
    <w:nsid w:val="70A07165"/>
    <w:multiLevelType w:val="hybridMultilevel"/>
    <w:tmpl w:val="42B23CB6"/>
    <w:lvl w:ilvl="0" w:tplc="5D96C138">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1BE6035"/>
    <w:multiLevelType w:val="hybridMultilevel"/>
    <w:tmpl w:val="C89C8E9C"/>
    <w:lvl w:ilvl="0" w:tplc="72CEB5E2">
      <w:start w:val="1"/>
      <w:numFmt w:val="decimal"/>
      <w:lvlText w:val="%1"/>
      <w:lvlJc w:val="left"/>
      <w:pPr>
        <w:ind w:left="144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2AE54EC"/>
    <w:multiLevelType w:val="hybridMultilevel"/>
    <w:tmpl w:val="154674A0"/>
    <w:lvl w:ilvl="0" w:tplc="9B7C49BC">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nsid w:val="73F4275C"/>
    <w:multiLevelType w:val="hybridMultilevel"/>
    <w:tmpl w:val="09206B06"/>
    <w:lvl w:ilvl="0" w:tplc="508094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41306D"/>
    <w:multiLevelType w:val="hybridMultilevel"/>
    <w:tmpl w:val="DFA8E7EA"/>
    <w:lvl w:ilvl="0" w:tplc="9B3CF70C">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A0712B"/>
    <w:multiLevelType w:val="hybridMultilevel"/>
    <w:tmpl w:val="36BADA84"/>
    <w:lvl w:ilvl="0" w:tplc="DF16E268">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7B7F7D2D"/>
    <w:multiLevelType w:val="hybridMultilevel"/>
    <w:tmpl w:val="716A60B4"/>
    <w:lvl w:ilvl="0" w:tplc="65889520">
      <w:start w:val="1"/>
      <w:numFmt w:val="decimal"/>
      <w:lvlText w:val="%1"/>
      <w:lvlJc w:val="left"/>
      <w:pPr>
        <w:ind w:left="144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15"/>
  </w:num>
  <w:num w:numId="3">
    <w:abstractNumId w:val="2"/>
  </w:num>
  <w:num w:numId="4">
    <w:abstractNumId w:val="54"/>
  </w:num>
  <w:num w:numId="5">
    <w:abstractNumId w:val="32"/>
  </w:num>
  <w:num w:numId="6">
    <w:abstractNumId w:val="44"/>
  </w:num>
  <w:num w:numId="7">
    <w:abstractNumId w:val="53"/>
  </w:num>
  <w:num w:numId="8">
    <w:abstractNumId w:val="33"/>
  </w:num>
  <w:num w:numId="9">
    <w:abstractNumId w:val="16"/>
  </w:num>
  <w:num w:numId="10">
    <w:abstractNumId w:val="37"/>
  </w:num>
  <w:num w:numId="11">
    <w:abstractNumId w:val="8"/>
  </w:num>
  <w:num w:numId="12">
    <w:abstractNumId w:val="11"/>
  </w:num>
  <w:num w:numId="13">
    <w:abstractNumId w:val="4"/>
  </w:num>
  <w:num w:numId="14">
    <w:abstractNumId w:val="21"/>
  </w:num>
  <w:num w:numId="15">
    <w:abstractNumId w:val="42"/>
  </w:num>
  <w:num w:numId="16">
    <w:abstractNumId w:val="47"/>
  </w:num>
  <w:num w:numId="17">
    <w:abstractNumId w:val="23"/>
  </w:num>
  <w:num w:numId="18">
    <w:abstractNumId w:val="10"/>
  </w:num>
  <w:num w:numId="19">
    <w:abstractNumId w:val="49"/>
  </w:num>
  <w:num w:numId="20">
    <w:abstractNumId w:val="31"/>
  </w:num>
  <w:num w:numId="21">
    <w:abstractNumId w:val="59"/>
  </w:num>
  <w:num w:numId="22">
    <w:abstractNumId w:val="20"/>
  </w:num>
  <w:num w:numId="23">
    <w:abstractNumId w:val="57"/>
  </w:num>
  <w:num w:numId="24">
    <w:abstractNumId w:val="28"/>
  </w:num>
  <w:num w:numId="25">
    <w:abstractNumId w:val="22"/>
  </w:num>
  <w:num w:numId="26">
    <w:abstractNumId w:val="17"/>
  </w:num>
  <w:num w:numId="27">
    <w:abstractNumId w:val="0"/>
  </w:num>
  <w:num w:numId="28">
    <w:abstractNumId w:val="45"/>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25"/>
  </w:num>
  <w:num w:numId="38">
    <w:abstractNumId w:val="13"/>
  </w:num>
  <w:num w:numId="39">
    <w:abstractNumId w:val="52"/>
  </w:num>
  <w:num w:numId="40">
    <w:abstractNumId w:val="1"/>
  </w:num>
  <w:num w:numId="41">
    <w:abstractNumId w:val="3"/>
  </w:num>
  <w:num w:numId="42">
    <w:abstractNumId w:val="38"/>
  </w:num>
  <w:num w:numId="43">
    <w:abstractNumId w:val="12"/>
  </w:num>
  <w:num w:numId="44">
    <w:abstractNumId w:val="14"/>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num>
  <w:num w:numId="55">
    <w:abstractNumId w:val="18"/>
  </w:num>
  <w:num w:numId="56">
    <w:abstractNumId w:val="26"/>
  </w:num>
  <w:num w:numId="57">
    <w:abstractNumId w:val="36"/>
  </w:num>
  <w:num w:numId="58">
    <w:abstractNumId w:val="48"/>
  </w:num>
  <w:num w:numId="59">
    <w:abstractNumId w:val="56"/>
  </w:num>
  <w:num w:numId="60">
    <w:abstractNumId w:val="30"/>
  </w:num>
  <w:num w:numId="61">
    <w:abstractNumId w:val="43"/>
  </w:num>
  <w:num w:numId="62">
    <w:abstractNumId w:val="58"/>
  </w:num>
  <w:num w:numId="63">
    <w:abstractNumId w:val="39"/>
  </w:num>
  <w:num w:numId="64">
    <w:abstractNumId w:val="46"/>
  </w:num>
  <w:num w:numId="65">
    <w:abstractNumId w:val="7"/>
  </w:num>
  <w:num w:numId="66">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3B"/>
    <w:rsid w:val="00000F14"/>
    <w:rsid w:val="000018CE"/>
    <w:rsid w:val="00002FDE"/>
    <w:rsid w:val="0000476C"/>
    <w:rsid w:val="00010C3E"/>
    <w:rsid w:val="00010C55"/>
    <w:rsid w:val="00011309"/>
    <w:rsid w:val="00012528"/>
    <w:rsid w:val="000131A6"/>
    <w:rsid w:val="00013B3F"/>
    <w:rsid w:val="0002077A"/>
    <w:rsid w:val="00021281"/>
    <w:rsid w:val="00021E77"/>
    <w:rsid w:val="00023097"/>
    <w:rsid w:val="000230F9"/>
    <w:rsid w:val="00024125"/>
    <w:rsid w:val="00026610"/>
    <w:rsid w:val="00027EA9"/>
    <w:rsid w:val="0003068B"/>
    <w:rsid w:val="00032185"/>
    <w:rsid w:val="00032C9B"/>
    <w:rsid w:val="000366E6"/>
    <w:rsid w:val="00037E5B"/>
    <w:rsid w:val="00042308"/>
    <w:rsid w:val="00043E32"/>
    <w:rsid w:val="00047C43"/>
    <w:rsid w:val="000537E5"/>
    <w:rsid w:val="00053833"/>
    <w:rsid w:val="000545A0"/>
    <w:rsid w:val="00055A5C"/>
    <w:rsid w:val="0006479E"/>
    <w:rsid w:val="0006780C"/>
    <w:rsid w:val="00070B60"/>
    <w:rsid w:val="00070E89"/>
    <w:rsid w:val="0007381D"/>
    <w:rsid w:val="00074B27"/>
    <w:rsid w:val="00086F39"/>
    <w:rsid w:val="00090EE4"/>
    <w:rsid w:val="0009297E"/>
    <w:rsid w:val="000962E9"/>
    <w:rsid w:val="000A7983"/>
    <w:rsid w:val="000A79FF"/>
    <w:rsid w:val="000A7E8A"/>
    <w:rsid w:val="000B7837"/>
    <w:rsid w:val="000C5768"/>
    <w:rsid w:val="000C6360"/>
    <w:rsid w:val="000C665A"/>
    <w:rsid w:val="000C78F3"/>
    <w:rsid w:val="000C794B"/>
    <w:rsid w:val="000D1359"/>
    <w:rsid w:val="000D1395"/>
    <w:rsid w:val="000D2D4E"/>
    <w:rsid w:val="000D33F7"/>
    <w:rsid w:val="000E0D09"/>
    <w:rsid w:val="000E22FF"/>
    <w:rsid w:val="000E372D"/>
    <w:rsid w:val="000E68F6"/>
    <w:rsid w:val="000E7D97"/>
    <w:rsid w:val="000F43FF"/>
    <w:rsid w:val="000F5746"/>
    <w:rsid w:val="00100FCD"/>
    <w:rsid w:val="00102636"/>
    <w:rsid w:val="001028F1"/>
    <w:rsid w:val="00103D5C"/>
    <w:rsid w:val="001100C8"/>
    <w:rsid w:val="00114D33"/>
    <w:rsid w:val="00114DEE"/>
    <w:rsid w:val="0011500E"/>
    <w:rsid w:val="001164C6"/>
    <w:rsid w:val="001222D1"/>
    <w:rsid w:val="00125369"/>
    <w:rsid w:val="00130A58"/>
    <w:rsid w:val="00131F85"/>
    <w:rsid w:val="00141962"/>
    <w:rsid w:val="00144672"/>
    <w:rsid w:val="00145609"/>
    <w:rsid w:val="00146017"/>
    <w:rsid w:val="001527DF"/>
    <w:rsid w:val="00156EDC"/>
    <w:rsid w:val="00161864"/>
    <w:rsid w:val="00162ACD"/>
    <w:rsid w:val="00164A9F"/>
    <w:rsid w:val="00170066"/>
    <w:rsid w:val="00183C5A"/>
    <w:rsid w:val="00184CCA"/>
    <w:rsid w:val="001861C7"/>
    <w:rsid w:val="00195352"/>
    <w:rsid w:val="00196904"/>
    <w:rsid w:val="0019789F"/>
    <w:rsid w:val="001A00DD"/>
    <w:rsid w:val="001A0921"/>
    <w:rsid w:val="001A1766"/>
    <w:rsid w:val="001A1AC5"/>
    <w:rsid w:val="001A1DD8"/>
    <w:rsid w:val="001A235D"/>
    <w:rsid w:val="001A2582"/>
    <w:rsid w:val="001A2DDC"/>
    <w:rsid w:val="001A300A"/>
    <w:rsid w:val="001A3112"/>
    <w:rsid w:val="001A52AA"/>
    <w:rsid w:val="001A715C"/>
    <w:rsid w:val="001B00CE"/>
    <w:rsid w:val="001B23BD"/>
    <w:rsid w:val="001B30D7"/>
    <w:rsid w:val="001B3B04"/>
    <w:rsid w:val="001B63DD"/>
    <w:rsid w:val="001B6DD8"/>
    <w:rsid w:val="001C0A60"/>
    <w:rsid w:val="001C0AB3"/>
    <w:rsid w:val="001C71C0"/>
    <w:rsid w:val="001C7ACF"/>
    <w:rsid w:val="001D3005"/>
    <w:rsid w:val="001E0CE1"/>
    <w:rsid w:val="001E2E5F"/>
    <w:rsid w:val="001E4B1A"/>
    <w:rsid w:val="001E67C8"/>
    <w:rsid w:val="001F40B1"/>
    <w:rsid w:val="001F4278"/>
    <w:rsid w:val="001F5497"/>
    <w:rsid w:val="00200E43"/>
    <w:rsid w:val="0020102B"/>
    <w:rsid w:val="002037A3"/>
    <w:rsid w:val="002071A8"/>
    <w:rsid w:val="0021242D"/>
    <w:rsid w:val="002135C3"/>
    <w:rsid w:val="002170E2"/>
    <w:rsid w:val="0021740C"/>
    <w:rsid w:val="00217EF8"/>
    <w:rsid w:val="002217F9"/>
    <w:rsid w:val="00223E65"/>
    <w:rsid w:val="00224D01"/>
    <w:rsid w:val="00225D4E"/>
    <w:rsid w:val="002265EF"/>
    <w:rsid w:val="00226B9E"/>
    <w:rsid w:val="00230BB5"/>
    <w:rsid w:val="00232CE5"/>
    <w:rsid w:val="00234E8F"/>
    <w:rsid w:val="00237102"/>
    <w:rsid w:val="00237337"/>
    <w:rsid w:val="00240DB7"/>
    <w:rsid w:val="00243BC1"/>
    <w:rsid w:val="00251526"/>
    <w:rsid w:val="0025276B"/>
    <w:rsid w:val="002556B4"/>
    <w:rsid w:val="00257A40"/>
    <w:rsid w:val="00264611"/>
    <w:rsid w:val="00264A1A"/>
    <w:rsid w:val="002670C9"/>
    <w:rsid w:val="00277E3E"/>
    <w:rsid w:val="002802FA"/>
    <w:rsid w:val="00284DEA"/>
    <w:rsid w:val="002854B9"/>
    <w:rsid w:val="00286E5D"/>
    <w:rsid w:val="00293FC6"/>
    <w:rsid w:val="002958E6"/>
    <w:rsid w:val="00296630"/>
    <w:rsid w:val="00296E81"/>
    <w:rsid w:val="002A0948"/>
    <w:rsid w:val="002A5D3E"/>
    <w:rsid w:val="002A6F41"/>
    <w:rsid w:val="002A7BAC"/>
    <w:rsid w:val="002A7FBD"/>
    <w:rsid w:val="002B399B"/>
    <w:rsid w:val="002B500D"/>
    <w:rsid w:val="002B52F8"/>
    <w:rsid w:val="002C5727"/>
    <w:rsid w:val="002D2413"/>
    <w:rsid w:val="002D34FD"/>
    <w:rsid w:val="002D3644"/>
    <w:rsid w:val="002D37ED"/>
    <w:rsid w:val="002D6BEC"/>
    <w:rsid w:val="002D7964"/>
    <w:rsid w:val="002E0338"/>
    <w:rsid w:val="002E1BC3"/>
    <w:rsid w:val="002E6AA7"/>
    <w:rsid w:val="002E768C"/>
    <w:rsid w:val="00300CD8"/>
    <w:rsid w:val="00300F75"/>
    <w:rsid w:val="003030DB"/>
    <w:rsid w:val="003034BC"/>
    <w:rsid w:val="00303EFA"/>
    <w:rsid w:val="003071C4"/>
    <w:rsid w:val="00312A83"/>
    <w:rsid w:val="00316572"/>
    <w:rsid w:val="003179D9"/>
    <w:rsid w:val="003212A9"/>
    <w:rsid w:val="00321F68"/>
    <w:rsid w:val="00322931"/>
    <w:rsid w:val="003307D2"/>
    <w:rsid w:val="0033318E"/>
    <w:rsid w:val="00333572"/>
    <w:rsid w:val="003357D8"/>
    <w:rsid w:val="00344C51"/>
    <w:rsid w:val="00344E56"/>
    <w:rsid w:val="00345999"/>
    <w:rsid w:val="00350CDD"/>
    <w:rsid w:val="003523EC"/>
    <w:rsid w:val="00352BA0"/>
    <w:rsid w:val="00352E16"/>
    <w:rsid w:val="00361763"/>
    <w:rsid w:val="00363565"/>
    <w:rsid w:val="0036405C"/>
    <w:rsid w:val="00366A4A"/>
    <w:rsid w:val="00366AE4"/>
    <w:rsid w:val="00367342"/>
    <w:rsid w:val="0037155A"/>
    <w:rsid w:val="00376A7C"/>
    <w:rsid w:val="00377A38"/>
    <w:rsid w:val="00380491"/>
    <w:rsid w:val="00382AF6"/>
    <w:rsid w:val="00386522"/>
    <w:rsid w:val="00390288"/>
    <w:rsid w:val="00392B80"/>
    <w:rsid w:val="00394F35"/>
    <w:rsid w:val="003978A6"/>
    <w:rsid w:val="003A5622"/>
    <w:rsid w:val="003A5EDE"/>
    <w:rsid w:val="003B087F"/>
    <w:rsid w:val="003B0BE3"/>
    <w:rsid w:val="003B1BB5"/>
    <w:rsid w:val="003B4146"/>
    <w:rsid w:val="003B59BF"/>
    <w:rsid w:val="003C1C64"/>
    <w:rsid w:val="003C2D06"/>
    <w:rsid w:val="003C5918"/>
    <w:rsid w:val="003D1737"/>
    <w:rsid w:val="003D2543"/>
    <w:rsid w:val="003D4CB2"/>
    <w:rsid w:val="003D6510"/>
    <w:rsid w:val="003D79E3"/>
    <w:rsid w:val="003E35F2"/>
    <w:rsid w:val="003E3D53"/>
    <w:rsid w:val="003F1AF6"/>
    <w:rsid w:val="003F2775"/>
    <w:rsid w:val="003F7F2C"/>
    <w:rsid w:val="00401E5B"/>
    <w:rsid w:val="00403D28"/>
    <w:rsid w:val="00404533"/>
    <w:rsid w:val="00405BD7"/>
    <w:rsid w:val="00407FC7"/>
    <w:rsid w:val="00410764"/>
    <w:rsid w:val="00412C3B"/>
    <w:rsid w:val="00413010"/>
    <w:rsid w:val="00413141"/>
    <w:rsid w:val="00414B36"/>
    <w:rsid w:val="004233F5"/>
    <w:rsid w:val="004248DA"/>
    <w:rsid w:val="0042615D"/>
    <w:rsid w:val="00426D3E"/>
    <w:rsid w:val="00432003"/>
    <w:rsid w:val="00433226"/>
    <w:rsid w:val="00445E13"/>
    <w:rsid w:val="0045040D"/>
    <w:rsid w:val="00453015"/>
    <w:rsid w:val="004613B0"/>
    <w:rsid w:val="00461629"/>
    <w:rsid w:val="0046222E"/>
    <w:rsid w:val="0046279C"/>
    <w:rsid w:val="00467807"/>
    <w:rsid w:val="004702BC"/>
    <w:rsid w:val="00472029"/>
    <w:rsid w:val="004722DE"/>
    <w:rsid w:val="0047700C"/>
    <w:rsid w:val="004775CF"/>
    <w:rsid w:val="00477C7D"/>
    <w:rsid w:val="004873A9"/>
    <w:rsid w:val="00492D39"/>
    <w:rsid w:val="00497533"/>
    <w:rsid w:val="00497885"/>
    <w:rsid w:val="00497B88"/>
    <w:rsid w:val="004A06A8"/>
    <w:rsid w:val="004A3632"/>
    <w:rsid w:val="004B1138"/>
    <w:rsid w:val="004B2040"/>
    <w:rsid w:val="004B4366"/>
    <w:rsid w:val="004C1188"/>
    <w:rsid w:val="004D33F7"/>
    <w:rsid w:val="004D5AC8"/>
    <w:rsid w:val="004D615B"/>
    <w:rsid w:val="004E16C4"/>
    <w:rsid w:val="004E17F3"/>
    <w:rsid w:val="004E28ED"/>
    <w:rsid w:val="004E3303"/>
    <w:rsid w:val="004E3697"/>
    <w:rsid w:val="004E43E5"/>
    <w:rsid w:val="004E6670"/>
    <w:rsid w:val="004E7212"/>
    <w:rsid w:val="004F01AE"/>
    <w:rsid w:val="004F15D4"/>
    <w:rsid w:val="004F350E"/>
    <w:rsid w:val="004F3CE0"/>
    <w:rsid w:val="004F4C67"/>
    <w:rsid w:val="00504A16"/>
    <w:rsid w:val="00511C04"/>
    <w:rsid w:val="0051394C"/>
    <w:rsid w:val="00515F83"/>
    <w:rsid w:val="00521B48"/>
    <w:rsid w:val="005273BB"/>
    <w:rsid w:val="0053098B"/>
    <w:rsid w:val="0053117D"/>
    <w:rsid w:val="005315AB"/>
    <w:rsid w:val="005355BF"/>
    <w:rsid w:val="0054193D"/>
    <w:rsid w:val="005421EE"/>
    <w:rsid w:val="00545AD0"/>
    <w:rsid w:val="00546E56"/>
    <w:rsid w:val="00551E2C"/>
    <w:rsid w:val="00552978"/>
    <w:rsid w:val="00553147"/>
    <w:rsid w:val="00556F46"/>
    <w:rsid w:val="005608C3"/>
    <w:rsid w:val="00560BE4"/>
    <w:rsid w:val="00564B2B"/>
    <w:rsid w:val="00565027"/>
    <w:rsid w:val="005658C9"/>
    <w:rsid w:val="00567E2C"/>
    <w:rsid w:val="00571633"/>
    <w:rsid w:val="00572968"/>
    <w:rsid w:val="00573E85"/>
    <w:rsid w:val="0057412D"/>
    <w:rsid w:val="00574D26"/>
    <w:rsid w:val="00576C87"/>
    <w:rsid w:val="00577D70"/>
    <w:rsid w:val="00583BC7"/>
    <w:rsid w:val="00584408"/>
    <w:rsid w:val="00584B9E"/>
    <w:rsid w:val="00586155"/>
    <w:rsid w:val="00586FEC"/>
    <w:rsid w:val="0059535A"/>
    <w:rsid w:val="00595994"/>
    <w:rsid w:val="005A128A"/>
    <w:rsid w:val="005A430F"/>
    <w:rsid w:val="005B107F"/>
    <w:rsid w:val="005B3E9E"/>
    <w:rsid w:val="005B49B8"/>
    <w:rsid w:val="005B4FDC"/>
    <w:rsid w:val="005B71D2"/>
    <w:rsid w:val="005C1DE2"/>
    <w:rsid w:val="005C5199"/>
    <w:rsid w:val="005C78CD"/>
    <w:rsid w:val="005E2139"/>
    <w:rsid w:val="005E2904"/>
    <w:rsid w:val="005E5AEF"/>
    <w:rsid w:val="005F0BE8"/>
    <w:rsid w:val="005F1081"/>
    <w:rsid w:val="005F5B8F"/>
    <w:rsid w:val="00600C89"/>
    <w:rsid w:val="006019B5"/>
    <w:rsid w:val="00603B32"/>
    <w:rsid w:val="0060516D"/>
    <w:rsid w:val="00611993"/>
    <w:rsid w:val="00611CCB"/>
    <w:rsid w:val="00612A2D"/>
    <w:rsid w:val="00616FA6"/>
    <w:rsid w:val="0062669F"/>
    <w:rsid w:val="00631438"/>
    <w:rsid w:val="006333C7"/>
    <w:rsid w:val="0063507A"/>
    <w:rsid w:val="00640080"/>
    <w:rsid w:val="00651C33"/>
    <w:rsid w:val="00652471"/>
    <w:rsid w:val="0065312F"/>
    <w:rsid w:val="00657B02"/>
    <w:rsid w:val="00660FA9"/>
    <w:rsid w:val="0066457A"/>
    <w:rsid w:val="006660B0"/>
    <w:rsid w:val="00667557"/>
    <w:rsid w:val="00667B65"/>
    <w:rsid w:val="00670501"/>
    <w:rsid w:val="00671CC6"/>
    <w:rsid w:val="006728E1"/>
    <w:rsid w:val="0067351A"/>
    <w:rsid w:val="006753FF"/>
    <w:rsid w:val="006766C2"/>
    <w:rsid w:val="00680F23"/>
    <w:rsid w:val="00682529"/>
    <w:rsid w:val="0068460C"/>
    <w:rsid w:val="006849EF"/>
    <w:rsid w:val="00690FC6"/>
    <w:rsid w:val="00691FD3"/>
    <w:rsid w:val="00694206"/>
    <w:rsid w:val="0069628F"/>
    <w:rsid w:val="00696A48"/>
    <w:rsid w:val="00697F28"/>
    <w:rsid w:val="006A5581"/>
    <w:rsid w:val="006A79A5"/>
    <w:rsid w:val="006B1DB6"/>
    <w:rsid w:val="006B2F8B"/>
    <w:rsid w:val="006B3F71"/>
    <w:rsid w:val="006B590D"/>
    <w:rsid w:val="006B606C"/>
    <w:rsid w:val="006C001F"/>
    <w:rsid w:val="006C13FF"/>
    <w:rsid w:val="006C2565"/>
    <w:rsid w:val="006C4E26"/>
    <w:rsid w:val="006C5BE8"/>
    <w:rsid w:val="006C7692"/>
    <w:rsid w:val="006E144A"/>
    <w:rsid w:val="006E43D7"/>
    <w:rsid w:val="006E7E70"/>
    <w:rsid w:val="006F0F25"/>
    <w:rsid w:val="006F2EAB"/>
    <w:rsid w:val="006F3FCF"/>
    <w:rsid w:val="007000B3"/>
    <w:rsid w:val="00703536"/>
    <w:rsid w:val="0070454D"/>
    <w:rsid w:val="00707673"/>
    <w:rsid w:val="00707E48"/>
    <w:rsid w:val="007115D7"/>
    <w:rsid w:val="0071261B"/>
    <w:rsid w:val="00713608"/>
    <w:rsid w:val="00716BFE"/>
    <w:rsid w:val="007173F5"/>
    <w:rsid w:val="00730A3A"/>
    <w:rsid w:val="0073456E"/>
    <w:rsid w:val="00742BC0"/>
    <w:rsid w:val="00744BF6"/>
    <w:rsid w:val="00750D56"/>
    <w:rsid w:val="00751248"/>
    <w:rsid w:val="00754326"/>
    <w:rsid w:val="00756F1E"/>
    <w:rsid w:val="00761D55"/>
    <w:rsid w:val="007622C0"/>
    <w:rsid w:val="00763FB5"/>
    <w:rsid w:val="00764010"/>
    <w:rsid w:val="0076442D"/>
    <w:rsid w:val="00772516"/>
    <w:rsid w:val="007744A0"/>
    <w:rsid w:val="00776755"/>
    <w:rsid w:val="0079153A"/>
    <w:rsid w:val="00791843"/>
    <w:rsid w:val="007918B2"/>
    <w:rsid w:val="00792C76"/>
    <w:rsid w:val="0079509C"/>
    <w:rsid w:val="00797C5E"/>
    <w:rsid w:val="007A1279"/>
    <w:rsid w:val="007A500A"/>
    <w:rsid w:val="007B13E7"/>
    <w:rsid w:val="007D50D2"/>
    <w:rsid w:val="007D5352"/>
    <w:rsid w:val="007D5B08"/>
    <w:rsid w:val="007D66C2"/>
    <w:rsid w:val="007D6773"/>
    <w:rsid w:val="007E67BE"/>
    <w:rsid w:val="007E7457"/>
    <w:rsid w:val="007F003B"/>
    <w:rsid w:val="007F01E3"/>
    <w:rsid w:val="007F23A4"/>
    <w:rsid w:val="007F2AC6"/>
    <w:rsid w:val="00804E17"/>
    <w:rsid w:val="008068BB"/>
    <w:rsid w:val="008070EA"/>
    <w:rsid w:val="00815086"/>
    <w:rsid w:val="00815B9A"/>
    <w:rsid w:val="008214FA"/>
    <w:rsid w:val="008224CD"/>
    <w:rsid w:val="008246E2"/>
    <w:rsid w:val="00824FED"/>
    <w:rsid w:val="00825A91"/>
    <w:rsid w:val="008263FD"/>
    <w:rsid w:val="008275D2"/>
    <w:rsid w:val="00830E58"/>
    <w:rsid w:val="00832BED"/>
    <w:rsid w:val="0083397B"/>
    <w:rsid w:val="00834668"/>
    <w:rsid w:val="008354D9"/>
    <w:rsid w:val="00837323"/>
    <w:rsid w:val="0084081D"/>
    <w:rsid w:val="00841F66"/>
    <w:rsid w:val="00844BDD"/>
    <w:rsid w:val="00846041"/>
    <w:rsid w:val="008465D2"/>
    <w:rsid w:val="00846B99"/>
    <w:rsid w:val="00850812"/>
    <w:rsid w:val="00854F46"/>
    <w:rsid w:val="00864940"/>
    <w:rsid w:val="00865C5F"/>
    <w:rsid w:val="00873235"/>
    <w:rsid w:val="0087726F"/>
    <w:rsid w:val="00883345"/>
    <w:rsid w:val="00886D7E"/>
    <w:rsid w:val="0089058B"/>
    <w:rsid w:val="00892CC4"/>
    <w:rsid w:val="008941BB"/>
    <w:rsid w:val="008A253C"/>
    <w:rsid w:val="008A71CF"/>
    <w:rsid w:val="008A7B11"/>
    <w:rsid w:val="008B47BB"/>
    <w:rsid w:val="008B6309"/>
    <w:rsid w:val="008C0521"/>
    <w:rsid w:val="008C7B6C"/>
    <w:rsid w:val="008C7E2D"/>
    <w:rsid w:val="008E192C"/>
    <w:rsid w:val="008E47BC"/>
    <w:rsid w:val="008F445A"/>
    <w:rsid w:val="00903E83"/>
    <w:rsid w:val="0091261D"/>
    <w:rsid w:val="00914398"/>
    <w:rsid w:val="0091689D"/>
    <w:rsid w:val="00921022"/>
    <w:rsid w:val="0092278D"/>
    <w:rsid w:val="00923F3D"/>
    <w:rsid w:val="0093535A"/>
    <w:rsid w:val="00935572"/>
    <w:rsid w:val="009367AA"/>
    <w:rsid w:val="00940674"/>
    <w:rsid w:val="00944C3A"/>
    <w:rsid w:val="00945386"/>
    <w:rsid w:val="00951D5F"/>
    <w:rsid w:val="009523C6"/>
    <w:rsid w:val="00956F7C"/>
    <w:rsid w:val="00957F64"/>
    <w:rsid w:val="00961115"/>
    <w:rsid w:val="00963BB3"/>
    <w:rsid w:val="0097172E"/>
    <w:rsid w:val="009811FC"/>
    <w:rsid w:val="00982B09"/>
    <w:rsid w:val="00982B5F"/>
    <w:rsid w:val="00991444"/>
    <w:rsid w:val="00991E25"/>
    <w:rsid w:val="00992815"/>
    <w:rsid w:val="00993448"/>
    <w:rsid w:val="00993F18"/>
    <w:rsid w:val="009945CF"/>
    <w:rsid w:val="00995FA4"/>
    <w:rsid w:val="009A5409"/>
    <w:rsid w:val="009A556A"/>
    <w:rsid w:val="009A7FA7"/>
    <w:rsid w:val="009B537E"/>
    <w:rsid w:val="009B7436"/>
    <w:rsid w:val="009B7E1C"/>
    <w:rsid w:val="009C0F8C"/>
    <w:rsid w:val="009C2601"/>
    <w:rsid w:val="009C3BF4"/>
    <w:rsid w:val="009C5101"/>
    <w:rsid w:val="009C747B"/>
    <w:rsid w:val="009D0359"/>
    <w:rsid w:val="009D0B8A"/>
    <w:rsid w:val="009D0DF0"/>
    <w:rsid w:val="009D137E"/>
    <w:rsid w:val="009D2FBB"/>
    <w:rsid w:val="009D3814"/>
    <w:rsid w:val="009E0D1A"/>
    <w:rsid w:val="009F44AB"/>
    <w:rsid w:val="009F49CF"/>
    <w:rsid w:val="009F60AB"/>
    <w:rsid w:val="009F642D"/>
    <w:rsid w:val="00A023DD"/>
    <w:rsid w:val="00A045D1"/>
    <w:rsid w:val="00A05A13"/>
    <w:rsid w:val="00A100FD"/>
    <w:rsid w:val="00A1080E"/>
    <w:rsid w:val="00A1434D"/>
    <w:rsid w:val="00A159B1"/>
    <w:rsid w:val="00A21ED2"/>
    <w:rsid w:val="00A25250"/>
    <w:rsid w:val="00A31BA7"/>
    <w:rsid w:val="00A34E1B"/>
    <w:rsid w:val="00A351C0"/>
    <w:rsid w:val="00A36F33"/>
    <w:rsid w:val="00A37736"/>
    <w:rsid w:val="00A4012F"/>
    <w:rsid w:val="00A429AB"/>
    <w:rsid w:val="00A42BDE"/>
    <w:rsid w:val="00A43533"/>
    <w:rsid w:val="00A43664"/>
    <w:rsid w:val="00A478D7"/>
    <w:rsid w:val="00A47FEF"/>
    <w:rsid w:val="00A5010C"/>
    <w:rsid w:val="00A5129D"/>
    <w:rsid w:val="00A55B9C"/>
    <w:rsid w:val="00A56612"/>
    <w:rsid w:val="00A5758F"/>
    <w:rsid w:val="00A63B82"/>
    <w:rsid w:val="00A71246"/>
    <w:rsid w:val="00A74FD3"/>
    <w:rsid w:val="00A77A2B"/>
    <w:rsid w:val="00A82C4C"/>
    <w:rsid w:val="00A84186"/>
    <w:rsid w:val="00A84A16"/>
    <w:rsid w:val="00A860E0"/>
    <w:rsid w:val="00A8720E"/>
    <w:rsid w:val="00A87285"/>
    <w:rsid w:val="00A90B17"/>
    <w:rsid w:val="00A9244A"/>
    <w:rsid w:val="00A92619"/>
    <w:rsid w:val="00A936B5"/>
    <w:rsid w:val="00AA1712"/>
    <w:rsid w:val="00AA2690"/>
    <w:rsid w:val="00AA6D3B"/>
    <w:rsid w:val="00AC2BA2"/>
    <w:rsid w:val="00AC3C47"/>
    <w:rsid w:val="00AD0CDC"/>
    <w:rsid w:val="00AD0F4E"/>
    <w:rsid w:val="00AD1127"/>
    <w:rsid w:val="00AD2A29"/>
    <w:rsid w:val="00AD766B"/>
    <w:rsid w:val="00AE2DF3"/>
    <w:rsid w:val="00AE3517"/>
    <w:rsid w:val="00AE4626"/>
    <w:rsid w:val="00AE78EE"/>
    <w:rsid w:val="00AF07DB"/>
    <w:rsid w:val="00AF2E64"/>
    <w:rsid w:val="00AF6513"/>
    <w:rsid w:val="00B11827"/>
    <w:rsid w:val="00B134BC"/>
    <w:rsid w:val="00B14185"/>
    <w:rsid w:val="00B15F6A"/>
    <w:rsid w:val="00B176E7"/>
    <w:rsid w:val="00B30DCC"/>
    <w:rsid w:val="00B334EB"/>
    <w:rsid w:val="00B33563"/>
    <w:rsid w:val="00B33A22"/>
    <w:rsid w:val="00B46964"/>
    <w:rsid w:val="00B46A93"/>
    <w:rsid w:val="00B52B59"/>
    <w:rsid w:val="00B52C8C"/>
    <w:rsid w:val="00B673A1"/>
    <w:rsid w:val="00B71BFB"/>
    <w:rsid w:val="00B72619"/>
    <w:rsid w:val="00B75FB0"/>
    <w:rsid w:val="00B801E4"/>
    <w:rsid w:val="00B86CD3"/>
    <w:rsid w:val="00B91B7A"/>
    <w:rsid w:val="00B94F58"/>
    <w:rsid w:val="00B9623D"/>
    <w:rsid w:val="00B96F3F"/>
    <w:rsid w:val="00B9709B"/>
    <w:rsid w:val="00B97D42"/>
    <w:rsid w:val="00BA0794"/>
    <w:rsid w:val="00BB23DC"/>
    <w:rsid w:val="00BB3FDC"/>
    <w:rsid w:val="00BC19DA"/>
    <w:rsid w:val="00BC2709"/>
    <w:rsid w:val="00BC28B4"/>
    <w:rsid w:val="00BC2B39"/>
    <w:rsid w:val="00BC2FE8"/>
    <w:rsid w:val="00BC3BCB"/>
    <w:rsid w:val="00BC590C"/>
    <w:rsid w:val="00BC60BE"/>
    <w:rsid w:val="00BC621D"/>
    <w:rsid w:val="00BC6BF4"/>
    <w:rsid w:val="00BD688C"/>
    <w:rsid w:val="00BD6D72"/>
    <w:rsid w:val="00BE01CD"/>
    <w:rsid w:val="00BE6E11"/>
    <w:rsid w:val="00BE6F86"/>
    <w:rsid w:val="00BF00D8"/>
    <w:rsid w:val="00BF10CF"/>
    <w:rsid w:val="00BF30A4"/>
    <w:rsid w:val="00BF63E5"/>
    <w:rsid w:val="00C1247F"/>
    <w:rsid w:val="00C13E51"/>
    <w:rsid w:val="00C15C7F"/>
    <w:rsid w:val="00C20D89"/>
    <w:rsid w:val="00C22CF5"/>
    <w:rsid w:val="00C242A9"/>
    <w:rsid w:val="00C27274"/>
    <w:rsid w:val="00C378E8"/>
    <w:rsid w:val="00C40F8C"/>
    <w:rsid w:val="00C42379"/>
    <w:rsid w:val="00C44B3D"/>
    <w:rsid w:val="00C50C4C"/>
    <w:rsid w:val="00C51281"/>
    <w:rsid w:val="00C52AC5"/>
    <w:rsid w:val="00C54864"/>
    <w:rsid w:val="00C54D0B"/>
    <w:rsid w:val="00C56A3A"/>
    <w:rsid w:val="00C60F95"/>
    <w:rsid w:val="00C6719D"/>
    <w:rsid w:val="00C6776C"/>
    <w:rsid w:val="00C74E90"/>
    <w:rsid w:val="00C8230E"/>
    <w:rsid w:val="00C82CC4"/>
    <w:rsid w:val="00C833FF"/>
    <w:rsid w:val="00C8395A"/>
    <w:rsid w:val="00C83B45"/>
    <w:rsid w:val="00C85742"/>
    <w:rsid w:val="00C9400F"/>
    <w:rsid w:val="00CA1659"/>
    <w:rsid w:val="00CA1BD5"/>
    <w:rsid w:val="00CA42AA"/>
    <w:rsid w:val="00CA7905"/>
    <w:rsid w:val="00CA79A4"/>
    <w:rsid w:val="00CB3255"/>
    <w:rsid w:val="00CB5BD0"/>
    <w:rsid w:val="00CB6D3F"/>
    <w:rsid w:val="00CC0936"/>
    <w:rsid w:val="00CC113B"/>
    <w:rsid w:val="00CC24BA"/>
    <w:rsid w:val="00CC372A"/>
    <w:rsid w:val="00CC46A2"/>
    <w:rsid w:val="00CC7C06"/>
    <w:rsid w:val="00CE3A08"/>
    <w:rsid w:val="00D04B20"/>
    <w:rsid w:val="00D05FD6"/>
    <w:rsid w:val="00D21105"/>
    <w:rsid w:val="00D22640"/>
    <w:rsid w:val="00D26678"/>
    <w:rsid w:val="00D26AED"/>
    <w:rsid w:val="00D27EC2"/>
    <w:rsid w:val="00D42172"/>
    <w:rsid w:val="00D42D5A"/>
    <w:rsid w:val="00D43732"/>
    <w:rsid w:val="00D44A36"/>
    <w:rsid w:val="00D44AD6"/>
    <w:rsid w:val="00D5589E"/>
    <w:rsid w:val="00D57B86"/>
    <w:rsid w:val="00D632F5"/>
    <w:rsid w:val="00D67C55"/>
    <w:rsid w:val="00D70A99"/>
    <w:rsid w:val="00D74F7B"/>
    <w:rsid w:val="00D83CF6"/>
    <w:rsid w:val="00D8474F"/>
    <w:rsid w:val="00D86C80"/>
    <w:rsid w:val="00D87D85"/>
    <w:rsid w:val="00D9102F"/>
    <w:rsid w:val="00D94F7F"/>
    <w:rsid w:val="00DA05D0"/>
    <w:rsid w:val="00DA09D3"/>
    <w:rsid w:val="00DA4084"/>
    <w:rsid w:val="00DA53F9"/>
    <w:rsid w:val="00DA7101"/>
    <w:rsid w:val="00DB4370"/>
    <w:rsid w:val="00DB47C5"/>
    <w:rsid w:val="00DB7382"/>
    <w:rsid w:val="00DC151C"/>
    <w:rsid w:val="00DC1684"/>
    <w:rsid w:val="00DC1CC8"/>
    <w:rsid w:val="00DC4AB2"/>
    <w:rsid w:val="00DC66E4"/>
    <w:rsid w:val="00DC7020"/>
    <w:rsid w:val="00DD2078"/>
    <w:rsid w:val="00DD255B"/>
    <w:rsid w:val="00DD4C72"/>
    <w:rsid w:val="00DD4CCB"/>
    <w:rsid w:val="00DD4E10"/>
    <w:rsid w:val="00DD6F51"/>
    <w:rsid w:val="00DE1DB7"/>
    <w:rsid w:val="00DE2C33"/>
    <w:rsid w:val="00DE3361"/>
    <w:rsid w:val="00DE3A6B"/>
    <w:rsid w:val="00DE3CD3"/>
    <w:rsid w:val="00DE5C9A"/>
    <w:rsid w:val="00DF14CA"/>
    <w:rsid w:val="00DF5E44"/>
    <w:rsid w:val="00DF6ECF"/>
    <w:rsid w:val="00E00C47"/>
    <w:rsid w:val="00E0217D"/>
    <w:rsid w:val="00E04FAE"/>
    <w:rsid w:val="00E12227"/>
    <w:rsid w:val="00E1488E"/>
    <w:rsid w:val="00E15068"/>
    <w:rsid w:val="00E16E3A"/>
    <w:rsid w:val="00E229C0"/>
    <w:rsid w:val="00E2778E"/>
    <w:rsid w:val="00E347F9"/>
    <w:rsid w:val="00E4562F"/>
    <w:rsid w:val="00E46376"/>
    <w:rsid w:val="00E47EBB"/>
    <w:rsid w:val="00E517DA"/>
    <w:rsid w:val="00E51FE5"/>
    <w:rsid w:val="00E52E35"/>
    <w:rsid w:val="00E6037E"/>
    <w:rsid w:val="00E62240"/>
    <w:rsid w:val="00E66A2E"/>
    <w:rsid w:val="00E753A2"/>
    <w:rsid w:val="00E75979"/>
    <w:rsid w:val="00E76A8F"/>
    <w:rsid w:val="00E77AE1"/>
    <w:rsid w:val="00E82319"/>
    <w:rsid w:val="00E90554"/>
    <w:rsid w:val="00E933FB"/>
    <w:rsid w:val="00E93608"/>
    <w:rsid w:val="00E9417F"/>
    <w:rsid w:val="00EA50E1"/>
    <w:rsid w:val="00EA6F00"/>
    <w:rsid w:val="00EA76E6"/>
    <w:rsid w:val="00EB0286"/>
    <w:rsid w:val="00EB3706"/>
    <w:rsid w:val="00EB4BC5"/>
    <w:rsid w:val="00EB66E5"/>
    <w:rsid w:val="00EC1650"/>
    <w:rsid w:val="00EC38FF"/>
    <w:rsid w:val="00EC44D2"/>
    <w:rsid w:val="00EC4C4D"/>
    <w:rsid w:val="00EC6ED3"/>
    <w:rsid w:val="00ED0194"/>
    <w:rsid w:val="00ED2F9D"/>
    <w:rsid w:val="00ED3D69"/>
    <w:rsid w:val="00ED3DE3"/>
    <w:rsid w:val="00ED6B09"/>
    <w:rsid w:val="00EE4031"/>
    <w:rsid w:val="00EF2B69"/>
    <w:rsid w:val="00F004E9"/>
    <w:rsid w:val="00F0284B"/>
    <w:rsid w:val="00F03247"/>
    <w:rsid w:val="00F1409F"/>
    <w:rsid w:val="00F15BAB"/>
    <w:rsid w:val="00F16588"/>
    <w:rsid w:val="00F23B30"/>
    <w:rsid w:val="00F26E04"/>
    <w:rsid w:val="00F270C0"/>
    <w:rsid w:val="00F304C9"/>
    <w:rsid w:val="00F31CA2"/>
    <w:rsid w:val="00F330B7"/>
    <w:rsid w:val="00F33499"/>
    <w:rsid w:val="00F34291"/>
    <w:rsid w:val="00F4199F"/>
    <w:rsid w:val="00F44820"/>
    <w:rsid w:val="00F448C4"/>
    <w:rsid w:val="00F44EC1"/>
    <w:rsid w:val="00F45525"/>
    <w:rsid w:val="00F507C9"/>
    <w:rsid w:val="00F56BAE"/>
    <w:rsid w:val="00F5749B"/>
    <w:rsid w:val="00F60CE7"/>
    <w:rsid w:val="00F61251"/>
    <w:rsid w:val="00F61C0C"/>
    <w:rsid w:val="00F72C75"/>
    <w:rsid w:val="00F7653A"/>
    <w:rsid w:val="00F770CC"/>
    <w:rsid w:val="00F82E5A"/>
    <w:rsid w:val="00F83D50"/>
    <w:rsid w:val="00F842E5"/>
    <w:rsid w:val="00F84BCA"/>
    <w:rsid w:val="00F86DF3"/>
    <w:rsid w:val="00F9059A"/>
    <w:rsid w:val="00F95679"/>
    <w:rsid w:val="00F97434"/>
    <w:rsid w:val="00FB4A46"/>
    <w:rsid w:val="00FC18B8"/>
    <w:rsid w:val="00FC2B3C"/>
    <w:rsid w:val="00FD1C4E"/>
    <w:rsid w:val="00FD4310"/>
    <w:rsid w:val="00FE15AE"/>
    <w:rsid w:val="00FE5489"/>
    <w:rsid w:val="00FF14E4"/>
    <w:rsid w:val="00FF2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1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13B"/>
    <w:pPr>
      <w:widowControl w:val="0"/>
      <w:autoSpaceDE w:val="0"/>
      <w:autoSpaceDN w:val="0"/>
      <w:adjustRightInd w:val="0"/>
      <w:ind w:left="720"/>
      <w:contextualSpacing/>
    </w:pPr>
    <w:rPr>
      <w:rFonts w:ascii="Times New Roman" w:eastAsia="Times New Roman" w:hAnsi="Times New Roman" w:cs="Times New Roman"/>
    </w:rPr>
  </w:style>
  <w:style w:type="paragraph" w:customStyle="1" w:styleId="C1ToplineText">
    <w:name w:val="C1 Topline Text"/>
    <w:qFormat/>
    <w:rsid w:val="007115D7"/>
    <w:rPr>
      <w:rFonts w:ascii="Verdana" w:eastAsiaTheme="minorHAnsi" w:hAnsi="Verdana" w:cs="Times New Roman"/>
      <w:sz w:val="17"/>
      <w:szCs w:val="22"/>
    </w:rPr>
  </w:style>
  <w:style w:type="paragraph" w:styleId="Header">
    <w:name w:val="header"/>
    <w:basedOn w:val="Normal"/>
    <w:link w:val="HeaderChar"/>
    <w:unhideWhenUsed/>
    <w:rsid w:val="00C15C7F"/>
    <w:pPr>
      <w:widowControl w:val="0"/>
      <w:tabs>
        <w:tab w:val="center" w:pos="4680"/>
        <w:tab w:val="right" w:pos="9360"/>
      </w:tabs>
      <w:autoSpaceDE w:val="0"/>
      <w:autoSpaceDN w:val="0"/>
      <w:adjustRightInd w:val="0"/>
    </w:pPr>
    <w:rPr>
      <w:rFonts w:ascii="Times New Roman" w:eastAsia="Times New Roman" w:hAnsi="Times New Roman" w:cs="Times New Roman"/>
    </w:rPr>
  </w:style>
  <w:style w:type="character" w:customStyle="1" w:styleId="HeaderChar">
    <w:name w:val="Header Char"/>
    <w:basedOn w:val="DefaultParagraphFont"/>
    <w:link w:val="Header"/>
    <w:rsid w:val="00C15C7F"/>
    <w:rPr>
      <w:rFonts w:ascii="Times New Roman" w:eastAsia="Times New Roman" w:hAnsi="Times New Roman" w:cs="Times New Roman"/>
    </w:rPr>
  </w:style>
  <w:style w:type="paragraph" w:styleId="Footer">
    <w:name w:val="footer"/>
    <w:basedOn w:val="Normal"/>
    <w:link w:val="FooterChar"/>
    <w:uiPriority w:val="99"/>
    <w:unhideWhenUsed/>
    <w:rsid w:val="00713608"/>
    <w:pPr>
      <w:tabs>
        <w:tab w:val="center" w:pos="4320"/>
        <w:tab w:val="right" w:pos="8640"/>
      </w:tabs>
    </w:pPr>
  </w:style>
  <w:style w:type="character" w:customStyle="1" w:styleId="FooterChar">
    <w:name w:val="Footer Char"/>
    <w:basedOn w:val="DefaultParagraphFont"/>
    <w:link w:val="Footer"/>
    <w:uiPriority w:val="99"/>
    <w:rsid w:val="00713608"/>
  </w:style>
  <w:style w:type="character" w:styleId="PageNumber">
    <w:name w:val="page number"/>
    <w:basedOn w:val="DefaultParagraphFont"/>
    <w:uiPriority w:val="99"/>
    <w:semiHidden/>
    <w:unhideWhenUsed/>
    <w:rsid w:val="00713608"/>
  </w:style>
  <w:style w:type="character" w:styleId="CommentReference">
    <w:name w:val="annotation reference"/>
    <w:basedOn w:val="DefaultParagraphFont"/>
    <w:uiPriority w:val="99"/>
    <w:semiHidden/>
    <w:unhideWhenUsed/>
    <w:rsid w:val="00982B09"/>
    <w:rPr>
      <w:sz w:val="18"/>
      <w:szCs w:val="18"/>
    </w:rPr>
  </w:style>
  <w:style w:type="paragraph" w:styleId="CommentText">
    <w:name w:val="annotation text"/>
    <w:basedOn w:val="Normal"/>
    <w:link w:val="CommentTextChar"/>
    <w:uiPriority w:val="99"/>
    <w:unhideWhenUsed/>
    <w:rsid w:val="00982B09"/>
  </w:style>
  <w:style w:type="character" w:customStyle="1" w:styleId="CommentTextChar">
    <w:name w:val="Comment Text Char"/>
    <w:basedOn w:val="DefaultParagraphFont"/>
    <w:link w:val="CommentText"/>
    <w:uiPriority w:val="99"/>
    <w:rsid w:val="00982B09"/>
  </w:style>
  <w:style w:type="paragraph" w:styleId="CommentSubject">
    <w:name w:val="annotation subject"/>
    <w:basedOn w:val="CommentText"/>
    <w:next w:val="CommentText"/>
    <w:link w:val="CommentSubjectChar"/>
    <w:uiPriority w:val="99"/>
    <w:semiHidden/>
    <w:unhideWhenUsed/>
    <w:rsid w:val="00982B09"/>
    <w:rPr>
      <w:b/>
      <w:bCs/>
      <w:sz w:val="20"/>
      <w:szCs w:val="20"/>
    </w:rPr>
  </w:style>
  <w:style w:type="character" w:customStyle="1" w:styleId="CommentSubjectChar">
    <w:name w:val="Comment Subject Char"/>
    <w:basedOn w:val="CommentTextChar"/>
    <w:link w:val="CommentSubject"/>
    <w:uiPriority w:val="99"/>
    <w:semiHidden/>
    <w:rsid w:val="00982B09"/>
    <w:rPr>
      <w:b/>
      <w:bCs/>
      <w:sz w:val="20"/>
      <w:szCs w:val="20"/>
    </w:rPr>
  </w:style>
  <w:style w:type="paragraph" w:styleId="BalloonText">
    <w:name w:val="Balloon Text"/>
    <w:basedOn w:val="Normal"/>
    <w:link w:val="BalloonTextChar"/>
    <w:uiPriority w:val="99"/>
    <w:semiHidden/>
    <w:unhideWhenUsed/>
    <w:rsid w:val="00982B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B09"/>
    <w:rPr>
      <w:rFonts w:ascii="Lucida Grande" w:hAnsi="Lucida Grande" w:cs="Lucida Grande"/>
      <w:sz w:val="18"/>
      <w:szCs w:val="18"/>
    </w:rPr>
  </w:style>
  <w:style w:type="paragraph" w:styleId="NoSpacing">
    <w:name w:val="No Spacing"/>
    <w:uiPriority w:val="1"/>
    <w:qFormat/>
    <w:rsid w:val="006753FF"/>
    <w:rPr>
      <w:sz w:val="22"/>
      <w:szCs w:val="22"/>
    </w:rPr>
  </w:style>
  <w:style w:type="character" w:styleId="Hyperlink">
    <w:name w:val="Hyperlink"/>
    <w:basedOn w:val="DefaultParagraphFont"/>
    <w:uiPriority w:val="99"/>
    <w:unhideWhenUsed/>
    <w:rsid w:val="00DC151C"/>
    <w:rPr>
      <w:color w:val="0000FF" w:themeColor="hyperlink"/>
      <w:u w:val="single"/>
    </w:rPr>
  </w:style>
  <w:style w:type="character" w:customStyle="1" w:styleId="instruction">
    <w:name w:val="instruction"/>
    <w:basedOn w:val="DefaultParagraphFont"/>
    <w:rsid w:val="00286E5D"/>
  </w:style>
  <w:style w:type="character" w:customStyle="1" w:styleId="apple-converted-space">
    <w:name w:val="apple-converted-space"/>
    <w:basedOn w:val="DefaultParagraphFont"/>
    <w:rsid w:val="00286E5D"/>
  </w:style>
  <w:style w:type="paragraph" w:styleId="Revision">
    <w:name w:val="Revision"/>
    <w:hidden/>
    <w:uiPriority w:val="99"/>
    <w:semiHidden/>
    <w:rsid w:val="006E7E70"/>
  </w:style>
  <w:style w:type="paragraph" w:styleId="FootnoteText">
    <w:name w:val="footnote text"/>
    <w:basedOn w:val="Normal"/>
    <w:link w:val="FootnoteTextChar"/>
    <w:rsid w:val="005B107F"/>
    <w:rPr>
      <w:sz w:val="20"/>
      <w:szCs w:val="20"/>
    </w:rPr>
  </w:style>
  <w:style w:type="character" w:customStyle="1" w:styleId="FootnoteTextChar">
    <w:name w:val="Footnote Text Char"/>
    <w:basedOn w:val="DefaultParagraphFont"/>
    <w:link w:val="FootnoteText"/>
    <w:rsid w:val="005B107F"/>
    <w:rPr>
      <w:sz w:val="20"/>
      <w:szCs w:val="20"/>
    </w:rPr>
  </w:style>
  <w:style w:type="character" w:styleId="FootnoteReference">
    <w:name w:val="footnote reference"/>
    <w:basedOn w:val="DefaultParagraphFont"/>
    <w:rsid w:val="005B107F"/>
    <w:rPr>
      <w:vertAlign w:val="superscript"/>
    </w:rPr>
  </w:style>
  <w:style w:type="paragraph" w:customStyle="1" w:styleId="BodyFootnote">
    <w:name w:val="Body Footnote"/>
    <w:uiPriority w:val="3"/>
    <w:qFormat/>
    <w:rsid w:val="00AE3517"/>
    <w:pPr>
      <w:autoSpaceDE w:val="0"/>
      <w:autoSpaceDN w:val="0"/>
      <w:adjustRightInd w:val="0"/>
      <w:spacing w:line="200" w:lineRule="exact"/>
    </w:pPr>
    <w:rPr>
      <w:rFonts w:ascii="Verdana" w:eastAsiaTheme="minorHAnsi" w:hAnsi="Verdana" w:cs="Times New Roman"/>
      <w:color w:val="595959" w:themeColor="text1" w:themeTint="A6"/>
      <w:sz w:val="14"/>
      <w:szCs w:val="14"/>
    </w:rPr>
  </w:style>
  <w:style w:type="character" w:styleId="PlaceholderText">
    <w:name w:val="Placeholder Text"/>
    <w:basedOn w:val="DefaultParagraphFont"/>
    <w:uiPriority w:val="99"/>
    <w:semiHidden/>
    <w:rsid w:val="00055A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1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13B"/>
    <w:pPr>
      <w:widowControl w:val="0"/>
      <w:autoSpaceDE w:val="0"/>
      <w:autoSpaceDN w:val="0"/>
      <w:adjustRightInd w:val="0"/>
      <w:ind w:left="720"/>
      <w:contextualSpacing/>
    </w:pPr>
    <w:rPr>
      <w:rFonts w:ascii="Times New Roman" w:eastAsia="Times New Roman" w:hAnsi="Times New Roman" w:cs="Times New Roman"/>
    </w:rPr>
  </w:style>
  <w:style w:type="paragraph" w:customStyle="1" w:styleId="C1ToplineText">
    <w:name w:val="C1 Topline Text"/>
    <w:qFormat/>
    <w:rsid w:val="007115D7"/>
    <w:rPr>
      <w:rFonts w:ascii="Verdana" w:eastAsiaTheme="minorHAnsi" w:hAnsi="Verdana" w:cs="Times New Roman"/>
      <w:sz w:val="17"/>
      <w:szCs w:val="22"/>
    </w:rPr>
  </w:style>
  <w:style w:type="paragraph" w:styleId="Header">
    <w:name w:val="header"/>
    <w:basedOn w:val="Normal"/>
    <w:link w:val="HeaderChar"/>
    <w:unhideWhenUsed/>
    <w:rsid w:val="00C15C7F"/>
    <w:pPr>
      <w:widowControl w:val="0"/>
      <w:tabs>
        <w:tab w:val="center" w:pos="4680"/>
        <w:tab w:val="right" w:pos="9360"/>
      </w:tabs>
      <w:autoSpaceDE w:val="0"/>
      <w:autoSpaceDN w:val="0"/>
      <w:adjustRightInd w:val="0"/>
    </w:pPr>
    <w:rPr>
      <w:rFonts w:ascii="Times New Roman" w:eastAsia="Times New Roman" w:hAnsi="Times New Roman" w:cs="Times New Roman"/>
    </w:rPr>
  </w:style>
  <w:style w:type="character" w:customStyle="1" w:styleId="HeaderChar">
    <w:name w:val="Header Char"/>
    <w:basedOn w:val="DefaultParagraphFont"/>
    <w:link w:val="Header"/>
    <w:rsid w:val="00C15C7F"/>
    <w:rPr>
      <w:rFonts w:ascii="Times New Roman" w:eastAsia="Times New Roman" w:hAnsi="Times New Roman" w:cs="Times New Roman"/>
    </w:rPr>
  </w:style>
  <w:style w:type="paragraph" w:styleId="Footer">
    <w:name w:val="footer"/>
    <w:basedOn w:val="Normal"/>
    <w:link w:val="FooterChar"/>
    <w:uiPriority w:val="99"/>
    <w:unhideWhenUsed/>
    <w:rsid w:val="00713608"/>
    <w:pPr>
      <w:tabs>
        <w:tab w:val="center" w:pos="4320"/>
        <w:tab w:val="right" w:pos="8640"/>
      </w:tabs>
    </w:pPr>
  </w:style>
  <w:style w:type="character" w:customStyle="1" w:styleId="FooterChar">
    <w:name w:val="Footer Char"/>
    <w:basedOn w:val="DefaultParagraphFont"/>
    <w:link w:val="Footer"/>
    <w:uiPriority w:val="99"/>
    <w:rsid w:val="00713608"/>
  </w:style>
  <w:style w:type="character" w:styleId="PageNumber">
    <w:name w:val="page number"/>
    <w:basedOn w:val="DefaultParagraphFont"/>
    <w:uiPriority w:val="99"/>
    <w:semiHidden/>
    <w:unhideWhenUsed/>
    <w:rsid w:val="00713608"/>
  </w:style>
  <w:style w:type="character" w:styleId="CommentReference">
    <w:name w:val="annotation reference"/>
    <w:basedOn w:val="DefaultParagraphFont"/>
    <w:uiPriority w:val="99"/>
    <w:semiHidden/>
    <w:unhideWhenUsed/>
    <w:rsid w:val="00982B09"/>
    <w:rPr>
      <w:sz w:val="18"/>
      <w:szCs w:val="18"/>
    </w:rPr>
  </w:style>
  <w:style w:type="paragraph" w:styleId="CommentText">
    <w:name w:val="annotation text"/>
    <w:basedOn w:val="Normal"/>
    <w:link w:val="CommentTextChar"/>
    <w:uiPriority w:val="99"/>
    <w:unhideWhenUsed/>
    <w:rsid w:val="00982B09"/>
  </w:style>
  <w:style w:type="character" w:customStyle="1" w:styleId="CommentTextChar">
    <w:name w:val="Comment Text Char"/>
    <w:basedOn w:val="DefaultParagraphFont"/>
    <w:link w:val="CommentText"/>
    <w:uiPriority w:val="99"/>
    <w:rsid w:val="00982B09"/>
  </w:style>
  <w:style w:type="paragraph" w:styleId="CommentSubject">
    <w:name w:val="annotation subject"/>
    <w:basedOn w:val="CommentText"/>
    <w:next w:val="CommentText"/>
    <w:link w:val="CommentSubjectChar"/>
    <w:uiPriority w:val="99"/>
    <w:semiHidden/>
    <w:unhideWhenUsed/>
    <w:rsid w:val="00982B09"/>
    <w:rPr>
      <w:b/>
      <w:bCs/>
      <w:sz w:val="20"/>
      <w:szCs w:val="20"/>
    </w:rPr>
  </w:style>
  <w:style w:type="character" w:customStyle="1" w:styleId="CommentSubjectChar">
    <w:name w:val="Comment Subject Char"/>
    <w:basedOn w:val="CommentTextChar"/>
    <w:link w:val="CommentSubject"/>
    <w:uiPriority w:val="99"/>
    <w:semiHidden/>
    <w:rsid w:val="00982B09"/>
    <w:rPr>
      <w:b/>
      <w:bCs/>
      <w:sz w:val="20"/>
      <w:szCs w:val="20"/>
    </w:rPr>
  </w:style>
  <w:style w:type="paragraph" w:styleId="BalloonText">
    <w:name w:val="Balloon Text"/>
    <w:basedOn w:val="Normal"/>
    <w:link w:val="BalloonTextChar"/>
    <w:uiPriority w:val="99"/>
    <w:semiHidden/>
    <w:unhideWhenUsed/>
    <w:rsid w:val="00982B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B09"/>
    <w:rPr>
      <w:rFonts w:ascii="Lucida Grande" w:hAnsi="Lucida Grande" w:cs="Lucida Grande"/>
      <w:sz w:val="18"/>
      <w:szCs w:val="18"/>
    </w:rPr>
  </w:style>
  <w:style w:type="paragraph" w:styleId="NoSpacing">
    <w:name w:val="No Spacing"/>
    <w:uiPriority w:val="1"/>
    <w:qFormat/>
    <w:rsid w:val="006753FF"/>
    <w:rPr>
      <w:sz w:val="22"/>
      <w:szCs w:val="22"/>
    </w:rPr>
  </w:style>
  <w:style w:type="character" w:styleId="Hyperlink">
    <w:name w:val="Hyperlink"/>
    <w:basedOn w:val="DefaultParagraphFont"/>
    <w:uiPriority w:val="99"/>
    <w:unhideWhenUsed/>
    <w:rsid w:val="00DC151C"/>
    <w:rPr>
      <w:color w:val="0000FF" w:themeColor="hyperlink"/>
      <w:u w:val="single"/>
    </w:rPr>
  </w:style>
  <w:style w:type="character" w:customStyle="1" w:styleId="instruction">
    <w:name w:val="instruction"/>
    <w:basedOn w:val="DefaultParagraphFont"/>
    <w:rsid w:val="00286E5D"/>
  </w:style>
  <w:style w:type="character" w:customStyle="1" w:styleId="apple-converted-space">
    <w:name w:val="apple-converted-space"/>
    <w:basedOn w:val="DefaultParagraphFont"/>
    <w:rsid w:val="00286E5D"/>
  </w:style>
  <w:style w:type="paragraph" w:styleId="Revision">
    <w:name w:val="Revision"/>
    <w:hidden/>
    <w:uiPriority w:val="99"/>
    <w:semiHidden/>
    <w:rsid w:val="006E7E70"/>
  </w:style>
  <w:style w:type="paragraph" w:styleId="FootnoteText">
    <w:name w:val="footnote text"/>
    <w:basedOn w:val="Normal"/>
    <w:link w:val="FootnoteTextChar"/>
    <w:rsid w:val="005B107F"/>
    <w:rPr>
      <w:sz w:val="20"/>
      <w:szCs w:val="20"/>
    </w:rPr>
  </w:style>
  <w:style w:type="character" w:customStyle="1" w:styleId="FootnoteTextChar">
    <w:name w:val="Footnote Text Char"/>
    <w:basedOn w:val="DefaultParagraphFont"/>
    <w:link w:val="FootnoteText"/>
    <w:rsid w:val="005B107F"/>
    <w:rPr>
      <w:sz w:val="20"/>
      <w:szCs w:val="20"/>
    </w:rPr>
  </w:style>
  <w:style w:type="character" w:styleId="FootnoteReference">
    <w:name w:val="footnote reference"/>
    <w:basedOn w:val="DefaultParagraphFont"/>
    <w:rsid w:val="005B107F"/>
    <w:rPr>
      <w:vertAlign w:val="superscript"/>
    </w:rPr>
  </w:style>
  <w:style w:type="paragraph" w:customStyle="1" w:styleId="BodyFootnote">
    <w:name w:val="Body Footnote"/>
    <w:uiPriority w:val="3"/>
    <w:qFormat/>
    <w:rsid w:val="00AE3517"/>
    <w:pPr>
      <w:autoSpaceDE w:val="0"/>
      <w:autoSpaceDN w:val="0"/>
      <w:adjustRightInd w:val="0"/>
      <w:spacing w:line="200" w:lineRule="exact"/>
    </w:pPr>
    <w:rPr>
      <w:rFonts w:ascii="Verdana" w:eastAsiaTheme="minorHAnsi" w:hAnsi="Verdana" w:cs="Times New Roman"/>
      <w:color w:val="595959" w:themeColor="text1" w:themeTint="A6"/>
      <w:sz w:val="14"/>
      <w:szCs w:val="14"/>
    </w:rPr>
  </w:style>
  <w:style w:type="character" w:styleId="PlaceholderText">
    <w:name w:val="Placeholder Text"/>
    <w:basedOn w:val="DefaultParagraphFont"/>
    <w:uiPriority w:val="99"/>
    <w:semiHidden/>
    <w:rsid w:val="00055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89351">
      <w:bodyDiv w:val="1"/>
      <w:marLeft w:val="0"/>
      <w:marRight w:val="0"/>
      <w:marTop w:val="0"/>
      <w:marBottom w:val="0"/>
      <w:divBdr>
        <w:top w:val="none" w:sz="0" w:space="0" w:color="auto"/>
        <w:left w:val="none" w:sz="0" w:space="0" w:color="auto"/>
        <w:bottom w:val="none" w:sz="0" w:space="0" w:color="auto"/>
        <w:right w:val="none" w:sz="0" w:space="0" w:color="auto"/>
      </w:divBdr>
    </w:div>
    <w:div w:id="552814860">
      <w:bodyDiv w:val="1"/>
      <w:marLeft w:val="0"/>
      <w:marRight w:val="0"/>
      <w:marTop w:val="0"/>
      <w:marBottom w:val="0"/>
      <w:divBdr>
        <w:top w:val="none" w:sz="0" w:space="0" w:color="auto"/>
        <w:left w:val="none" w:sz="0" w:space="0" w:color="auto"/>
        <w:bottom w:val="none" w:sz="0" w:space="0" w:color="auto"/>
        <w:right w:val="none" w:sz="0" w:space="0" w:color="auto"/>
      </w:divBdr>
    </w:div>
    <w:div w:id="762991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9F7C-A0EC-4EB9-AE35-7494D944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A Mathiowetz</dc:creator>
  <cp:lastModifiedBy>Nick Bertoni</cp:lastModifiedBy>
  <cp:revision>9</cp:revision>
  <cp:lastPrinted>2014-08-15T14:51:00Z</cp:lastPrinted>
  <dcterms:created xsi:type="dcterms:W3CDTF">2015-04-23T12:34:00Z</dcterms:created>
  <dcterms:modified xsi:type="dcterms:W3CDTF">2017-11-16T14:07:00Z</dcterms:modified>
</cp:coreProperties>
</file>